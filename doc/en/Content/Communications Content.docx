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AA8B8" w14:textId="77777777" w:rsidR="00C65A7A" w:rsidRPr="008409EE"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b/>
          <w:sz w:val="32"/>
          <w:szCs w:val="32"/>
        </w:rPr>
      </w:pPr>
      <w:r>
        <w:rPr>
          <w:rFonts w:ascii="Candara" w:hAnsi="Candara" w:cs="Helvetica"/>
          <w:b/>
          <w:sz w:val="32"/>
          <w:szCs w:val="32"/>
        </w:rPr>
        <w:t>Communications</w:t>
      </w:r>
      <w:r w:rsidRPr="008409EE">
        <w:rPr>
          <w:rFonts w:ascii="Candara" w:hAnsi="Candara" w:cs="Helvetica"/>
          <w:b/>
          <w:sz w:val="32"/>
          <w:szCs w:val="32"/>
        </w:rPr>
        <w:t xml:space="preserve"> Security</w:t>
      </w:r>
    </w:p>
    <w:p w14:paraId="01377955" w14:textId="77777777" w:rsidR="00C65A7A" w:rsidRPr="00610793"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sz w:val="22"/>
          <w:szCs w:val="22"/>
        </w:rPr>
      </w:pPr>
    </w:p>
    <w:p w14:paraId="4836673A" w14:textId="77777777" w:rsidR="00C65A7A"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A23027F" w14:textId="77777777" w:rsidR="00C65A7A" w:rsidRPr="00610793"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C23B30D" w14:textId="77777777" w:rsidR="00C65A7A" w:rsidRPr="008409EE" w:rsidRDefault="007D0CFD"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Pr>
          <w:rFonts w:ascii="Candara" w:hAnsi="Candara" w:cs="Helvetica"/>
          <w:b/>
          <w:color w:val="FF0000"/>
          <w:sz w:val="22"/>
          <w:szCs w:val="22"/>
        </w:rPr>
        <w:t>MOBILE PHONES</w:t>
      </w:r>
    </w:p>
    <w:p w14:paraId="6098EFA8" w14:textId="77777777" w:rsidR="00C65A7A"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62EFC7C" w14:textId="77777777" w:rsidR="00C65A7A" w:rsidRPr="00264C86"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4D038EF8" w14:textId="77777777" w:rsidR="00A37D6C" w:rsidRDefault="00A37D6C"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A241EA8" w14:textId="18139A63" w:rsidR="00BE0A57" w:rsidRPr="004B1BB3" w:rsidRDefault="00767B98" w:rsidP="00BE0A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767B98">
        <w:rPr>
          <w:rFonts w:ascii="Candara" w:hAnsi="Candara" w:cs="Helvetica"/>
          <w:b/>
          <w:sz w:val="22"/>
          <w:szCs w:val="22"/>
          <w:highlight w:val="magenta"/>
          <w:lang w:val="en-GB"/>
        </w:rPr>
        <w:t xml:space="preserve">1. </w:t>
      </w:r>
      <w:r w:rsidR="00BE0A57" w:rsidRPr="00767B98">
        <w:rPr>
          <w:rFonts w:ascii="Candara" w:hAnsi="Candara" w:cs="Helvetica"/>
          <w:b/>
          <w:sz w:val="22"/>
          <w:szCs w:val="22"/>
          <w:highlight w:val="magenta"/>
          <w:lang w:val="en-GB"/>
        </w:rPr>
        <w:t>The Problem with Mobile Phones</w:t>
      </w:r>
    </w:p>
    <w:p w14:paraId="3B572B47" w14:textId="77777777" w:rsidR="00BE0A57" w:rsidRDefault="00BE0A57" w:rsidP="00A37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3E9EB54" w14:textId="205ECE87" w:rsidR="00EF5A7B" w:rsidRPr="00E932F5" w:rsidRDefault="00420855" w:rsidP="00A37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Mobile phones are </w:t>
      </w:r>
      <w:r w:rsidRPr="00E932F5">
        <w:rPr>
          <w:rFonts w:ascii="Candara" w:hAnsi="Candara" w:cs="Helvetica"/>
          <w:sz w:val="22"/>
          <w:szCs w:val="22"/>
          <w:lang w:val="en-GB"/>
        </w:rPr>
        <w:t xml:space="preserve">basically </w:t>
      </w:r>
      <w:r w:rsidR="00EF5A7B" w:rsidRPr="00E932F5">
        <w:rPr>
          <w:rFonts w:ascii="Candara" w:hAnsi="Candara" w:cs="Helvetica"/>
          <w:sz w:val="22"/>
          <w:szCs w:val="22"/>
          <w:lang w:val="en-GB"/>
        </w:rPr>
        <w:t>insecure</w:t>
      </w:r>
      <w:r w:rsidR="00A37D6C" w:rsidRPr="00E932F5">
        <w:rPr>
          <w:rFonts w:ascii="Candara" w:hAnsi="Candara" w:cs="Helvetica"/>
          <w:sz w:val="22"/>
          <w:szCs w:val="22"/>
          <w:lang w:val="en-GB"/>
        </w:rPr>
        <w:t>:</w:t>
      </w:r>
    </w:p>
    <w:p w14:paraId="438A45B4" w14:textId="77777777" w:rsidR="00660951" w:rsidRPr="00E932F5" w:rsidRDefault="00660951" w:rsidP="00A37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1A1D312" w14:textId="1CB2307F" w:rsidR="00A37D6C" w:rsidRPr="00E932F5" w:rsidRDefault="00A37D6C" w:rsidP="00DE6EC0">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E932F5">
        <w:rPr>
          <w:rFonts w:ascii="Candara" w:hAnsi="Candara" w:cs="Helvetica"/>
          <w:bCs/>
          <w:sz w:val="22"/>
          <w:szCs w:val="22"/>
          <w:lang w:val="en-GB"/>
        </w:rPr>
        <w:t xml:space="preserve">Information </w:t>
      </w:r>
      <w:r w:rsidR="00420855" w:rsidRPr="00E932F5">
        <w:rPr>
          <w:rFonts w:ascii="Candara" w:hAnsi="Candara" w:cs="Helvetica"/>
          <w:bCs/>
          <w:sz w:val="22"/>
          <w:szCs w:val="22"/>
          <w:lang w:val="en-GB"/>
        </w:rPr>
        <w:t xml:space="preserve">sent from a mobile phone is vulnerable </w:t>
      </w:r>
      <w:r w:rsidRPr="00E932F5">
        <w:rPr>
          <w:rFonts w:ascii="Candara" w:hAnsi="Candara" w:cs="Helvetica"/>
          <w:bCs/>
          <w:sz w:val="22"/>
          <w:szCs w:val="22"/>
          <w:lang w:val="en-GB"/>
        </w:rPr>
        <w:t> </w:t>
      </w:r>
    </w:p>
    <w:p w14:paraId="482B31A8" w14:textId="1399571F" w:rsidR="00A37D6C" w:rsidRPr="00E932F5" w:rsidRDefault="00A37D6C" w:rsidP="00DE6EC0">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E932F5">
        <w:rPr>
          <w:rFonts w:ascii="Candara" w:hAnsi="Candara" w:cs="Helvetica"/>
          <w:bCs/>
          <w:sz w:val="22"/>
          <w:szCs w:val="22"/>
          <w:lang w:val="en-GB"/>
        </w:rPr>
        <w:t xml:space="preserve">Information </w:t>
      </w:r>
      <w:r w:rsidR="00420855" w:rsidRPr="00E932F5">
        <w:rPr>
          <w:rFonts w:ascii="Candara" w:hAnsi="Candara" w:cs="Helvetica"/>
          <w:bCs/>
          <w:sz w:val="22"/>
          <w:szCs w:val="22"/>
          <w:lang w:val="en-GB"/>
        </w:rPr>
        <w:t>stored on a mobile phone is vulnerable</w:t>
      </w:r>
    </w:p>
    <w:p w14:paraId="3C1CC4E3" w14:textId="69A374DA" w:rsidR="00A37D6C" w:rsidRPr="00E932F5" w:rsidRDefault="00E932F5" w:rsidP="00DE6EC0">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bCs/>
          <w:sz w:val="22"/>
          <w:szCs w:val="22"/>
          <w:lang w:val="en-GB"/>
        </w:rPr>
        <w:t>Mobile p</w:t>
      </w:r>
      <w:r w:rsidR="00A37D6C" w:rsidRPr="00E932F5">
        <w:rPr>
          <w:rFonts w:ascii="Candara" w:hAnsi="Candara" w:cs="Helvetica"/>
          <w:bCs/>
          <w:sz w:val="22"/>
          <w:szCs w:val="22"/>
          <w:lang w:val="en-GB"/>
        </w:rPr>
        <w:t>hones give out information about their location</w:t>
      </w:r>
    </w:p>
    <w:p w14:paraId="111474E1" w14:textId="45F6E214" w:rsidR="00A37D6C" w:rsidRPr="00E932F5" w:rsidRDefault="00E932F5" w:rsidP="00DE6EC0">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bCs/>
          <w:sz w:val="22"/>
          <w:szCs w:val="22"/>
          <w:lang w:val="en-GB"/>
        </w:rPr>
        <w:t>Mobile phones can be used to eavesdrop</w:t>
      </w:r>
    </w:p>
    <w:p w14:paraId="518548D6" w14:textId="77777777" w:rsidR="00FF774B" w:rsidRPr="00EF5A7B" w:rsidRDefault="00FF774B" w:rsidP="00A37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C6C8EB3" w14:textId="77777777" w:rsidR="00E932F5" w:rsidRDefault="00EF5A7B" w:rsidP="00E93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bCs/>
          <w:sz w:val="22"/>
          <w:szCs w:val="22"/>
          <w:lang w:val="en-GB"/>
        </w:rPr>
        <w:t xml:space="preserve">Not only can </w:t>
      </w:r>
      <w:r>
        <w:rPr>
          <w:rFonts w:ascii="Candara" w:hAnsi="Candara" w:cs="Helvetica"/>
          <w:sz w:val="22"/>
          <w:szCs w:val="22"/>
          <w:lang w:val="en-GB"/>
        </w:rPr>
        <w:t>t</w:t>
      </w:r>
      <w:r w:rsidRPr="00A37D6C">
        <w:rPr>
          <w:rFonts w:ascii="Candara" w:hAnsi="Candara" w:cs="Helvetica"/>
          <w:sz w:val="22"/>
          <w:szCs w:val="22"/>
          <w:lang w:val="en-GB"/>
        </w:rPr>
        <w:t xml:space="preserve">he </w:t>
      </w:r>
      <w:r>
        <w:rPr>
          <w:rFonts w:ascii="Candara" w:hAnsi="Candara" w:cs="Helvetica"/>
          <w:sz w:val="22"/>
          <w:szCs w:val="22"/>
          <w:lang w:val="en-GB"/>
        </w:rPr>
        <w:t xml:space="preserve">company that runs your mobile phone network </w:t>
      </w:r>
      <w:r w:rsidRPr="00A37D6C">
        <w:rPr>
          <w:rFonts w:ascii="Candara" w:hAnsi="Candara" w:cs="Helvetica"/>
          <w:sz w:val="22"/>
          <w:szCs w:val="22"/>
          <w:lang w:val="en-GB"/>
        </w:rPr>
        <w:t>intercept</w:t>
      </w:r>
      <w:r>
        <w:rPr>
          <w:rFonts w:ascii="Candara" w:hAnsi="Candara" w:cs="Helvetica"/>
          <w:sz w:val="22"/>
          <w:szCs w:val="22"/>
          <w:lang w:val="en-GB"/>
        </w:rPr>
        <w:t xml:space="preserve"> your calls and </w:t>
      </w:r>
      <w:r w:rsidRPr="00A37D6C">
        <w:rPr>
          <w:rFonts w:ascii="Candara" w:hAnsi="Candara" w:cs="Helvetica"/>
          <w:sz w:val="22"/>
          <w:szCs w:val="22"/>
          <w:lang w:val="en-GB"/>
        </w:rPr>
        <w:t>text messages</w:t>
      </w:r>
      <w:r w:rsidR="00D47E8D">
        <w:rPr>
          <w:rFonts w:ascii="Candara" w:hAnsi="Candara" w:cs="Helvetica"/>
          <w:sz w:val="22"/>
          <w:szCs w:val="22"/>
          <w:lang w:val="en-GB"/>
        </w:rPr>
        <w:t xml:space="preserve"> (if unencrypted)</w:t>
      </w:r>
      <w:r w:rsidRPr="00A37D6C">
        <w:rPr>
          <w:rFonts w:ascii="Candara" w:hAnsi="Candara" w:cs="Helvetica"/>
          <w:sz w:val="22"/>
          <w:szCs w:val="22"/>
          <w:lang w:val="en-GB"/>
        </w:rPr>
        <w:t xml:space="preserve">, and monitor </w:t>
      </w:r>
      <w:r w:rsidR="00420855">
        <w:rPr>
          <w:rFonts w:ascii="Candara" w:hAnsi="Candara" w:cs="Helvetica"/>
          <w:sz w:val="22"/>
          <w:szCs w:val="22"/>
          <w:lang w:val="en-GB"/>
        </w:rPr>
        <w:t>your</w:t>
      </w:r>
      <w:r w:rsidRPr="00A37D6C">
        <w:rPr>
          <w:rFonts w:ascii="Candara" w:hAnsi="Candara" w:cs="Helvetica"/>
          <w:sz w:val="22"/>
          <w:szCs w:val="22"/>
          <w:lang w:val="en-GB"/>
        </w:rPr>
        <w:t xml:space="preserve"> location</w:t>
      </w:r>
      <w:r w:rsidR="00420855">
        <w:rPr>
          <w:rFonts w:ascii="Candara" w:hAnsi="Candara" w:cs="Helvetica"/>
          <w:sz w:val="22"/>
          <w:szCs w:val="22"/>
          <w:lang w:val="en-GB"/>
        </w:rPr>
        <w:t xml:space="preserve"> – m</w:t>
      </w:r>
      <w:r>
        <w:rPr>
          <w:rFonts w:ascii="Candara" w:hAnsi="Candara" w:cs="Helvetica"/>
          <w:sz w:val="22"/>
          <w:szCs w:val="22"/>
          <w:lang w:val="en-GB"/>
        </w:rPr>
        <w:t>any companies also choose, or are required, to share this inform</w:t>
      </w:r>
      <w:r w:rsidR="00E932F5">
        <w:rPr>
          <w:rFonts w:ascii="Candara" w:hAnsi="Candara" w:cs="Helvetica"/>
          <w:sz w:val="22"/>
          <w:szCs w:val="22"/>
          <w:lang w:val="en-GB"/>
        </w:rPr>
        <w:t>ation with governments if asked</w:t>
      </w:r>
      <w:r w:rsidR="00E932F5" w:rsidRPr="004B1BB3">
        <w:rPr>
          <w:rFonts w:ascii="Candara" w:hAnsi="Candara" w:cs="Helvetica"/>
          <w:sz w:val="22"/>
          <w:szCs w:val="22"/>
          <w:lang w:val="en-GB"/>
        </w:rPr>
        <w:t xml:space="preserve">. </w:t>
      </w:r>
    </w:p>
    <w:p w14:paraId="6242A690" w14:textId="77777777" w:rsidR="00E932F5" w:rsidRDefault="00E932F5" w:rsidP="00E93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F6AD58F" w14:textId="2BAB35FB" w:rsidR="00E932F5" w:rsidRPr="004B1BB3" w:rsidRDefault="00E932F5" w:rsidP="00E93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4B1BB3">
        <w:rPr>
          <w:rFonts w:ascii="Candara" w:hAnsi="Candara" w:cs="Helvetica"/>
          <w:sz w:val="22"/>
          <w:szCs w:val="22"/>
          <w:lang w:val="en-GB"/>
        </w:rPr>
        <w:t xml:space="preserve">Here, we'll describe some of </w:t>
      </w:r>
      <w:r>
        <w:rPr>
          <w:rFonts w:ascii="Candara" w:hAnsi="Candara" w:cs="Helvetica"/>
          <w:sz w:val="22"/>
          <w:szCs w:val="22"/>
          <w:lang w:val="en-GB"/>
        </w:rPr>
        <w:t xml:space="preserve">vulnerabilities you need to be aware of when using mobile phones of any type, and recommend ways you can stay a bit safer.  </w:t>
      </w:r>
    </w:p>
    <w:p w14:paraId="31EF9BB3" w14:textId="77777777" w:rsidR="00EF5A7B" w:rsidRDefault="00EF5A7B" w:rsidP="00A37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55983548" w14:textId="360B75CC" w:rsidR="00FF774B" w:rsidRPr="00767B98" w:rsidRDefault="00767B98" w:rsidP="00A37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767B98">
        <w:rPr>
          <w:rFonts w:ascii="Candara" w:hAnsi="Candara" w:cs="Helvetica"/>
          <w:b/>
          <w:bCs/>
          <w:sz w:val="22"/>
          <w:szCs w:val="22"/>
          <w:highlight w:val="magenta"/>
          <w:lang w:val="en-GB"/>
        </w:rPr>
        <w:t>2. Information sent</w:t>
      </w:r>
    </w:p>
    <w:p w14:paraId="54A0C0A6" w14:textId="77777777" w:rsidR="00767B98" w:rsidRPr="00EF5A7B" w:rsidRDefault="00767B98" w:rsidP="00A37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71AE70E6" w14:textId="77777777" w:rsidR="00FF774B" w:rsidRPr="00FF774B" w:rsidRDefault="00FF774B" w:rsidP="00DE6EC0">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FF774B">
        <w:rPr>
          <w:rFonts w:ascii="Candara" w:hAnsi="Candara" w:cs="Helvetica"/>
          <w:b/>
          <w:bCs/>
          <w:sz w:val="22"/>
          <w:szCs w:val="22"/>
          <w:lang w:val="en-GB"/>
        </w:rPr>
        <w:t>Information sent from a mobile phone is vulnerable  </w:t>
      </w:r>
    </w:p>
    <w:p w14:paraId="3A54784F" w14:textId="77777777" w:rsidR="00FF774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7A2F91B" w14:textId="77777777" w:rsidR="00E51559"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F774B">
        <w:rPr>
          <w:rFonts w:ascii="Candara" w:hAnsi="Candara" w:cs="Helvetica"/>
          <w:sz w:val="22"/>
          <w:szCs w:val="22"/>
          <w:lang w:val="en-GB"/>
        </w:rPr>
        <w:t>Each mobile phone provider has full access to all text and voice messages sent via its network. Other people who are close to the mobile phone can also tap calls and text messages using inexpensive equipment.</w:t>
      </w:r>
      <w:r w:rsidR="00E51559">
        <w:rPr>
          <w:rFonts w:ascii="Candara" w:hAnsi="Candara" w:cs="Helvetica"/>
          <w:b/>
          <w:bCs/>
          <w:sz w:val="22"/>
          <w:szCs w:val="22"/>
          <w:lang w:val="en-GB"/>
        </w:rPr>
        <w:t xml:space="preserve"> </w:t>
      </w:r>
      <w:r w:rsidRPr="004B1BB3">
        <w:rPr>
          <w:rFonts w:ascii="Candara" w:hAnsi="Candara" w:cs="Helvetica"/>
          <w:sz w:val="22"/>
          <w:szCs w:val="22"/>
          <w:lang w:val="en-GB"/>
        </w:rPr>
        <w:t xml:space="preserve">The safest practice is to assume that traditional calls and SMS text messages have not </w:t>
      </w:r>
      <w:r w:rsidRPr="00A65A7A">
        <w:rPr>
          <w:rFonts w:ascii="Candara" w:hAnsi="Candara" w:cs="Helvetica"/>
          <w:sz w:val="22"/>
          <w:szCs w:val="22"/>
          <w:lang w:val="en-GB"/>
        </w:rPr>
        <w:t xml:space="preserve">been secured against eavesdropping or recording. </w:t>
      </w:r>
    </w:p>
    <w:p w14:paraId="038B4F1E" w14:textId="77777777" w:rsidR="00E51559" w:rsidRDefault="00E51559"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B7D7906" w14:textId="29A80F83" w:rsidR="00FF774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65A7A">
        <w:rPr>
          <w:rFonts w:ascii="Candara" w:hAnsi="Candara" w:cs="Helvetica"/>
          <w:iCs/>
          <w:sz w:val="22"/>
          <w:szCs w:val="22"/>
          <w:lang w:val="en-GB"/>
        </w:rPr>
        <w:t xml:space="preserve">See the </w:t>
      </w:r>
      <w:r w:rsidRPr="000D13E5">
        <w:rPr>
          <w:rFonts w:ascii="Candara" w:hAnsi="Candara" w:cs="Helvetica"/>
          <w:iCs/>
          <w:sz w:val="22"/>
          <w:szCs w:val="22"/>
          <w:highlight w:val="yellow"/>
          <w:lang w:val="en-GB"/>
        </w:rPr>
        <w:t>Making a Call</w:t>
      </w:r>
      <w:r w:rsidRPr="00A65A7A">
        <w:rPr>
          <w:rFonts w:ascii="Candara" w:hAnsi="Candara" w:cs="Helvetica"/>
          <w:iCs/>
          <w:sz w:val="22"/>
          <w:szCs w:val="22"/>
          <w:lang w:val="en-GB"/>
        </w:rPr>
        <w:t xml:space="preserve"> and </w:t>
      </w:r>
      <w:r w:rsidRPr="000D13E5">
        <w:rPr>
          <w:rFonts w:ascii="Candara" w:hAnsi="Candara" w:cs="Helvetica"/>
          <w:iCs/>
          <w:sz w:val="22"/>
          <w:szCs w:val="22"/>
          <w:highlight w:val="yellow"/>
          <w:lang w:val="en-GB"/>
        </w:rPr>
        <w:t>Sending a Message</w:t>
      </w:r>
      <w:r w:rsidR="00635CDB">
        <w:rPr>
          <w:rFonts w:ascii="Candara" w:hAnsi="Candara" w:cs="Helvetica"/>
          <w:iCs/>
          <w:sz w:val="22"/>
          <w:szCs w:val="22"/>
          <w:lang w:val="en-GB"/>
        </w:rPr>
        <w:t xml:space="preserve"> L</w:t>
      </w:r>
      <w:r w:rsidRPr="00A65A7A">
        <w:rPr>
          <w:rFonts w:ascii="Candara" w:hAnsi="Candara" w:cs="Helvetica"/>
          <w:iCs/>
          <w:sz w:val="22"/>
          <w:szCs w:val="22"/>
          <w:lang w:val="en-GB"/>
        </w:rPr>
        <w:t>essons to learn how to text and talk more securely.</w:t>
      </w:r>
      <w:r w:rsidRPr="00A65A7A">
        <w:rPr>
          <w:rFonts w:ascii="Candara" w:hAnsi="Candara" w:cs="Helvetica"/>
          <w:sz w:val="22"/>
          <w:szCs w:val="22"/>
          <w:lang w:val="en-GB"/>
        </w:rPr>
        <w:t xml:space="preserve"> The situation can be different when yo</w:t>
      </w:r>
      <w:r w:rsidRPr="004B1BB3">
        <w:rPr>
          <w:rFonts w:ascii="Candara" w:hAnsi="Candara" w:cs="Helvetica"/>
          <w:sz w:val="22"/>
          <w:szCs w:val="22"/>
          <w:lang w:val="en-GB"/>
        </w:rPr>
        <w:t xml:space="preserve">u are using secure communications apps to communicate (whether by voice or text), because these apps can apply </w:t>
      </w:r>
      <w:r>
        <w:rPr>
          <w:rFonts w:ascii="Candara" w:hAnsi="Candara" w:cs="Helvetica"/>
          <w:sz w:val="22"/>
          <w:szCs w:val="22"/>
          <w:lang w:val="en-GB"/>
        </w:rPr>
        <w:t xml:space="preserve">end-to-end </w:t>
      </w:r>
      <w:r w:rsidRPr="004B1BB3">
        <w:rPr>
          <w:rFonts w:ascii="Candara" w:hAnsi="Candara" w:cs="Helvetica"/>
          <w:sz w:val="22"/>
          <w:szCs w:val="22"/>
          <w:lang w:val="en-GB"/>
        </w:rPr>
        <w:t>encryption</w:t>
      </w:r>
      <w:r>
        <w:rPr>
          <w:rFonts w:ascii="Candara" w:hAnsi="Candara" w:cs="Helvetica"/>
          <w:sz w:val="22"/>
          <w:szCs w:val="22"/>
          <w:lang w:val="en-GB"/>
        </w:rPr>
        <w:t xml:space="preserve"> to protect your communications</w:t>
      </w:r>
      <w:r w:rsidRPr="004B1BB3">
        <w:rPr>
          <w:rFonts w:ascii="Candara" w:hAnsi="Candara" w:cs="Helvetica"/>
          <w:sz w:val="22"/>
          <w:szCs w:val="22"/>
          <w:lang w:val="en-GB"/>
        </w:rPr>
        <w:t xml:space="preserve">. </w:t>
      </w:r>
    </w:p>
    <w:p w14:paraId="2F67DCF9" w14:textId="77777777" w:rsidR="00635CDB" w:rsidRDefault="00635CD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E9501C4" w14:textId="25A948D0" w:rsidR="00635CDB" w:rsidRPr="00E51559" w:rsidRDefault="00635CD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Pr>
          <w:rFonts w:ascii="Candara" w:hAnsi="Candara" w:cs="Helvetica"/>
          <w:sz w:val="22"/>
          <w:szCs w:val="22"/>
          <w:lang w:val="en-GB"/>
        </w:rPr>
        <w:t>If you absolutely have to communicate sensitive information using regular phone or SMS, try to use a</w:t>
      </w:r>
      <w:r w:rsidR="00BF35CF">
        <w:rPr>
          <w:rFonts w:ascii="Candara" w:hAnsi="Candara" w:cs="Helvetica"/>
          <w:sz w:val="22"/>
          <w:szCs w:val="22"/>
          <w:lang w:val="en-GB"/>
        </w:rPr>
        <w:t>n inconspicuous</w:t>
      </w:r>
      <w:r>
        <w:rPr>
          <w:rFonts w:ascii="Candara" w:hAnsi="Candara" w:cs="Helvetica"/>
          <w:sz w:val="22"/>
          <w:szCs w:val="22"/>
          <w:lang w:val="en-GB"/>
        </w:rPr>
        <w:t xml:space="preserve"> code for sensitive words that you and your contact have agreed on before hand. </w:t>
      </w:r>
    </w:p>
    <w:p w14:paraId="625D26A9" w14:textId="77777777" w:rsidR="00FF774B" w:rsidRDefault="00FF774B"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021C5FB" w14:textId="1CABC745" w:rsidR="00FF774B" w:rsidRPr="00767B98" w:rsidRDefault="00767B98"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767B98">
        <w:rPr>
          <w:rFonts w:ascii="Candara" w:hAnsi="Candara" w:cs="Helvetica"/>
          <w:b/>
          <w:sz w:val="22"/>
          <w:szCs w:val="22"/>
          <w:highlight w:val="magenta"/>
          <w:lang w:val="en-GB"/>
        </w:rPr>
        <w:t>3.  Information stored</w:t>
      </w:r>
    </w:p>
    <w:p w14:paraId="70B2F69D" w14:textId="77777777" w:rsidR="00767B98" w:rsidRDefault="00767B98"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FCAC2E0" w14:textId="77777777" w:rsidR="00FF774B" w:rsidRDefault="00FF774B" w:rsidP="00DE6EC0">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b/>
          <w:bCs/>
          <w:sz w:val="22"/>
          <w:szCs w:val="22"/>
          <w:lang w:val="en-GB"/>
        </w:rPr>
        <w:t xml:space="preserve">Information </w:t>
      </w:r>
      <w:r w:rsidRPr="00420855">
        <w:rPr>
          <w:rFonts w:ascii="Candara" w:hAnsi="Candara" w:cs="Helvetica"/>
          <w:b/>
          <w:bCs/>
          <w:sz w:val="22"/>
          <w:szCs w:val="22"/>
          <w:lang w:val="en-GB"/>
        </w:rPr>
        <w:t>stored on a mobile phone is vulnerable</w:t>
      </w:r>
    </w:p>
    <w:p w14:paraId="5C513072" w14:textId="77777777" w:rsidR="00FF774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193189E" w14:textId="4FB13528" w:rsidR="00FF774B" w:rsidRPr="00A37D6C"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 xml:space="preserve">Mobile phones can store all sorts of data: call history, text messages sent and received, </w:t>
      </w:r>
      <w:r>
        <w:rPr>
          <w:rFonts w:ascii="Candara" w:hAnsi="Candara" w:cs="Helvetica"/>
          <w:sz w:val="22"/>
          <w:szCs w:val="22"/>
          <w:lang w:val="en-GB"/>
        </w:rPr>
        <w:t>address books</w:t>
      </w:r>
      <w:r w:rsidRPr="00A37D6C">
        <w:rPr>
          <w:rFonts w:ascii="Candara" w:hAnsi="Candara" w:cs="Helvetica"/>
          <w:sz w:val="22"/>
          <w:szCs w:val="22"/>
          <w:lang w:val="en-GB"/>
        </w:rPr>
        <w:t>, photos, video clips, text files. These may reveal your network of contacts, and personal information about you and your coll</w:t>
      </w:r>
      <w:r>
        <w:rPr>
          <w:rFonts w:ascii="Candara" w:hAnsi="Candara" w:cs="Helvetica"/>
          <w:sz w:val="22"/>
          <w:szCs w:val="22"/>
          <w:lang w:val="en-GB"/>
        </w:rPr>
        <w:t>eagues</w:t>
      </w:r>
      <w:r w:rsidRPr="00A37D6C">
        <w:rPr>
          <w:rFonts w:ascii="Candara" w:hAnsi="Candara" w:cs="Helvetica"/>
          <w:sz w:val="22"/>
          <w:szCs w:val="22"/>
          <w:lang w:val="en-GB"/>
        </w:rPr>
        <w:t xml:space="preserve">. </w:t>
      </w:r>
    </w:p>
    <w:p w14:paraId="0E9438B9" w14:textId="77777777" w:rsidR="00FF774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A959249" w14:textId="4E69BA46" w:rsidR="00013853" w:rsidRPr="00013853" w:rsidRDefault="00013853" w:rsidP="000138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rPr>
        <w:t xml:space="preserve">Some phones have encryption options </w:t>
      </w:r>
      <w:proofErr w:type="gramStart"/>
      <w:r>
        <w:rPr>
          <w:rFonts w:ascii="Candara" w:hAnsi="Candara" w:cs="Helvetica"/>
          <w:sz w:val="22"/>
          <w:szCs w:val="22"/>
        </w:rPr>
        <w:t>available which</w:t>
      </w:r>
      <w:proofErr w:type="gramEnd"/>
      <w:r>
        <w:rPr>
          <w:rFonts w:ascii="Candara" w:hAnsi="Candara" w:cs="Helvetica"/>
          <w:sz w:val="22"/>
          <w:szCs w:val="22"/>
        </w:rPr>
        <w:t xml:space="preserve"> should be applied. </w:t>
      </w:r>
      <w:r>
        <w:rPr>
          <w:rFonts w:ascii="Candara" w:hAnsi="Candara" w:cs="Helvetica"/>
          <w:sz w:val="22"/>
          <w:szCs w:val="22"/>
          <w:lang w:val="en-GB"/>
        </w:rPr>
        <w:t xml:space="preserve">If you have an </w:t>
      </w:r>
      <w:r>
        <w:rPr>
          <w:rFonts w:ascii="Candara" w:hAnsi="Candara" w:cs="Helvetica"/>
          <w:sz w:val="22"/>
          <w:szCs w:val="22"/>
          <w:lang w:val="en-GB"/>
        </w:rPr>
        <w:lastRenderedPageBreak/>
        <w:t>Android phone t</w:t>
      </w:r>
      <w:r w:rsidRPr="00221837">
        <w:rPr>
          <w:rFonts w:ascii="Candara" w:hAnsi="Candara" w:cs="Times New Roman"/>
          <w:color w:val="000000"/>
          <w:sz w:val="22"/>
          <w:szCs w:val="22"/>
          <w:lang w:val="en-GB"/>
        </w:rPr>
        <w:t>his can be done in </w:t>
      </w:r>
      <w:r w:rsidRPr="00221837">
        <w:rPr>
          <w:rFonts w:ascii="Candara" w:hAnsi="Candara" w:cs="Times New Roman"/>
          <w:i/>
          <w:iCs/>
          <w:color w:val="000000"/>
          <w:sz w:val="22"/>
          <w:szCs w:val="22"/>
          <w:lang w:val="en-GB"/>
        </w:rPr>
        <w:t>Settings -&gt; Personal -&gt; Security -&gt; Encryption</w:t>
      </w:r>
      <w:r w:rsidRPr="00221837">
        <w:rPr>
          <w:rFonts w:ascii="Candara" w:hAnsi="Candara" w:cs="Times New Roman"/>
          <w:color w:val="000000"/>
          <w:sz w:val="22"/>
          <w:szCs w:val="22"/>
          <w:lang w:val="en-GB"/>
        </w:rPr>
        <w:t>.</w:t>
      </w:r>
    </w:p>
    <w:p w14:paraId="1460E241" w14:textId="63D4823F" w:rsidR="00013853" w:rsidRDefault="00013853"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266F4BD" w14:textId="61BCF293" w:rsidR="00E51559" w:rsidRDefault="00E51559" w:rsidP="00E5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highlight w:val="yellow"/>
          <w:lang w:val="en-GB"/>
        </w:rPr>
      </w:pPr>
      <w:r w:rsidRPr="00E05729">
        <w:rPr>
          <w:rFonts w:ascii="Candara" w:hAnsi="Candara" w:cs="Helvetica"/>
          <w:sz w:val="22"/>
          <w:szCs w:val="22"/>
          <w:lang w:val="en-GB"/>
        </w:rPr>
        <w:t>Do not store confidential</w:t>
      </w:r>
      <w:r w:rsidRPr="00A37D6C">
        <w:rPr>
          <w:rFonts w:ascii="Candara" w:hAnsi="Candara" w:cs="Helvetica"/>
          <w:sz w:val="22"/>
          <w:szCs w:val="22"/>
          <w:lang w:val="en-GB"/>
        </w:rPr>
        <w:t xml:space="preserve"> files and photos on your mobile phone. Move them, as soon as you can, to a safe location, as </w:t>
      </w:r>
      <w:r>
        <w:rPr>
          <w:rFonts w:ascii="Candara" w:hAnsi="Candara" w:cs="Helvetica"/>
          <w:sz w:val="22"/>
          <w:szCs w:val="22"/>
          <w:lang w:val="en-GB"/>
        </w:rPr>
        <w:t xml:space="preserve">outlined in the </w:t>
      </w:r>
      <w:r w:rsidRPr="00B05E98">
        <w:rPr>
          <w:rFonts w:ascii="Candara" w:hAnsi="Candara" w:cs="Helvetica"/>
          <w:sz w:val="22"/>
          <w:szCs w:val="22"/>
          <w:highlight w:val="yellow"/>
          <w:lang w:val="en-GB"/>
        </w:rPr>
        <w:t xml:space="preserve">Backing </w:t>
      </w:r>
      <w:r w:rsidRPr="00FA0E13">
        <w:rPr>
          <w:rFonts w:ascii="Candara" w:hAnsi="Candara" w:cs="Helvetica"/>
          <w:sz w:val="22"/>
          <w:szCs w:val="22"/>
          <w:highlight w:val="yellow"/>
          <w:lang w:val="en-GB"/>
        </w:rPr>
        <w:t>Up</w:t>
      </w:r>
      <w:r>
        <w:rPr>
          <w:rFonts w:ascii="Candara" w:hAnsi="Candara" w:cs="Helvetica"/>
          <w:sz w:val="22"/>
          <w:szCs w:val="22"/>
          <w:highlight w:val="yellow"/>
          <w:lang w:val="en-GB"/>
        </w:rPr>
        <w:t xml:space="preserve"> lesson.</w:t>
      </w:r>
      <w:r>
        <w:rPr>
          <w:rFonts w:ascii="Candara" w:hAnsi="Candara" w:cs="Helvetica"/>
          <w:sz w:val="22"/>
          <w:szCs w:val="22"/>
          <w:lang w:val="en-GB"/>
        </w:rPr>
        <w:t xml:space="preserve"> </w:t>
      </w:r>
      <w:r w:rsidRPr="00A37D6C">
        <w:rPr>
          <w:rFonts w:ascii="Candara" w:hAnsi="Candara" w:cs="Helvetica"/>
          <w:sz w:val="22"/>
          <w:szCs w:val="22"/>
          <w:lang w:val="en-GB"/>
        </w:rPr>
        <w:t>Frequently erase your phone call records, messages, address book entries, photos, etc.</w:t>
      </w:r>
      <w:r>
        <w:rPr>
          <w:rFonts w:ascii="Candara" w:hAnsi="Candara" w:cs="Helvetica"/>
          <w:sz w:val="22"/>
          <w:szCs w:val="22"/>
          <w:lang w:val="en-GB"/>
        </w:rPr>
        <w:t xml:space="preserve"> Learn more about safe deleting in the </w:t>
      </w:r>
      <w:r w:rsidRPr="00FA0E13">
        <w:rPr>
          <w:rFonts w:ascii="Candara" w:hAnsi="Candara" w:cs="Helvetica"/>
          <w:sz w:val="22"/>
          <w:szCs w:val="22"/>
          <w:highlight w:val="yellow"/>
          <w:lang w:val="en-GB"/>
        </w:rPr>
        <w:t>Deleting lesson</w:t>
      </w:r>
      <w:r>
        <w:rPr>
          <w:rFonts w:ascii="Candara" w:hAnsi="Candara" w:cs="Helvetica"/>
          <w:sz w:val="22"/>
          <w:szCs w:val="22"/>
          <w:lang w:val="en-GB"/>
        </w:rPr>
        <w:t>.</w:t>
      </w:r>
      <w:r w:rsidR="00510C5D">
        <w:rPr>
          <w:rFonts w:ascii="Candara" w:hAnsi="Candara" w:cs="Helvetica"/>
          <w:sz w:val="22"/>
          <w:szCs w:val="22"/>
          <w:highlight w:val="yellow"/>
          <w:lang w:val="en-GB"/>
        </w:rPr>
        <w:t xml:space="preserve"> </w:t>
      </w:r>
    </w:p>
    <w:p w14:paraId="7D728EE0" w14:textId="77777777" w:rsidR="003A522F" w:rsidRPr="00510C5D" w:rsidRDefault="003A522F" w:rsidP="00E5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highlight w:val="yellow"/>
          <w:lang w:val="en-GB"/>
        </w:rPr>
      </w:pPr>
    </w:p>
    <w:p w14:paraId="37550214" w14:textId="5FEFE912" w:rsidR="008B0B87" w:rsidRPr="00A37D6C" w:rsidRDefault="008B0B87" w:rsidP="00E5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Protect your SIM card and additional memory card (if your phone has one), as they may contain sensitive information. For exa</w:t>
      </w:r>
      <w:r w:rsidR="00E51559">
        <w:rPr>
          <w:rFonts w:ascii="Candara" w:hAnsi="Candara" w:cs="Helvetica"/>
          <w:sz w:val="22"/>
          <w:szCs w:val="22"/>
          <w:lang w:val="en-GB"/>
        </w:rPr>
        <w:t>mple, make sure that you don’</w:t>
      </w:r>
      <w:r w:rsidRPr="00A37D6C">
        <w:rPr>
          <w:rFonts w:ascii="Candara" w:hAnsi="Candara" w:cs="Helvetica"/>
          <w:sz w:val="22"/>
          <w:szCs w:val="22"/>
          <w:lang w:val="en-GB"/>
        </w:rPr>
        <w:t>t leave them at the repair shop when your phone is being serviced.</w:t>
      </w:r>
      <w:r>
        <w:rPr>
          <w:rFonts w:ascii="Candara" w:hAnsi="Candara" w:cs="Helvetica"/>
          <w:sz w:val="22"/>
          <w:szCs w:val="22"/>
          <w:lang w:val="en-GB"/>
        </w:rPr>
        <w:t xml:space="preserve"> Use </w:t>
      </w:r>
      <w:r w:rsidRPr="00A37D6C">
        <w:rPr>
          <w:rFonts w:ascii="Candara" w:hAnsi="Candara" w:cs="Helvetica"/>
          <w:sz w:val="22"/>
          <w:szCs w:val="22"/>
          <w:lang w:val="en-GB"/>
        </w:rPr>
        <w:t>only trusted phone dealers and repair shops</w:t>
      </w:r>
      <w:r>
        <w:rPr>
          <w:rFonts w:ascii="Candara" w:hAnsi="Candara" w:cs="Helvetica"/>
          <w:sz w:val="22"/>
          <w:szCs w:val="22"/>
          <w:lang w:val="en-GB"/>
        </w:rPr>
        <w:t xml:space="preserve"> if possible</w:t>
      </w:r>
      <w:r w:rsidRPr="00A37D6C">
        <w:rPr>
          <w:rFonts w:ascii="Candara" w:hAnsi="Candara" w:cs="Helvetica"/>
          <w:sz w:val="22"/>
          <w:szCs w:val="22"/>
          <w:lang w:val="en-GB"/>
        </w:rPr>
        <w:t>.</w:t>
      </w:r>
      <w:r w:rsidR="00E51559">
        <w:rPr>
          <w:rFonts w:ascii="Candara" w:hAnsi="Candara" w:cs="Helvetica"/>
          <w:sz w:val="22"/>
          <w:szCs w:val="22"/>
          <w:lang w:val="en-GB"/>
        </w:rPr>
        <w:t xml:space="preserve"> </w:t>
      </w:r>
      <w:r w:rsidRPr="00A37D6C">
        <w:rPr>
          <w:rFonts w:ascii="Candara" w:hAnsi="Candara" w:cs="Helvetica"/>
          <w:sz w:val="22"/>
          <w:szCs w:val="22"/>
          <w:lang w:val="en-GB"/>
        </w:rPr>
        <w:t xml:space="preserve">When </w:t>
      </w:r>
      <w:r>
        <w:rPr>
          <w:rFonts w:ascii="Candara" w:hAnsi="Candara" w:cs="Helvetica"/>
          <w:sz w:val="22"/>
          <w:szCs w:val="22"/>
          <w:lang w:val="en-GB"/>
        </w:rPr>
        <w:t xml:space="preserve">selling, handing on or </w:t>
      </w:r>
      <w:r w:rsidRPr="00A37D6C">
        <w:rPr>
          <w:rFonts w:ascii="Candara" w:hAnsi="Candara" w:cs="Helvetica"/>
          <w:sz w:val="22"/>
          <w:szCs w:val="22"/>
          <w:lang w:val="en-GB"/>
        </w:rPr>
        <w:t xml:space="preserve">disposing </w:t>
      </w:r>
      <w:r>
        <w:rPr>
          <w:rFonts w:ascii="Candara" w:hAnsi="Candara" w:cs="Helvetica"/>
          <w:sz w:val="22"/>
          <w:szCs w:val="22"/>
          <w:lang w:val="en-GB"/>
        </w:rPr>
        <w:t>of</w:t>
      </w:r>
      <w:r w:rsidRPr="00A37D6C">
        <w:rPr>
          <w:rFonts w:ascii="Candara" w:hAnsi="Candara" w:cs="Helvetica"/>
          <w:sz w:val="22"/>
          <w:szCs w:val="22"/>
          <w:lang w:val="en-GB"/>
        </w:rPr>
        <w:t xml:space="preserve"> your phone </w:t>
      </w:r>
      <w:proofErr w:type="gramStart"/>
      <w:r w:rsidRPr="00A37D6C">
        <w:rPr>
          <w:rFonts w:ascii="Candara" w:hAnsi="Candara" w:cs="Helvetica"/>
          <w:sz w:val="22"/>
          <w:szCs w:val="22"/>
          <w:lang w:val="en-GB"/>
        </w:rPr>
        <w:t>make</w:t>
      </w:r>
      <w:proofErr w:type="gramEnd"/>
      <w:r w:rsidRPr="00A37D6C">
        <w:rPr>
          <w:rFonts w:ascii="Candara" w:hAnsi="Candara" w:cs="Helvetica"/>
          <w:sz w:val="22"/>
          <w:szCs w:val="22"/>
          <w:lang w:val="en-GB"/>
        </w:rPr>
        <w:t xml:space="preserve"> sure </w:t>
      </w:r>
      <w:r>
        <w:rPr>
          <w:rFonts w:ascii="Candara" w:hAnsi="Candara" w:cs="Helvetica"/>
          <w:sz w:val="22"/>
          <w:szCs w:val="22"/>
          <w:lang w:val="en-GB"/>
        </w:rPr>
        <w:t>all information is deleted. Never hand on or sell</w:t>
      </w:r>
      <w:r w:rsidRPr="00A37D6C">
        <w:rPr>
          <w:rFonts w:ascii="Candara" w:hAnsi="Candara" w:cs="Helvetica"/>
          <w:sz w:val="22"/>
          <w:szCs w:val="22"/>
          <w:lang w:val="en-GB"/>
        </w:rPr>
        <w:t xml:space="preserve"> SIM cards</w:t>
      </w:r>
      <w:r>
        <w:rPr>
          <w:rFonts w:ascii="Candara" w:hAnsi="Candara" w:cs="Helvetica"/>
          <w:sz w:val="22"/>
          <w:szCs w:val="22"/>
          <w:lang w:val="en-GB"/>
        </w:rPr>
        <w:t xml:space="preserve"> or memory cards – you should physically destroy</w:t>
      </w:r>
      <w:r w:rsidRPr="00A37D6C">
        <w:rPr>
          <w:rFonts w:ascii="Candara" w:hAnsi="Candara" w:cs="Helvetica"/>
          <w:sz w:val="22"/>
          <w:szCs w:val="22"/>
          <w:lang w:val="en-GB"/>
        </w:rPr>
        <w:t xml:space="preserve"> them.</w:t>
      </w:r>
    </w:p>
    <w:p w14:paraId="53EC0349" w14:textId="77777777" w:rsidR="00054E80" w:rsidRDefault="00054E80"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F5C1417" w14:textId="6EC71436" w:rsidR="00FF774B" w:rsidRDefault="00E1494F"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When capturing pictures or</w:t>
      </w:r>
      <w:r w:rsidR="00FF774B" w:rsidRPr="00692066">
        <w:rPr>
          <w:rFonts w:ascii="Candara" w:hAnsi="Candara" w:cs="Helvetica"/>
          <w:sz w:val="22"/>
          <w:szCs w:val="22"/>
          <w:lang w:val="en-GB"/>
        </w:rPr>
        <w:t xml:space="preserve"> video it is important to be careful of priva</w:t>
      </w:r>
      <w:r>
        <w:rPr>
          <w:rFonts w:ascii="Candara" w:hAnsi="Candara" w:cs="Helvetica"/>
          <w:sz w:val="22"/>
          <w:szCs w:val="22"/>
          <w:lang w:val="en-GB"/>
        </w:rPr>
        <w:t>cy and safety of those pictured</w:t>
      </w:r>
      <w:r w:rsidR="00FF774B" w:rsidRPr="00692066">
        <w:rPr>
          <w:rFonts w:ascii="Candara" w:hAnsi="Candara" w:cs="Helvetica"/>
          <w:sz w:val="22"/>
          <w:szCs w:val="22"/>
          <w:lang w:val="en-GB"/>
        </w:rPr>
        <w:t>. For example, if you take photos</w:t>
      </w:r>
      <w:r w:rsidR="00912959">
        <w:rPr>
          <w:rFonts w:ascii="Candara" w:hAnsi="Candara" w:cs="Helvetica"/>
          <w:sz w:val="22"/>
          <w:szCs w:val="22"/>
          <w:lang w:val="en-GB"/>
        </w:rPr>
        <w:t xml:space="preserve"> or record video of a sensitive </w:t>
      </w:r>
      <w:r w:rsidR="00FF774B" w:rsidRPr="00692066">
        <w:rPr>
          <w:rFonts w:ascii="Candara" w:hAnsi="Candara" w:cs="Helvetica"/>
          <w:sz w:val="22"/>
          <w:szCs w:val="22"/>
          <w:lang w:val="en-GB"/>
        </w:rPr>
        <w:t xml:space="preserve">event, it might be dangerous to you or to those who appear in </w:t>
      </w:r>
      <w:r w:rsidR="00510C5D">
        <w:rPr>
          <w:rFonts w:ascii="Candara" w:hAnsi="Candara" w:cs="Helvetica"/>
          <w:sz w:val="22"/>
          <w:szCs w:val="22"/>
          <w:lang w:val="en-GB"/>
        </w:rPr>
        <w:t>the recordings</w:t>
      </w:r>
      <w:r w:rsidR="00FF774B" w:rsidRPr="00E1494F">
        <w:rPr>
          <w:rFonts w:ascii="Candara" w:hAnsi="Candara" w:cs="Helvetica"/>
          <w:sz w:val="22"/>
          <w:szCs w:val="22"/>
          <w:lang w:val="en-GB"/>
        </w:rPr>
        <w:t xml:space="preserve"> if your phone fell into the wrong hands. </w:t>
      </w:r>
      <w:hyperlink r:id="rId6" w:history="1">
        <w:r w:rsidR="00FF774B" w:rsidRPr="00474477">
          <w:rPr>
            <w:rStyle w:val="Hyperlink"/>
            <w:rFonts w:ascii="Candara" w:hAnsi="Candara" w:cs="Helvetica"/>
            <w:b/>
            <w:bCs/>
            <w:color w:val="auto"/>
            <w:sz w:val="22"/>
            <w:szCs w:val="22"/>
            <w:highlight w:val="green"/>
            <w:lang w:val="en-GB"/>
          </w:rPr>
          <w:t>Guardian Project</w:t>
        </w:r>
      </w:hyperlink>
      <w:r w:rsidR="00FF774B" w:rsidRPr="00886DF5">
        <w:rPr>
          <w:rFonts w:ascii="Candara" w:hAnsi="Candara" w:cs="Helvetica"/>
          <w:b/>
          <w:sz w:val="22"/>
          <w:szCs w:val="22"/>
          <w:lang w:val="en-GB"/>
        </w:rPr>
        <w:t> </w:t>
      </w:r>
      <w:r w:rsidR="00FF774B" w:rsidRPr="00E1494F">
        <w:rPr>
          <w:rFonts w:ascii="Candara" w:hAnsi="Candara" w:cs="Helvetica"/>
          <w:sz w:val="22"/>
          <w:szCs w:val="22"/>
          <w:lang w:val="en-GB"/>
        </w:rPr>
        <w:t>has created an </w:t>
      </w:r>
      <w:r w:rsidR="00FF774B" w:rsidRPr="00E1494F">
        <w:rPr>
          <w:rFonts w:ascii="Candara" w:hAnsi="Candara"/>
          <w:sz w:val="22"/>
          <w:szCs w:val="22"/>
        </w:rPr>
        <w:t xml:space="preserve">open-source </w:t>
      </w:r>
      <w:r w:rsidR="00886DF5">
        <w:rPr>
          <w:rFonts w:ascii="Candara" w:hAnsi="Candara" w:cs="Helvetica"/>
          <w:sz w:val="22"/>
          <w:szCs w:val="22"/>
          <w:lang w:val="en-GB"/>
        </w:rPr>
        <w:t xml:space="preserve">app </w:t>
      </w:r>
      <w:r w:rsidR="00FF774B" w:rsidRPr="00E1494F">
        <w:rPr>
          <w:rFonts w:ascii="Candara" w:hAnsi="Candara" w:cs="Helvetica"/>
          <w:sz w:val="22"/>
          <w:szCs w:val="22"/>
          <w:lang w:val="en-GB"/>
        </w:rPr>
        <w:t>called </w:t>
      </w:r>
      <w:proofErr w:type="spellStart"/>
      <w:r w:rsidR="00FF774B" w:rsidRPr="00E1494F">
        <w:rPr>
          <w:rFonts w:ascii="Candara" w:hAnsi="Candara" w:cs="Helvetica"/>
          <w:b/>
          <w:bCs/>
          <w:sz w:val="22"/>
          <w:szCs w:val="22"/>
          <w:highlight w:val="yellow"/>
          <w:lang w:val="en-GB"/>
        </w:rPr>
        <w:t>ObscuraCam</w:t>
      </w:r>
      <w:proofErr w:type="spellEnd"/>
      <w:r w:rsidR="00FF774B" w:rsidRPr="00E1494F">
        <w:rPr>
          <w:rFonts w:ascii="Candara" w:hAnsi="Candara" w:cs="Helvetica"/>
          <w:sz w:val="22"/>
          <w:szCs w:val="22"/>
          <w:lang w:val="en-GB"/>
        </w:rPr>
        <w:t> to detect</w:t>
      </w:r>
      <w:r w:rsidR="002624C6" w:rsidRPr="00E1494F">
        <w:rPr>
          <w:rFonts w:ascii="Candara" w:hAnsi="Candara" w:cs="Helvetica"/>
          <w:sz w:val="22"/>
          <w:szCs w:val="22"/>
          <w:lang w:val="en-GB"/>
        </w:rPr>
        <w:t>/select</w:t>
      </w:r>
      <w:r w:rsidR="00FF774B" w:rsidRPr="00E1494F">
        <w:rPr>
          <w:rFonts w:ascii="Candara" w:hAnsi="Candara" w:cs="Helvetica"/>
          <w:sz w:val="22"/>
          <w:szCs w:val="22"/>
          <w:lang w:val="en-GB"/>
        </w:rPr>
        <w:t xml:space="preserve"> faces on photos and </w:t>
      </w:r>
      <w:proofErr w:type="gramStart"/>
      <w:r w:rsidR="00FF774B" w:rsidRPr="00E1494F">
        <w:rPr>
          <w:rFonts w:ascii="Candara" w:hAnsi="Candara" w:cs="Helvetica"/>
          <w:sz w:val="22"/>
          <w:szCs w:val="22"/>
          <w:lang w:val="en-GB"/>
        </w:rPr>
        <w:t>blur</w:t>
      </w:r>
      <w:proofErr w:type="gramEnd"/>
      <w:r w:rsidR="00FF774B" w:rsidRPr="00E1494F">
        <w:rPr>
          <w:rFonts w:ascii="Candara" w:hAnsi="Candara" w:cs="Helvetica"/>
          <w:sz w:val="22"/>
          <w:szCs w:val="22"/>
          <w:lang w:val="en-GB"/>
        </w:rPr>
        <w:t xml:space="preserve"> them. </w:t>
      </w:r>
      <w:proofErr w:type="spellStart"/>
      <w:r w:rsidR="00FF774B" w:rsidRPr="00E1494F">
        <w:rPr>
          <w:rFonts w:ascii="Candara" w:hAnsi="Candara" w:cs="Helvetica"/>
          <w:sz w:val="22"/>
          <w:szCs w:val="22"/>
          <w:lang w:val="en-GB"/>
        </w:rPr>
        <w:t>Obscuracam</w:t>
      </w:r>
      <w:proofErr w:type="spellEnd"/>
      <w:r w:rsidR="00FF774B" w:rsidRPr="00E1494F">
        <w:rPr>
          <w:rFonts w:ascii="Candara" w:hAnsi="Candara" w:cs="Helvetica"/>
          <w:sz w:val="22"/>
          <w:szCs w:val="22"/>
          <w:lang w:val="en-GB"/>
        </w:rPr>
        <w:t xml:space="preserve"> also deletes the original photos and if you have set up a server to upload the captured media, it provides an easy way to upload it.</w:t>
      </w:r>
    </w:p>
    <w:p w14:paraId="7915C977" w14:textId="77777777" w:rsidR="00937117" w:rsidRDefault="00937117"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63D5402" w14:textId="77777777" w:rsidR="00937117" w:rsidRPr="005160A0" w:rsidRDefault="00937117" w:rsidP="009371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Pr>
          <w:rFonts w:ascii="Candara" w:hAnsi="Candara" w:cs="Helvetica"/>
          <w:color w:val="000000" w:themeColor="text1"/>
          <w:sz w:val="22"/>
          <w:szCs w:val="22"/>
          <w:lang w:val="en-GB"/>
        </w:rPr>
        <w:t xml:space="preserve">Metadata such as phone identity and location are also captured on photos and videos. In some instances, such information is really important to have </w:t>
      </w:r>
      <w:r w:rsidRPr="00356CB3">
        <w:rPr>
          <w:rFonts w:ascii="Candara" w:hAnsi="Candara" w:cs="Helvetica"/>
          <w:color w:val="000000" w:themeColor="text1"/>
          <w:sz w:val="22"/>
          <w:szCs w:val="22"/>
          <w:lang w:val="en-GB"/>
        </w:rPr>
        <w:t xml:space="preserve">to </w:t>
      </w:r>
      <w:r>
        <w:rPr>
          <w:rFonts w:ascii="Candara" w:hAnsi="Candara" w:cs="Helvetica"/>
          <w:color w:val="000000" w:themeColor="text1"/>
          <w:sz w:val="22"/>
          <w:szCs w:val="22"/>
          <w:lang w:val="en-GB"/>
        </w:rPr>
        <w:t>prove the credibility of</w:t>
      </w:r>
      <w:r w:rsidRPr="00356CB3">
        <w:rPr>
          <w:rFonts w:ascii="Candara" w:hAnsi="Candara" w:cs="Helvetica"/>
          <w:color w:val="000000" w:themeColor="text1"/>
          <w:sz w:val="22"/>
          <w:szCs w:val="22"/>
          <w:lang w:val="en-GB"/>
        </w:rPr>
        <w:t xml:space="preserve"> </w:t>
      </w:r>
      <w:r>
        <w:rPr>
          <w:rFonts w:ascii="Candara" w:hAnsi="Candara" w:cs="Helvetica"/>
          <w:color w:val="000000" w:themeColor="text1"/>
          <w:sz w:val="22"/>
          <w:szCs w:val="22"/>
          <w:lang w:val="en-GB"/>
        </w:rPr>
        <w:t xml:space="preserve">images and video so that they could be used as evidence </w:t>
      </w:r>
      <w:r w:rsidRPr="00356CB3">
        <w:rPr>
          <w:rFonts w:ascii="Candara" w:hAnsi="Candara" w:cs="Helvetica"/>
          <w:color w:val="000000" w:themeColor="text1"/>
          <w:sz w:val="22"/>
          <w:szCs w:val="22"/>
          <w:lang w:val="en-GB"/>
        </w:rPr>
        <w:t>in courts of law.</w:t>
      </w:r>
      <w:r>
        <w:rPr>
          <w:rFonts w:ascii="Candara" w:hAnsi="Candara" w:cs="Helvetica"/>
          <w:color w:val="000000" w:themeColor="text1"/>
          <w:sz w:val="22"/>
          <w:szCs w:val="22"/>
          <w:lang w:val="en-GB"/>
        </w:rPr>
        <w:t xml:space="preserve"> At other times metadata can put you or others at risk. </w:t>
      </w:r>
      <w:r w:rsidRPr="00030582">
        <w:rPr>
          <w:rFonts w:ascii="Candara" w:hAnsi="Candara" w:cs="Helvetica"/>
          <w:color w:val="000000" w:themeColor="text1"/>
          <w:sz w:val="22"/>
          <w:szCs w:val="22"/>
          <w:lang w:val="en-GB"/>
        </w:rPr>
        <w:t>The Guardian</w:t>
      </w:r>
      <w:r w:rsidRPr="00030582">
        <w:rPr>
          <w:rFonts w:ascii="Candara" w:hAnsi="Candara" w:cs="Helvetica"/>
          <w:b/>
          <w:bCs/>
          <w:color w:val="000000" w:themeColor="text1"/>
          <w:sz w:val="22"/>
          <w:szCs w:val="22"/>
          <w:lang w:val="en-GB"/>
        </w:rPr>
        <w:t> </w:t>
      </w:r>
      <w:r>
        <w:rPr>
          <w:rFonts w:ascii="Candara" w:hAnsi="Candara" w:cs="Helvetica"/>
          <w:color w:val="000000" w:themeColor="text1"/>
          <w:sz w:val="22"/>
          <w:szCs w:val="22"/>
          <w:lang w:val="en-GB"/>
        </w:rPr>
        <w:t xml:space="preserve">Project has made a plugin tool for </w:t>
      </w:r>
      <w:proofErr w:type="spellStart"/>
      <w:r>
        <w:rPr>
          <w:rFonts w:ascii="Candara" w:hAnsi="Candara" w:cs="Helvetica"/>
          <w:color w:val="000000" w:themeColor="text1"/>
          <w:sz w:val="22"/>
          <w:szCs w:val="22"/>
          <w:lang w:val="en-GB"/>
        </w:rPr>
        <w:t>ObscuraCam</w:t>
      </w:r>
      <w:proofErr w:type="spellEnd"/>
      <w:r>
        <w:rPr>
          <w:rFonts w:ascii="Candara" w:hAnsi="Candara" w:cs="Helvetica"/>
          <w:color w:val="000000" w:themeColor="text1"/>
          <w:sz w:val="22"/>
          <w:szCs w:val="22"/>
          <w:lang w:val="en-GB"/>
        </w:rPr>
        <w:t xml:space="preserve"> </w:t>
      </w:r>
      <w:r w:rsidRPr="00030582">
        <w:rPr>
          <w:rFonts w:ascii="Candara" w:hAnsi="Candara" w:cs="Helvetica"/>
          <w:color w:val="000000" w:themeColor="text1"/>
          <w:sz w:val="22"/>
          <w:szCs w:val="22"/>
          <w:lang w:val="en-GB"/>
        </w:rPr>
        <w:t>called</w:t>
      </w:r>
      <w:r>
        <w:rPr>
          <w:rFonts w:ascii="Candara" w:hAnsi="Candara" w:cs="Helvetica"/>
          <w:color w:val="000000" w:themeColor="text1"/>
          <w:sz w:val="22"/>
          <w:szCs w:val="22"/>
          <w:lang w:val="en-GB"/>
        </w:rPr>
        <w:t xml:space="preserve"> </w:t>
      </w:r>
      <w:r w:rsidRPr="00C33D1E">
        <w:rPr>
          <w:rFonts w:ascii="Candara" w:hAnsi="Candara" w:cs="Helvetica"/>
          <w:color w:val="000000" w:themeColor="text1"/>
          <w:sz w:val="22"/>
          <w:szCs w:val="22"/>
          <w:highlight w:val="green"/>
          <w:lang w:val="en-GB"/>
        </w:rPr>
        <w:fldChar w:fldCharType="begin"/>
      </w:r>
      <w:r w:rsidRPr="00C33D1E">
        <w:rPr>
          <w:rFonts w:ascii="Candara" w:hAnsi="Candara" w:cs="Helvetica"/>
          <w:color w:val="000000" w:themeColor="text1"/>
          <w:sz w:val="22"/>
          <w:szCs w:val="22"/>
          <w:highlight w:val="green"/>
          <w:lang w:val="en-GB"/>
        </w:rPr>
        <w:instrText xml:space="preserve"> HYPERLINK "https://guardianproject.info/2012/01/20/introducing-informacam/%5D" \t "_blank" </w:instrText>
      </w:r>
      <w:r w:rsidRPr="00C33D1E">
        <w:rPr>
          <w:rFonts w:ascii="Candara" w:hAnsi="Candara" w:cs="Helvetica"/>
          <w:color w:val="000000" w:themeColor="text1"/>
          <w:sz w:val="22"/>
          <w:szCs w:val="22"/>
          <w:highlight w:val="green"/>
          <w:lang w:val="en-GB"/>
        </w:rPr>
        <w:fldChar w:fldCharType="separate"/>
      </w:r>
      <w:proofErr w:type="spellStart"/>
      <w:r w:rsidRPr="00C33D1E">
        <w:rPr>
          <w:rStyle w:val="Hyperlink"/>
          <w:rFonts w:ascii="Candara" w:hAnsi="Candara" w:cs="Helvetica"/>
          <w:sz w:val="22"/>
          <w:szCs w:val="22"/>
          <w:highlight w:val="green"/>
          <w:lang w:val="en-GB"/>
        </w:rPr>
        <w:t>InformaCam</w:t>
      </w:r>
      <w:proofErr w:type="spellEnd"/>
      <w:r w:rsidRPr="00C33D1E">
        <w:rPr>
          <w:rFonts w:ascii="Candara" w:hAnsi="Candara" w:cs="Helvetica"/>
          <w:color w:val="000000" w:themeColor="text1"/>
          <w:sz w:val="22"/>
          <w:szCs w:val="22"/>
          <w:highlight w:val="green"/>
        </w:rPr>
        <w:fldChar w:fldCharType="end"/>
      </w:r>
      <w:r>
        <w:rPr>
          <w:rFonts w:ascii="Candara" w:hAnsi="Candara" w:cs="Helvetica"/>
          <w:color w:val="000000" w:themeColor="text1"/>
          <w:sz w:val="22"/>
          <w:szCs w:val="22"/>
          <w:lang w:val="en-GB"/>
        </w:rPr>
        <w:t xml:space="preserve"> </w:t>
      </w:r>
      <w:r w:rsidRPr="00030582">
        <w:rPr>
          <w:rFonts w:ascii="Candara" w:hAnsi="Candara" w:cs="Helvetica"/>
          <w:color w:val="000000" w:themeColor="text1"/>
          <w:sz w:val="22"/>
          <w:szCs w:val="22"/>
          <w:lang w:val="en-GB"/>
        </w:rPr>
        <w:t xml:space="preserve">that allows you to store </w:t>
      </w:r>
      <w:r>
        <w:rPr>
          <w:rFonts w:ascii="Candara" w:hAnsi="Candara" w:cs="Helvetica"/>
          <w:color w:val="000000" w:themeColor="text1"/>
          <w:sz w:val="22"/>
          <w:szCs w:val="22"/>
          <w:lang w:val="en-GB"/>
        </w:rPr>
        <w:t xml:space="preserve">a version of the image/video with </w:t>
      </w:r>
      <w:r w:rsidRPr="00030582">
        <w:rPr>
          <w:rFonts w:ascii="Candara" w:hAnsi="Candara" w:cs="Helvetica"/>
          <w:color w:val="000000" w:themeColor="text1"/>
          <w:sz w:val="22"/>
          <w:szCs w:val="22"/>
          <w:lang w:val="en-GB"/>
        </w:rPr>
        <w:t xml:space="preserve">metadata </w:t>
      </w:r>
      <w:r>
        <w:rPr>
          <w:rFonts w:ascii="Candara" w:hAnsi="Candara" w:cs="Helvetica"/>
          <w:color w:val="000000" w:themeColor="text1"/>
          <w:sz w:val="22"/>
          <w:szCs w:val="22"/>
          <w:lang w:val="en-GB"/>
        </w:rPr>
        <w:t xml:space="preserve">while also creating a redacted version without any sensitive data that can safely be shared on social media. </w:t>
      </w:r>
    </w:p>
    <w:p w14:paraId="328B54B4" w14:textId="77777777" w:rsidR="00937117" w:rsidRPr="00E1494F" w:rsidRDefault="00937117"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F385847" w14:textId="77777777" w:rsidR="00FF774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3F9F80CC" w14:textId="2C89FE60" w:rsidR="00FF774B" w:rsidRPr="00767B98" w:rsidRDefault="00767B98"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767B98">
        <w:rPr>
          <w:rFonts w:ascii="Candara" w:hAnsi="Candara" w:cs="Helvetica"/>
          <w:b/>
          <w:sz w:val="22"/>
          <w:szCs w:val="22"/>
          <w:highlight w:val="magenta"/>
        </w:rPr>
        <w:t>4. Location</w:t>
      </w:r>
    </w:p>
    <w:p w14:paraId="05085AA4" w14:textId="77777777" w:rsidR="00767B98" w:rsidRDefault="00767B98"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A03DF8A" w14:textId="77777777" w:rsidR="00FF774B" w:rsidRDefault="00FF774B" w:rsidP="00DE6EC0">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b/>
          <w:bCs/>
          <w:sz w:val="22"/>
          <w:szCs w:val="22"/>
          <w:lang w:val="en-GB"/>
        </w:rPr>
        <w:t>Phones give out information about their location</w:t>
      </w:r>
    </w:p>
    <w:p w14:paraId="7DE4122E" w14:textId="77777777" w:rsidR="00FF774B" w:rsidRDefault="00FF774B"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B36FF97" w14:textId="1407E975" w:rsidR="00FF774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4B1BB3">
        <w:rPr>
          <w:rFonts w:ascii="Candara" w:hAnsi="Candara" w:cs="Helvetica"/>
          <w:sz w:val="22"/>
          <w:szCs w:val="22"/>
          <w:lang w:val="en-GB"/>
        </w:rPr>
        <w:t xml:space="preserve">The </w:t>
      </w:r>
      <w:r>
        <w:rPr>
          <w:rFonts w:ascii="Candara" w:hAnsi="Candara" w:cs="Helvetica"/>
          <w:sz w:val="22"/>
          <w:szCs w:val="22"/>
          <w:lang w:val="en-GB"/>
        </w:rPr>
        <w:t>greatest</w:t>
      </w:r>
      <w:r w:rsidRPr="004B1BB3">
        <w:rPr>
          <w:rFonts w:ascii="Candara" w:hAnsi="Candara" w:cs="Helvetica"/>
          <w:sz w:val="22"/>
          <w:szCs w:val="22"/>
          <w:lang w:val="en-GB"/>
        </w:rPr>
        <w:t xml:space="preserve"> privacy </w:t>
      </w:r>
      <w:r w:rsidRPr="00D47E8D">
        <w:rPr>
          <w:rFonts w:ascii="Candara" w:hAnsi="Candara" w:cs="Helvetica"/>
          <w:sz w:val="22"/>
          <w:szCs w:val="22"/>
          <w:lang w:val="en-GB"/>
        </w:rPr>
        <w:t>threat</w:t>
      </w:r>
      <w:r>
        <w:rPr>
          <w:rFonts w:ascii="Candara" w:hAnsi="Candara" w:cs="Helvetica"/>
          <w:sz w:val="22"/>
          <w:szCs w:val="22"/>
          <w:lang w:val="en-GB"/>
        </w:rPr>
        <w:t xml:space="preserve"> from mobile phones </w:t>
      </w:r>
      <w:r w:rsidRPr="004B1BB3">
        <w:rPr>
          <w:rFonts w:ascii="Candara" w:hAnsi="Candara" w:cs="Helvetica"/>
          <w:sz w:val="22"/>
          <w:szCs w:val="22"/>
          <w:lang w:val="en-GB"/>
        </w:rPr>
        <w:t xml:space="preserve">is the way that they announce your </w:t>
      </w:r>
      <w:r>
        <w:rPr>
          <w:rFonts w:ascii="Candara" w:hAnsi="Candara" w:cs="Helvetica"/>
          <w:sz w:val="22"/>
          <w:szCs w:val="22"/>
          <w:lang w:val="en-GB"/>
        </w:rPr>
        <w:t>location all day and all night</w:t>
      </w:r>
      <w:r w:rsidRPr="004B1BB3">
        <w:rPr>
          <w:rFonts w:ascii="Candara" w:hAnsi="Candara" w:cs="Helvetica"/>
          <w:sz w:val="22"/>
          <w:szCs w:val="22"/>
          <w:lang w:val="en-GB"/>
        </w:rPr>
        <w:t xml:space="preserve"> through the signals they broadcast. </w:t>
      </w:r>
      <w:r w:rsidR="00013853">
        <w:rPr>
          <w:rFonts w:ascii="Candara" w:hAnsi="Candara" w:cs="Helvetica"/>
          <w:sz w:val="22"/>
          <w:szCs w:val="22"/>
          <w:lang w:val="en-GB"/>
        </w:rPr>
        <w:t>Every mobile</w:t>
      </w:r>
      <w:r w:rsidR="00013853" w:rsidRPr="00A37D6C">
        <w:rPr>
          <w:rFonts w:ascii="Candara" w:hAnsi="Candara" w:cs="Helvetica"/>
          <w:sz w:val="22"/>
          <w:szCs w:val="22"/>
          <w:lang w:val="en-GB"/>
        </w:rPr>
        <w:t xml:space="preserve"> phone automatically and regularly </w:t>
      </w:r>
      <w:r w:rsidR="00013853">
        <w:rPr>
          <w:rFonts w:ascii="Candara" w:hAnsi="Candara" w:cs="Helvetica"/>
          <w:sz w:val="22"/>
          <w:szCs w:val="22"/>
          <w:lang w:val="en-GB"/>
        </w:rPr>
        <w:t>informs</w:t>
      </w:r>
      <w:r w:rsidR="00013853" w:rsidRPr="00A37D6C">
        <w:rPr>
          <w:rFonts w:ascii="Candara" w:hAnsi="Candara" w:cs="Helvetica"/>
          <w:sz w:val="22"/>
          <w:szCs w:val="22"/>
          <w:lang w:val="en-GB"/>
        </w:rPr>
        <w:t xml:space="preserve"> the phone service provider where it is at that moment. </w:t>
      </w:r>
      <w:r w:rsidR="00013853">
        <w:rPr>
          <w:rFonts w:ascii="Candara" w:hAnsi="Candara" w:cs="Helvetica"/>
          <w:sz w:val="22"/>
          <w:szCs w:val="22"/>
          <w:lang w:val="en-GB"/>
        </w:rPr>
        <w:t xml:space="preserve">Only if a phone is </w:t>
      </w:r>
      <w:r w:rsidR="00DA41CB">
        <w:rPr>
          <w:rFonts w:ascii="Candara" w:hAnsi="Candara" w:cs="Helvetica"/>
          <w:sz w:val="22"/>
          <w:szCs w:val="22"/>
          <w:lang w:val="en-GB"/>
        </w:rPr>
        <w:t>switched</w:t>
      </w:r>
      <w:r w:rsidR="00013853">
        <w:rPr>
          <w:rFonts w:ascii="Candara" w:hAnsi="Candara" w:cs="Helvetica"/>
          <w:sz w:val="22"/>
          <w:szCs w:val="22"/>
          <w:lang w:val="en-GB"/>
        </w:rPr>
        <w:t xml:space="preserve"> off or without signal will it </w:t>
      </w:r>
      <w:r w:rsidR="00DA41CB">
        <w:rPr>
          <w:rFonts w:ascii="Candara" w:hAnsi="Candara" w:cs="Helvetica"/>
          <w:sz w:val="22"/>
          <w:szCs w:val="22"/>
          <w:lang w:val="en-GB"/>
        </w:rPr>
        <w:t>be prevented to send</w:t>
      </w:r>
      <w:r w:rsidR="00013853">
        <w:rPr>
          <w:rFonts w:ascii="Candara" w:hAnsi="Candara" w:cs="Helvetica"/>
          <w:sz w:val="22"/>
          <w:szCs w:val="22"/>
          <w:lang w:val="en-GB"/>
        </w:rPr>
        <w:t xml:space="preserve"> out such signals.</w:t>
      </w:r>
    </w:p>
    <w:p w14:paraId="72985F37" w14:textId="77777777" w:rsidR="00013853" w:rsidRDefault="00013853" w:rsidP="000138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03DEC20" w14:textId="77777777" w:rsidR="00013853" w:rsidRPr="00013853" w:rsidRDefault="00013853" w:rsidP="000138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013853">
        <w:rPr>
          <w:rFonts w:ascii="Candara" w:hAnsi="Candara" w:cs="Helvetica"/>
          <w:sz w:val="22"/>
          <w:szCs w:val="22"/>
          <w:lang w:val="en-GB"/>
        </w:rPr>
        <w:t>If you have a smartphone your location can also be tracked from apps, WI-FI or Bluetooth. Many apps use your GPS location to help them provide services, or just to collect data for their own use. You should only turn on your location when you need it and make sure that you only give location permissions to apps that you trust and that have a good reason to know where you are.</w:t>
      </w:r>
    </w:p>
    <w:p w14:paraId="39D50CDE" w14:textId="77777777" w:rsidR="00912959" w:rsidRDefault="00912959" w:rsidP="0091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48B94B7" w14:textId="54B917FB" w:rsidR="00912959" w:rsidRDefault="00013853" w:rsidP="0091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In each case, l</w:t>
      </w:r>
      <w:r w:rsidR="00912959" w:rsidRPr="004B1BB3">
        <w:rPr>
          <w:rFonts w:ascii="Candara" w:hAnsi="Candara" w:cs="Helvetica"/>
          <w:sz w:val="22"/>
          <w:szCs w:val="22"/>
          <w:lang w:val="en-GB"/>
        </w:rPr>
        <w:t>ocation tracking is not only about fin</w:t>
      </w:r>
      <w:r w:rsidR="00912959">
        <w:rPr>
          <w:rFonts w:ascii="Candara" w:hAnsi="Candara" w:cs="Helvetica"/>
          <w:sz w:val="22"/>
          <w:szCs w:val="22"/>
          <w:lang w:val="en-GB"/>
        </w:rPr>
        <w:t>ding where someone is right now</w:t>
      </w:r>
      <w:r w:rsidR="00912959" w:rsidRPr="004B1BB3">
        <w:rPr>
          <w:rFonts w:ascii="Candara" w:hAnsi="Candara" w:cs="Helvetica"/>
          <w:sz w:val="22"/>
          <w:szCs w:val="22"/>
          <w:lang w:val="en-GB"/>
        </w:rPr>
        <w:t>. It can also be about answering questions about people's historical activities and also about their beliefs, participation in events, and personal relationships. For example, location tracking could be used to try to find out whether certain people are in a romantic relationship, to find out who attended a particular meeting or who was at a particular protest, or to try and identify a journalist's confidential source.</w:t>
      </w:r>
    </w:p>
    <w:p w14:paraId="100B53E6" w14:textId="77777777" w:rsidR="00FF774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D9E5EFF" w14:textId="5801CD1A" w:rsidR="00FF774B" w:rsidRPr="00767B98" w:rsidRDefault="00767B98"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767B98">
        <w:rPr>
          <w:rFonts w:ascii="Candara" w:hAnsi="Candara" w:cs="Helvetica"/>
          <w:b/>
          <w:sz w:val="22"/>
          <w:szCs w:val="22"/>
          <w:highlight w:val="magenta"/>
          <w:lang w:val="en-GB"/>
        </w:rPr>
        <w:t>5. Eavesdropping</w:t>
      </w:r>
    </w:p>
    <w:p w14:paraId="44F07693" w14:textId="77777777" w:rsidR="00767B98" w:rsidRDefault="00767B98"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5B9C97F" w14:textId="77777777" w:rsidR="00FF774B" w:rsidRDefault="00FF774B" w:rsidP="00DE6EC0">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b/>
          <w:bCs/>
          <w:sz w:val="22"/>
          <w:szCs w:val="22"/>
          <w:lang w:val="en-GB"/>
        </w:rPr>
        <w:t>Phones can be used to eavesdrop on the owner</w:t>
      </w:r>
    </w:p>
    <w:p w14:paraId="410F57E7" w14:textId="77777777" w:rsidR="00FF774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1373C3B0" w14:textId="05CDFC87" w:rsidR="00FF774B" w:rsidRPr="00B145DA"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145DA">
        <w:rPr>
          <w:rFonts w:ascii="Candara" w:hAnsi="Candara" w:cs="Helvetica"/>
          <w:bCs/>
          <w:sz w:val="22"/>
          <w:szCs w:val="22"/>
          <w:lang w:val="en-GB"/>
        </w:rPr>
        <w:t xml:space="preserve">If a phone is infected with the right malware it is possible for its microphone or camera to be turned on remotely allowing somebody to hear or see whatever is happening in the same room as the phone. </w:t>
      </w:r>
      <w:r w:rsidR="00DA41CB">
        <w:rPr>
          <w:rFonts w:ascii="Candara" w:hAnsi="Candara" w:cs="Helvetica"/>
          <w:bCs/>
          <w:sz w:val="22"/>
          <w:szCs w:val="22"/>
          <w:lang w:val="en-GB"/>
        </w:rPr>
        <w:t xml:space="preserve">This may happen even when the phone appears to be switched off. </w:t>
      </w:r>
    </w:p>
    <w:p w14:paraId="513C705F" w14:textId="77777777" w:rsidR="00DA41CB" w:rsidRPr="00DA41CB" w:rsidRDefault="00DA41C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EA82E5C" w14:textId="6B0F23CA" w:rsidR="00FF774B" w:rsidRPr="00DA41C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DA41CB">
        <w:rPr>
          <w:rFonts w:ascii="Candara" w:hAnsi="Candara" w:cs="Helvetica"/>
          <w:sz w:val="22"/>
          <w:szCs w:val="22"/>
          <w:lang w:val="en-GB"/>
        </w:rPr>
        <w:t xml:space="preserve">As a result, people having a sensitive meeting or conversation are sometimes told to turn off their phones off and take out the battery. </w:t>
      </w:r>
      <w:r>
        <w:rPr>
          <w:rFonts w:ascii="Candara" w:hAnsi="Candara" w:cs="Helvetica"/>
          <w:sz w:val="22"/>
          <w:szCs w:val="22"/>
          <w:lang w:val="en-GB"/>
        </w:rPr>
        <w:t xml:space="preserve">While this will make sure your phone can’t be used to listen in on you, it does have its own disadvantage: </w:t>
      </w:r>
      <w:r w:rsidRPr="004B1BB3">
        <w:rPr>
          <w:rFonts w:ascii="Candara" w:hAnsi="Candara" w:cs="Helvetica"/>
          <w:sz w:val="22"/>
          <w:szCs w:val="22"/>
          <w:lang w:val="en-GB"/>
        </w:rPr>
        <w:t xml:space="preserve">if many people at one location all </w:t>
      </w:r>
      <w:r>
        <w:rPr>
          <w:rFonts w:ascii="Candara" w:hAnsi="Candara" w:cs="Helvetica"/>
          <w:sz w:val="22"/>
          <w:szCs w:val="22"/>
          <w:lang w:val="en-GB"/>
        </w:rPr>
        <w:t>switch off their phones</w:t>
      </w:r>
      <w:r w:rsidRPr="004B1BB3">
        <w:rPr>
          <w:rFonts w:ascii="Candara" w:hAnsi="Candara" w:cs="Helvetica"/>
          <w:sz w:val="22"/>
          <w:szCs w:val="22"/>
          <w:lang w:val="en-GB"/>
        </w:rPr>
        <w:t xml:space="preserve"> at the same time, it's a sign to the </w:t>
      </w:r>
      <w:r w:rsidRPr="00DA41CB">
        <w:rPr>
          <w:rFonts w:ascii="Candara" w:hAnsi="Candara" w:cs="Helvetica"/>
          <w:sz w:val="22"/>
          <w:szCs w:val="22"/>
          <w:lang w:val="en-GB"/>
        </w:rPr>
        <w:t xml:space="preserve">mobile carriers that they all thought something was worth them turning their phones off, such as a sensitive meeting. </w:t>
      </w:r>
    </w:p>
    <w:p w14:paraId="65072A34" w14:textId="77777777" w:rsidR="00FF774B" w:rsidRPr="00DA41C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EEB023A" w14:textId="77777777" w:rsidR="00FF774B" w:rsidRPr="00DA41C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DA41CB">
        <w:rPr>
          <w:rFonts w:ascii="Candara" w:hAnsi="Candara" w:cs="Helvetica"/>
          <w:sz w:val="22"/>
          <w:szCs w:val="22"/>
          <w:lang w:val="en-GB"/>
        </w:rPr>
        <w:t xml:space="preserve">An alternative that might give less information away is to leave phones in another room where the phones' microphones wouldn't be able to overhear the conversations. If you know this wouldn’t be possible, try to take the battery out of your phone before you travel to the meeting. </w:t>
      </w:r>
    </w:p>
    <w:p w14:paraId="78C15624" w14:textId="77777777" w:rsidR="00FF774B" w:rsidRPr="00DA41C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C129293" w14:textId="77777777" w:rsidR="00FF774B" w:rsidRPr="00DA41CB" w:rsidRDefault="00FF774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DA41CB">
        <w:rPr>
          <w:rFonts w:ascii="Candara" w:hAnsi="Candara" w:cs="Helvetica"/>
          <w:sz w:val="22"/>
          <w:szCs w:val="22"/>
          <w:lang w:val="en-GB"/>
        </w:rPr>
        <w:t>Don’t forget that using a phone in public, or in places that you don't trust, makes you vulnerable to traditional eavesdropping techniques, or to having your phone stolen.</w:t>
      </w:r>
    </w:p>
    <w:p w14:paraId="65AECB73" w14:textId="77777777" w:rsidR="00912959" w:rsidRDefault="00912959"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6AFDBC8" w14:textId="77777777" w:rsidR="00DA41CB" w:rsidRDefault="00DA41CB"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E64AAC9" w14:textId="58264745" w:rsidR="00FF774B" w:rsidRPr="00912959" w:rsidRDefault="00767B98" w:rsidP="00FF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767B98">
        <w:rPr>
          <w:rFonts w:ascii="Candara" w:hAnsi="Candara" w:cs="Helvetica"/>
          <w:b/>
          <w:sz w:val="22"/>
          <w:szCs w:val="22"/>
          <w:highlight w:val="magenta"/>
          <w:lang w:val="en-GB"/>
        </w:rPr>
        <w:t xml:space="preserve">6. </w:t>
      </w:r>
      <w:r w:rsidR="00912959" w:rsidRPr="00767B98">
        <w:rPr>
          <w:rFonts w:ascii="Candara" w:hAnsi="Candara" w:cs="Helvetica"/>
          <w:b/>
          <w:sz w:val="22"/>
          <w:szCs w:val="22"/>
          <w:highlight w:val="magenta"/>
          <w:lang w:val="en-GB"/>
        </w:rPr>
        <w:t>General Precautions</w:t>
      </w:r>
    </w:p>
    <w:p w14:paraId="2FDB0E7B" w14:textId="77777777" w:rsidR="00684A41" w:rsidRPr="00A37D6C" w:rsidRDefault="00684A41" w:rsidP="00684A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01C75C0E" w14:textId="77777777" w:rsidR="00684A41" w:rsidRDefault="00684A41" w:rsidP="00684A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As is the case with other devices, the first line of defence for the safety of the information on your mobile phone is to physically protect the phone and its </w:t>
      </w:r>
      <w:r w:rsidRPr="004D0296">
        <w:rPr>
          <w:rFonts w:ascii="Candara" w:hAnsi="Candara" w:cs="Helvetica"/>
          <w:sz w:val="22"/>
          <w:szCs w:val="22"/>
          <w:lang w:val="en-GB"/>
        </w:rPr>
        <w:t>SIM card</w:t>
      </w:r>
      <w:r w:rsidRPr="00A37D6C">
        <w:rPr>
          <w:rFonts w:ascii="Candara" w:hAnsi="Candara" w:cs="Helvetica"/>
          <w:sz w:val="22"/>
          <w:szCs w:val="22"/>
          <w:lang w:val="en-GB"/>
        </w:rPr>
        <w:t> from being taken or tampered with.</w:t>
      </w:r>
    </w:p>
    <w:p w14:paraId="5823309E" w14:textId="77777777" w:rsidR="00684A41" w:rsidRPr="00A37D6C" w:rsidRDefault="00684A41" w:rsidP="00684A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90D0BB2" w14:textId="77777777" w:rsidR="00684A41" w:rsidRPr="00A37D6C" w:rsidRDefault="00684A41" w:rsidP="00DE6EC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Keep your phone with yo</w:t>
      </w:r>
      <w:r>
        <w:rPr>
          <w:rFonts w:ascii="Candara" w:hAnsi="Candara" w:cs="Helvetica"/>
          <w:sz w:val="22"/>
          <w:szCs w:val="22"/>
          <w:lang w:val="en-GB"/>
        </w:rPr>
        <w:t>u at all times and a</w:t>
      </w:r>
      <w:r w:rsidRPr="00A37D6C">
        <w:rPr>
          <w:rFonts w:ascii="Candara" w:hAnsi="Candara" w:cs="Helvetica"/>
          <w:sz w:val="22"/>
          <w:szCs w:val="22"/>
          <w:lang w:val="en-GB"/>
        </w:rPr>
        <w:t xml:space="preserve">void </w:t>
      </w:r>
      <w:r>
        <w:rPr>
          <w:rFonts w:ascii="Candara" w:hAnsi="Candara" w:cs="Helvetica"/>
          <w:sz w:val="22"/>
          <w:szCs w:val="22"/>
          <w:lang w:val="en-GB"/>
        </w:rPr>
        <w:t>leaving it out</w:t>
      </w:r>
      <w:r w:rsidRPr="00A37D6C">
        <w:rPr>
          <w:rFonts w:ascii="Candara" w:hAnsi="Candara" w:cs="Helvetica"/>
          <w:sz w:val="22"/>
          <w:szCs w:val="22"/>
          <w:lang w:val="en-GB"/>
        </w:rPr>
        <w:t xml:space="preserve"> in public.</w:t>
      </w:r>
    </w:p>
    <w:p w14:paraId="64868487" w14:textId="77777777" w:rsidR="00684A41" w:rsidRDefault="00684A41" w:rsidP="00DE6EC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Always use your phone's security lock codes or Personal Identification Numbe</w:t>
      </w:r>
      <w:r>
        <w:rPr>
          <w:rFonts w:ascii="Candara" w:hAnsi="Candara" w:cs="Helvetica"/>
          <w:sz w:val="22"/>
          <w:szCs w:val="22"/>
          <w:lang w:val="en-GB"/>
        </w:rPr>
        <w:t>rs (PINs) and keep them secret</w:t>
      </w:r>
      <w:r w:rsidRPr="00A37D6C">
        <w:rPr>
          <w:rFonts w:ascii="Candara" w:hAnsi="Candara" w:cs="Helvetica"/>
          <w:sz w:val="22"/>
          <w:szCs w:val="22"/>
          <w:lang w:val="en-GB"/>
        </w:rPr>
        <w:t>. Always change these from the default factory settings.</w:t>
      </w:r>
    </w:p>
    <w:p w14:paraId="17971938" w14:textId="77777777" w:rsidR="00684A41" w:rsidRDefault="00684A41" w:rsidP="00DE6EC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D</w:t>
      </w:r>
      <w:r w:rsidRPr="00751500">
        <w:rPr>
          <w:rFonts w:ascii="Candara" w:hAnsi="Candara" w:cs="Helvetica"/>
          <w:sz w:val="22"/>
          <w:szCs w:val="22"/>
          <w:lang w:val="en-GB"/>
        </w:rPr>
        <w:t xml:space="preserve">raw </w:t>
      </w:r>
      <w:r>
        <w:rPr>
          <w:rFonts w:ascii="Candara" w:hAnsi="Candara" w:cs="Helvetica"/>
          <w:sz w:val="22"/>
          <w:szCs w:val="22"/>
          <w:lang w:val="en-GB"/>
        </w:rPr>
        <w:t xml:space="preserve">or make a mark </w:t>
      </w:r>
      <w:r w:rsidRPr="00751500">
        <w:rPr>
          <w:rFonts w:ascii="Candara" w:hAnsi="Candara" w:cs="Helvetica"/>
          <w:sz w:val="22"/>
          <w:szCs w:val="22"/>
          <w:lang w:val="en-GB"/>
        </w:rPr>
        <w:t xml:space="preserve">on the SIM card, additional memory card, battery and phone with something unique and not immediately noticeable to a stranger. Place printed </w:t>
      </w:r>
      <w:r w:rsidRPr="00064F41">
        <w:rPr>
          <w:rFonts w:ascii="Candara" w:hAnsi="Candara" w:cs="Helvetica"/>
          <w:sz w:val="22"/>
          <w:szCs w:val="22"/>
          <w:lang w:val="en-GB"/>
        </w:rPr>
        <w:t>tamper-proof security tape</w:t>
      </w:r>
      <w:r w:rsidRPr="00751500">
        <w:rPr>
          <w:rFonts w:ascii="Candara" w:hAnsi="Candara" w:cs="Helvetica"/>
          <w:sz w:val="22"/>
          <w:szCs w:val="22"/>
          <w:lang w:val="en-GB"/>
        </w:rPr>
        <w:t xml:space="preserve"> over the joints of the phone</w:t>
      </w:r>
      <w:r>
        <w:rPr>
          <w:rFonts w:ascii="Candara" w:hAnsi="Candara" w:cs="Helvetica"/>
          <w:sz w:val="22"/>
          <w:szCs w:val="22"/>
          <w:lang w:val="en-GB"/>
        </w:rPr>
        <w:t xml:space="preserve"> if it is easily opened</w:t>
      </w:r>
      <w:r w:rsidRPr="00751500">
        <w:rPr>
          <w:rFonts w:ascii="Candara" w:hAnsi="Candara" w:cs="Helvetica"/>
          <w:sz w:val="22"/>
          <w:szCs w:val="22"/>
          <w:lang w:val="en-GB"/>
        </w:rPr>
        <w:t xml:space="preserve">. </w:t>
      </w:r>
      <w:r>
        <w:rPr>
          <w:rFonts w:ascii="Candara" w:hAnsi="Candara" w:cs="Helvetica"/>
          <w:sz w:val="22"/>
          <w:szCs w:val="22"/>
          <w:lang w:val="en-GB"/>
        </w:rPr>
        <w:t xml:space="preserve"> (Tamper-proof security tape can be bought cheaply and easily over the internet) </w:t>
      </w:r>
      <w:r w:rsidRPr="00751500">
        <w:rPr>
          <w:rFonts w:ascii="Candara" w:hAnsi="Candara" w:cs="Helvetica"/>
          <w:sz w:val="22"/>
          <w:szCs w:val="22"/>
          <w:lang w:val="en-GB"/>
        </w:rPr>
        <w:t>This will help you easily to identify whether any of these items have been tampered with or replaced.</w:t>
      </w:r>
    </w:p>
    <w:p w14:paraId="1AAF3B95" w14:textId="77777777" w:rsidR="00684A41" w:rsidRPr="006F7B66" w:rsidRDefault="00684A41" w:rsidP="00DE6EC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If your phone is locked, ask someone you trust about unlocking it.</w:t>
      </w:r>
      <w:r>
        <w:rPr>
          <w:rFonts w:ascii="Candara" w:hAnsi="Candara" w:cs="Helvetica"/>
          <w:sz w:val="22"/>
          <w:szCs w:val="22"/>
          <w:lang w:val="en-GB"/>
        </w:rPr>
        <w:t xml:space="preserve"> A locked phone poses higher risk as it means all your data is controlled by one operator. </w:t>
      </w:r>
    </w:p>
    <w:p w14:paraId="4F8D8C7C" w14:textId="77777777" w:rsidR="00684A41" w:rsidRDefault="00684A41" w:rsidP="00DE6EC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The 15-digit serial or IMEI (International Mobile Equipment Identity) number helps to identify your phone and can be accessed by keying *#06# into most phones, by looking behind the battery of your phone or by checking in the phone's settings. Make a note of this number and keep it separate from your phone, as this number could help to trace and prove ownership quickly if it is stolen.</w:t>
      </w:r>
    </w:p>
    <w:p w14:paraId="04534439" w14:textId="77777777" w:rsidR="00684A41" w:rsidRPr="00A37D6C" w:rsidRDefault="00684A41" w:rsidP="00DE6EC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Consider the advantages and disadvantages of registering your phone with the service provider. If you report your phone stolen, the service provider should then be able to stop further use of your phone. However, registering it means your phone usage is tied to your identity.</w:t>
      </w:r>
    </w:p>
    <w:p w14:paraId="096CE3A6" w14:textId="77777777" w:rsidR="00684A41" w:rsidRDefault="00684A41" w:rsidP="00684A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A65AFB6" w14:textId="3A12AD1D" w:rsidR="00767B98" w:rsidRDefault="00767B98" w:rsidP="00684A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767B98">
        <w:rPr>
          <w:rFonts w:ascii="Candara" w:hAnsi="Candara" w:cs="Helvetica"/>
          <w:b/>
          <w:sz w:val="22"/>
          <w:szCs w:val="22"/>
          <w:highlight w:val="magenta"/>
        </w:rPr>
        <w:t>7. Protection from malware</w:t>
      </w:r>
    </w:p>
    <w:p w14:paraId="7987FCC3" w14:textId="77777777" w:rsidR="00767B98" w:rsidRPr="00767B98" w:rsidRDefault="00767B98" w:rsidP="00684A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CEB01BF" w14:textId="214D35C3" w:rsidR="00684A41" w:rsidRDefault="00684A41" w:rsidP="00684A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Pr>
          <w:rFonts w:ascii="Candara" w:hAnsi="Candara" w:cs="Helvetica"/>
          <w:sz w:val="22"/>
          <w:szCs w:val="22"/>
        </w:rPr>
        <w:t xml:space="preserve">There are also a number of steps you can take that will help avoid your phone being easily infected with malware. This does </w:t>
      </w:r>
      <w:r w:rsidRPr="00684A41">
        <w:rPr>
          <w:rFonts w:ascii="Candara" w:hAnsi="Candara" w:cs="Helvetica"/>
          <w:i/>
          <w:sz w:val="22"/>
          <w:szCs w:val="22"/>
        </w:rPr>
        <w:t>not</w:t>
      </w:r>
      <w:r>
        <w:rPr>
          <w:rFonts w:ascii="Candara" w:hAnsi="Candara" w:cs="Helvetica"/>
          <w:sz w:val="22"/>
          <w:szCs w:val="22"/>
        </w:rPr>
        <w:t xml:space="preserve"> prevent your phone being infected, it just makes it more difficult to infect.</w:t>
      </w:r>
    </w:p>
    <w:p w14:paraId="31661FD6" w14:textId="77777777" w:rsidR="00684A41" w:rsidRDefault="00684A41" w:rsidP="00684A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5E027FD" w14:textId="3DD665B7" w:rsidR="00684A41" w:rsidRDefault="00684A41" w:rsidP="00DE6EC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Keep your software updated to keep your phone secure. </w:t>
      </w:r>
      <w:r w:rsidRPr="00B315CA">
        <w:rPr>
          <w:rFonts w:ascii="Candara" w:hAnsi="Candara" w:cs="Times New Roman"/>
          <w:color w:val="000000"/>
          <w:sz w:val="22"/>
          <w:szCs w:val="22"/>
          <w:lang w:val="en-GB"/>
        </w:rPr>
        <w:t>There are two types of updates that need to be checked</w:t>
      </w:r>
      <w:r>
        <w:rPr>
          <w:rFonts w:ascii="Candara" w:hAnsi="Candara" w:cs="Helvetica"/>
          <w:sz w:val="22"/>
          <w:szCs w:val="22"/>
          <w:lang w:val="en-GB"/>
        </w:rPr>
        <w:t>:</w:t>
      </w:r>
    </w:p>
    <w:p w14:paraId="736AE72E" w14:textId="7DC2D5C6" w:rsidR="00684A41" w:rsidRDefault="00684A41" w:rsidP="00DE6EC0">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315CA">
        <w:rPr>
          <w:rFonts w:ascii="Candara" w:hAnsi="Candara" w:cs="Times New Roman"/>
          <w:color w:val="000000"/>
          <w:sz w:val="22"/>
          <w:szCs w:val="22"/>
          <w:lang w:val="en-GB"/>
        </w:rPr>
        <w:t xml:space="preserve">The phone operating system: </w:t>
      </w:r>
      <w:r w:rsidR="00033CCB">
        <w:rPr>
          <w:rFonts w:ascii="Candara" w:hAnsi="Candara" w:cs="Times New Roman"/>
          <w:color w:val="000000"/>
          <w:sz w:val="22"/>
          <w:szCs w:val="22"/>
          <w:lang w:val="en-GB"/>
        </w:rPr>
        <w:t xml:space="preserve">For Androids </w:t>
      </w:r>
      <w:r w:rsidRPr="00B315CA">
        <w:rPr>
          <w:rFonts w:ascii="Candara" w:hAnsi="Candara" w:cs="Times New Roman"/>
          <w:color w:val="000000"/>
          <w:sz w:val="22"/>
          <w:szCs w:val="22"/>
          <w:lang w:val="en-GB"/>
        </w:rPr>
        <w:t>go to: </w:t>
      </w:r>
      <w:r w:rsidRPr="00B315CA">
        <w:rPr>
          <w:rFonts w:ascii="Candara" w:hAnsi="Candara" w:cs="Times New Roman"/>
          <w:i/>
          <w:iCs/>
          <w:color w:val="000000"/>
          <w:sz w:val="22"/>
          <w:szCs w:val="22"/>
          <w:lang w:val="en-GB"/>
        </w:rPr>
        <w:t>settings -&gt; About phone -&gt; updates -&gt; check for updates</w:t>
      </w:r>
    </w:p>
    <w:p w14:paraId="6733BA7B" w14:textId="4F49239D" w:rsidR="00684A41" w:rsidRPr="00033CCB" w:rsidRDefault="00033CCB" w:rsidP="00DE6EC0">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Times New Roman"/>
          <w:color w:val="000000"/>
          <w:sz w:val="22"/>
          <w:szCs w:val="22"/>
          <w:lang w:val="en-GB"/>
        </w:rPr>
        <w:t xml:space="preserve">Apps you have installed: In </w:t>
      </w:r>
      <w:proofErr w:type="gramStart"/>
      <w:r>
        <w:rPr>
          <w:rFonts w:ascii="Candara" w:hAnsi="Candara" w:cs="Times New Roman"/>
          <w:color w:val="000000"/>
          <w:sz w:val="22"/>
          <w:szCs w:val="22"/>
          <w:lang w:val="en-GB"/>
        </w:rPr>
        <w:t>Androids,</w:t>
      </w:r>
      <w:proofErr w:type="gramEnd"/>
      <w:r>
        <w:rPr>
          <w:rFonts w:ascii="Candara" w:hAnsi="Candara" w:cs="Times New Roman"/>
          <w:color w:val="000000"/>
          <w:sz w:val="22"/>
          <w:szCs w:val="22"/>
          <w:lang w:val="en-GB"/>
        </w:rPr>
        <w:t xml:space="preserve"> </w:t>
      </w:r>
      <w:r w:rsidRPr="00033CCB">
        <w:rPr>
          <w:rFonts w:ascii="Candara" w:hAnsi="Candara" w:cs="Times New Roman"/>
          <w:color w:val="000000"/>
          <w:sz w:val="22"/>
          <w:szCs w:val="22"/>
          <w:lang w:val="en-GB"/>
        </w:rPr>
        <w:t>o</w:t>
      </w:r>
      <w:r w:rsidR="00684A41" w:rsidRPr="00033CCB">
        <w:rPr>
          <w:rFonts w:ascii="Candara" w:hAnsi="Candara" w:cs="Times New Roman"/>
          <w:color w:val="000000"/>
          <w:sz w:val="22"/>
          <w:szCs w:val="22"/>
          <w:lang w:val="en-GB"/>
        </w:rPr>
        <w:t>pen the </w:t>
      </w:r>
      <w:r w:rsidR="00684A41" w:rsidRPr="00033CCB">
        <w:rPr>
          <w:rFonts w:ascii="Candara" w:hAnsi="Candara" w:cs="Times New Roman"/>
          <w:bCs/>
          <w:color w:val="000000"/>
          <w:sz w:val="22"/>
          <w:szCs w:val="22"/>
          <w:lang w:val="en-GB"/>
        </w:rPr>
        <w:t>Play store</w:t>
      </w:r>
      <w:r w:rsidR="00684A41" w:rsidRPr="00033CCB">
        <w:rPr>
          <w:rFonts w:ascii="Candara" w:hAnsi="Candara" w:cs="Times New Roman"/>
          <w:color w:val="000000"/>
          <w:sz w:val="22"/>
          <w:szCs w:val="22"/>
          <w:lang w:val="en-GB"/>
        </w:rPr>
        <w:t> app, from the </w:t>
      </w:r>
      <w:r w:rsidR="00684A41" w:rsidRPr="00033CCB">
        <w:rPr>
          <w:rFonts w:ascii="Candara" w:hAnsi="Candara" w:cs="Times New Roman"/>
          <w:i/>
          <w:iCs/>
          <w:color w:val="000000"/>
          <w:sz w:val="22"/>
          <w:szCs w:val="22"/>
          <w:lang w:val="en-GB"/>
        </w:rPr>
        <w:t>side menu</w:t>
      </w:r>
      <w:r w:rsidR="00684A41" w:rsidRPr="00033CCB">
        <w:rPr>
          <w:rFonts w:ascii="Candara" w:hAnsi="Candara" w:cs="Times New Roman"/>
          <w:color w:val="000000"/>
          <w:sz w:val="22"/>
          <w:szCs w:val="22"/>
          <w:lang w:val="en-GB"/>
        </w:rPr>
        <w:t> select </w:t>
      </w:r>
      <w:r w:rsidR="00684A41" w:rsidRPr="00033CCB">
        <w:rPr>
          <w:rFonts w:ascii="Candara" w:hAnsi="Candara" w:cs="Times New Roman"/>
          <w:bCs/>
          <w:color w:val="000000"/>
          <w:sz w:val="22"/>
          <w:szCs w:val="22"/>
          <w:lang w:val="en-GB"/>
        </w:rPr>
        <w:t>My Apps</w:t>
      </w:r>
      <w:r w:rsidR="00684A41" w:rsidRPr="00033CCB">
        <w:rPr>
          <w:rFonts w:ascii="Candara" w:hAnsi="Candara" w:cs="Times New Roman"/>
          <w:color w:val="000000"/>
          <w:sz w:val="22"/>
          <w:szCs w:val="22"/>
          <w:lang w:val="en-GB"/>
        </w:rPr>
        <w:t>.</w:t>
      </w:r>
    </w:p>
    <w:p w14:paraId="4685FABE" w14:textId="77777777" w:rsidR="00684A41" w:rsidRDefault="00684A41" w:rsidP="00DE6EC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 xml:space="preserve">Do not accept </w:t>
      </w:r>
      <w:r>
        <w:rPr>
          <w:rFonts w:ascii="Candara" w:hAnsi="Candara" w:cs="Helvetica"/>
          <w:sz w:val="22"/>
          <w:szCs w:val="22"/>
          <w:lang w:val="en-GB"/>
        </w:rPr>
        <w:t>or</w:t>
      </w:r>
      <w:r w:rsidRPr="00A37D6C">
        <w:rPr>
          <w:rFonts w:ascii="Candara" w:hAnsi="Candara" w:cs="Helvetica"/>
          <w:sz w:val="22"/>
          <w:szCs w:val="22"/>
          <w:lang w:val="en-GB"/>
        </w:rPr>
        <w:t xml:space="preserve"> install </w:t>
      </w:r>
      <w:r>
        <w:rPr>
          <w:rFonts w:ascii="Candara" w:hAnsi="Candara" w:cs="Helvetica"/>
          <w:sz w:val="22"/>
          <w:szCs w:val="22"/>
          <w:lang w:val="en-GB"/>
        </w:rPr>
        <w:t xml:space="preserve">any </w:t>
      </w:r>
      <w:r w:rsidRPr="00A37D6C">
        <w:rPr>
          <w:rFonts w:ascii="Candara" w:hAnsi="Candara" w:cs="Helvetica"/>
          <w:sz w:val="22"/>
          <w:szCs w:val="22"/>
          <w:lang w:val="en-GB"/>
        </w:rPr>
        <w:t xml:space="preserve">unknown programmes on your phone, </w:t>
      </w:r>
      <w:r>
        <w:rPr>
          <w:rFonts w:ascii="Candara" w:hAnsi="Candara" w:cs="Helvetica"/>
          <w:sz w:val="22"/>
          <w:szCs w:val="22"/>
          <w:lang w:val="en-GB"/>
        </w:rPr>
        <w:t>such as</w:t>
      </w:r>
      <w:r w:rsidRPr="00A37D6C">
        <w:rPr>
          <w:rFonts w:ascii="Candara" w:hAnsi="Candara" w:cs="Helvetica"/>
          <w:sz w:val="22"/>
          <w:szCs w:val="22"/>
          <w:lang w:val="en-GB"/>
        </w:rPr>
        <w:t xml:space="preserve"> ring tones, wallpaper</w:t>
      </w:r>
      <w:r>
        <w:rPr>
          <w:rFonts w:ascii="Candara" w:hAnsi="Candara" w:cs="Helvetica"/>
          <w:sz w:val="22"/>
          <w:szCs w:val="22"/>
          <w:lang w:val="en-GB"/>
        </w:rPr>
        <w:t xml:space="preserve">, apps </w:t>
      </w:r>
      <w:r w:rsidRPr="00A37D6C">
        <w:rPr>
          <w:rFonts w:ascii="Candara" w:hAnsi="Candara" w:cs="Helvetica"/>
          <w:sz w:val="22"/>
          <w:szCs w:val="22"/>
          <w:lang w:val="en-GB"/>
        </w:rPr>
        <w:t xml:space="preserve">or any others that </w:t>
      </w:r>
      <w:r>
        <w:rPr>
          <w:rFonts w:ascii="Candara" w:hAnsi="Candara" w:cs="Helvetica"/>
          <w:sz w:val="22"/>
          <w:szCs w:val="22"/>
          <w:lang w:val="en-GB"/>
        </w:rPr>
        <w:t>come</w:t>
      </w:r>
      <w:r w:rsidRPr="00A37D6C">
        <w:rPr>
          <w:rFonts w:ascii="Candara" w:hAnsi="Candara" w:cs="Helvetica"/>
          <w:sz w:val="22"/>
          <w:szCs w:val="22"/>
          <w:lang w:val="en-GB"/>
        </w:rPr>
        <w:t xml:space="preserve"> from an unexpected source. They may contain </w:t>
      </w:r>
      <w:r>
        <w:rPr>
          <w:rFonts w:ascii="Candara" w:hAnsi="Candara" w:cs="Helvetica"/>
          <w:sz w:val="22"/>
          <w:szCs w:val="22"/>
          <w:lang w:val="en-GB"/>
        </w:rPr>
        <w:t>malware</w:t>
      </w:r>
      <w:r w:rsidRPr="00A37D6C">
        <w:rPr>
          <w:rFonts w:ascii="Candara" w:hAnsi="Candara" w:cs="Helvetica"/>
          <w:sz w:val="22"/>
          <w:szCs w:val="22"/>
          <w:lang w:val="en-GB"/>
        </w:rPr>
        <w:t>.</w:t>
      </w:r>
    </w:p>
    <w:p w14:paraId="1CF120BE" w14:textId="77777777" w:rsidR="00684A41" w:rsidRPr="008A6EDD" w:rsidRDefault="00684A41" w:rsidP="00DE6EC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 xml:space="preserve">Connect your phone to a computer only if you are sure it is malware free. </w:t>
      </w:r>
      <w:r>
        <w:rPr>
          <w:rFonts w:ascii="Candara" w:hAnsi="Candara" w:cs="Helvetica"/>
          <w:sz w:val="22"/>
          <w:szCs w:val="22"/>
          <w:lang w:val="en-GB"/>
        </w:rPr>
        <w:t xml:space="preserve">Learn about how to check in the </w:t>
      </w:r>
      <w:r>
        <w:rPr>
          <w:rFonts w:ascii="Candara" w:hAnsi="Candara" w:cs="Helvetica"/>
          <w:sz w:val="22"/>
          <w:szCs w:val="22"/>
          <w:highlight w:val="yellow"/>
          <w:lang w:val="en-GB"/>
        </w:rPr>
        <w:t>Malware l</w:t>
      </w:r>
      <w:r w:rsidRPr="004111D0">
        <w:rPr>
          <w:rFonts w:ascii="Candara" w:hAnsi="Candara" w:cs="Helvetica"/>
          <w:sz w:val="22"/>
          <w:szCs w:val="22"/>
          <w:highlight w:val="yellow"/>
          <w:lang w:val="en-GB"/>
        </w:rPr>
        <w:t>esson</w:t>
      </w:r>
      <w:r>
        <w:rPr>
          <w:rFonts w:ascii="Candara" w:hAnsi="Candara" w:cs="Helvetica"/>
          <w:sz w:val="22"/>
          <w:szCs w:val="22"/>
          <w:lang w:val="en-GB"/>
        </w:rPr>
        <w:t xml:space="preserve">. </w:t>
      </w:r>
      <w:r w:rsidRPr="00A37D6C">
        <w:rPr>
          <w:rFonts w:ascii="Candara" w:hAnsi="Candara" w:cs="Helvetica"/>
          <w:sz w:val="22"/>
          <w:szCs w:val="22"/>
          <w:lang w:val="en-GB"/>
        </w:rPr>
        <w:t> </w:t>
      </w:r>
      <w:r>
        <w:t xml:space="preserve"> </w:t>
      </w:r>
    </w:p>
    <w:p w14:paraId="6981EB11" w14:textId="77777777" w:rsidR="00684A41" w:rsidRPr="00A37D6C" w:rsidRDefault="00684A41" w:rsidP="00DE6EC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If you don't know or use any </w:t>
      </w:r>
      <w:r w:rsidRPr="00A37D6C">
        <w:rPr>
          <w:rFonts w:ascii="Candara" w:hAnsi="Candara" w:cs="Helvetica"/>
          <w:sz w:val="22"/>
          <w:szCs w:val="22"/>
          <w:lang w:val="en-GB"/>
        </w:rPr>
        <w:t xml:space="preserve">of the features and applications on your phone, disable or uninstall them if </w:t>
      </w:r>
      <w:r>
        <w:rPr>
          <w:rFonts w:ascii="Candara" w:hAnsi="Candara" w:cs="Helvetica"/>
          <w:sz w:val="22"/>
          <w:szCs w:val="22"/>
          <w:lang w:val="en-GB"/>
        </w:rPr>
        <w:t>you can</w:t>
      </w:r>
      <w:r w:rsidRPr="00A37D6C">
        <w:rPr>
          <w:rFonts w:ascii="Candara" w:hAnsi="Candara" w:cs="Helvetica"/>
          <w:sz w:val="22"/>
          <w:szCs w:val="22"/>
          <w:lang w:val="en-GB"/>
        </w:rPr>
        <w:t>.</w:t>
      </w:r>
    </w:p>
    <w:p w14:paraId="3823E768" w14:textId="77777777" w:rsidR="00684A41" w:rsidRPr="00A37D6C" w:rsidRDefault="00684A41" w:rsidP="00DE6EC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Try to avoid</w:t>
      </w:r>
      <w:r w:rsidRPr="00A37D6C">
        <w:rPr>
          <w:rFonts w:ascii="Candara" w:hAnsi="Candara" w:cs="Helvetica"/>
          <w:sz w:val="22"/>
          <w:szCs w:val="22"/>
          <w:lang w:val="en-GB"/>
        </w:rPr>
        <w:t xml:space="preserve"> connecting to </w:t>
      </w:r>
      <w:proofErr w:type="spellStart"/>
      <w:r w:rsidRPr="00A37D6C">
        <w:rPr>
          <w:rFonts w:ascii="Candara" w:hAnsi="Candara" w:cs="Helvetica"/>
          <w:sz w:val="22"/>
          <w:szCs w:val="22"/>
          <w:lang w:val="en-GB"/>
        </w:rPr>
        <w:t>WiFi</w:t>
      </w:r>
      <w:proofErr w:type="spellEnd"/>
      <w:r w:rsidRPr="00A37D6C">
        <w:rPr>
          <w:rFonts w:ascii="Candara" w:hAnsi="Candara" w:cs="Helvetica"/>
          <w:sz w:val="22"/>
          <w:szCs w:val="22"/>
          <w:lang w:val="en-GB"/>
        </w:rPr>
        <w:t xml:space="preserve"> access poin</w:t>
      </w:r>
      <w:r>
        <w:rPr>
          <w:rFonts w:ascii="Candara" w:hAnsi="Candara" w:cs="Helvetica"/>
          <w:sz w:val="22"/>
          <w:szCs w:val="22"/>
          <w:lang w:val="en-GB"/>
        </w:rPr>
        <w:t>ts that don't provide passwords</w:t>
      </w:r>
      <w:r w:rsidRPr="00A37D6C">
        <w:rPr>
          <w:rFonts w:ascii="Candara" w:hAnsi="Candara" w:cs="Helvetica"/>
          <w:sz w:val="22"/>
          <w:szCs w:val="22"/>
          <w:lang w:val="en-GB"/>
        </w:rPr>
        <w:t xml:space="preserve">. </w:t>
      </w:r>
    </w:p>
    <w:p w14:paraId="547160C3" w14:textId="77777777" w:rsidR="00684A41" w:rsidRDefault="00684A41" w:rsidP="00DE6EC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Make sure communication channels like </w:t>
      </w:r>
      <w:r w:rsidRPr="00807EC1">
        <w:rPr>
          <w:rFonts w:ascii="Candara" w:hAnsi="Candara" w:cs="Helvetica"/>
          <w:sz w:val="22"/>
          <w:szCs w:val="22"/>
          <w:lang w:val="en-GB"/>
        </w:rPr>
        <w:t>Infrared (IrDA)</w:t>
      </w:r>
      <w:r w:rsidRPr="00A37D6C">
        <w:rPr>
          <w:rFonts w:ascii="Candara" w:hAnsi="Candara" w:cs="Helvetica"/>
          <w:sz w:val="22"/>
          <w:szCs w:val="22"/>
          <w:lang w:val="en-GB"/>
        </w:rPr>
        <w:t>, </w:t>
      </w:r>
      <w:r w:rsidRPr="00807EC1">
        <w:rPr>
          <w:rFonts w:ascii="Candara" w:hAnsi="Candara" w:cs="Helvetica"/>
          <w:sz w:val="22"/>
          <w:szCs w:val="22"/>
          <w:lang w:val="en-GB"/>
        </w:rPr>
        <w:t>Bluetooth</w:t>
      </w:r>
      <w:r w:rsidRPr="00A37D6C">
        <w:rPr>
          <w:rFonts w:ascii="Candara" w:hAnsi="Candara" w:cs="Helvetica"/>
          <w:sz w:val="22"/>
          <w:szCs w:val="22"/>
          <w:lang w:val="en-GB"/>
        </w:rPr>
        <w:t> and Wireless Internet (</w:t>
      </w:r>
      <w:proofErr w:type="spellStart"/>
      <w:r w:rsidRPr="00A37D6C">
        <w:rPr>
          <w:rFonts w:ascii="Candara" w:hAnsi="Candara" w:cs="Helvetica"/>
          <w:sz w:val="22"/>
          <w:szCs w:val="22"/>
          <w:lang w:val="en-GB"/>
        </w:rPr>
        <w:t>WiFi</w:t>
      </w:r>
      <w:proofErr w:type="spellEnd"/>
      <w:r w:rsidRPr="00A37D6C">
        <w:rPr>
          <w:rFonts w:ascii="Candara" w:hAnsi="Candara" w:cs="Helvetica"/>
          <w:sz w:val="22"/>
          <w:szCs w:val="22"/>
          <w:lang w:val="en-GB"/>
        </w:rPr>
        <w:t>) on your phone are switched off and disabled if you are not using them. Use them only in trusted situations and locations. Consider not using Bluetooth, as it is relatively easy to eavesdrop on this form of communication. Instead, transfer data using a cab</w:t>
      </w:r>
      <w:r>
        <w:rPr>
          <w:rFonts w:ascii="Candara" w:hAnsi="Candara" w:cs="Helvetica"/>
          <w:sz w:val="22"/>
          <w:szCs w:val="22"/>
          <w:lang w:val="en-GB"/>
        </w:rPr>
        <w:t>le</w:t>
      </w:r>
      <w:r w:rsidRPr="00A37D6C">
        <w:rPr>
          <w:rFonts w:ascii="Candara" w:hAnsi="Candara" w:cs="Helvetica"/>
          <w:sz w:val="22"/>
          <w:szCs w:val="22"/>
          <w:lang w:val="en-GB"/>
        </w:rPr>
        <w:t>.</w:t>
      </w:r>
    </w:p>
    <w:p w14:paraId="56208AF1" w14:textId="77777777" w:rsidR="00E16E2B" w:rsidRDefault="00E16E2B" w:rsidP="00E16E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3E82EE1" w14:textId="1F540038" w:rsidR="00033CCB" w:rsidRDefault="00033CCB" w:rsidP="00DE6EC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When setting up your phone, there are a number of settings you can select and apps you can download that will help make your phone more secure. Instructions for </w:t>
      </w:r>
      <w:r w:rsidR="00E16E2B">
        <w:rPr>
          <w:rFonts w:ascii="Candara" w:hAnsi="Candara" w:cs="Helvetica"/>
          <w:sz w:val="22"/>
          <w:szCs w:val="22"/>
          <w:lang w:val="en-GB"/>
        </w:rPr>
        <w:t xml:space="preserve">set up can be found in the tools section: </w:t>
      </w:r>
      <w:r w:rsidR="00E16E2B" w:rsidRPr="00E16E2B">
        <w:rPr>
          <w:rFonts w:ascii="Candara" w:hAnsi="Candara" w:cs="Helvetica"/>
          <w:sz w:val="22"/>
          <w:szCs w:val="22"/>
          <w:highlight w:val="yellow"/>
          <w:lang w:val="en-GB"/>
        </w:rPr>
        <w:t>Basic Security Setup for Android</w:t>
      </w:r>
      <w:r w:rsidR="00E16E2B">
        <w:rPr>
          <w:rFonts w:ascii="Candara" w:hAnsi="Candara" w:cs="Helvetica"/>
          <w:sz w:val="22"/>
          <w:szCs w:val="22"/>
          <w:lang w:val="en-GB"/>
        </w:rPr>
        <w:t xml:space="preserve">. </w:t>
      </w:r>
    </w:p>
    <w:p w14:paraId="344D04C8" w14:textId="77777777" w:rsidR="0075462D" w:rsidRDefault="0075462D"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1EA7217" w14:textId="77777777" w:rsidR="00210C61" w:rsidRDefault="00210C61"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1990FD9" w14:textId="70F8ACC3" w:rsidR="00210C61" w:rsidRDefault="00767B98" w:rsidP="00210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767B98">
        <w:rPr>
          <w:rFonts w:ascii="Candara" w:hAnsi="Candara" w:cs="Helvetica"/>
          <w:b/>
          <w:sz w:val="22"/>
          <w:szCs w:val="22"/>
          <w:highlight w:val="magenta"/>
          <w:lang w:val="en-GB"/>
        </w:rPr>
        <w:t xml:space="preserve">8. </w:t>
      </w:r>
      <w:r w:rsidR="00210C61" w:rsidRPr="00767B98">
        <w:rPr>
          <w:rFonts w:ascii="Candara" w:hAnsi="Candara" w:cs="Helvetica"/>
          <w:b/>
          <w:sz w:val="22"/>
          <w:szCs w:val="22"/>
          <w:highlight w:val="magenta"/>
          <w:lang w:val="en-GB"/>
        </w:rPr>
        <w:t>Burner phones</w:t>
      </w:r>
    </w:p>
    <w:p w14:paraId="58C9D482" w14:textId="77777777" w:rsidR="00210C61" w:rsidRPr="004B1BB3" w:rsidRDefault="00210C61" w:rsidP="00210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4801D305" w14:textId="4C175879" w:rsidR="00210C61" w:rsidRPr="004B1BB3" w:rsidRDefault="00210C61" w:rsidP="00210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4B1BB3">
        <w:rPr>
          <w:rFonts w:ascii="Candara" w:hAnsi="Candara" w:cs="Helvetica"/>
          <w:sz w:val="22"/>
          <w:szCs w:val="22"/>
          <w:lang w:val="en-GB"/>
        </w:rPr>
        <w:t xml:space="preserve">Phones that are used temporarily and then discarded are often referred to as burner phones. People who are trying to avoid surveillance </w:t>
      </w:r>
      <w:r w:rsidR="00DC3B85">
        <w:rPr>
          <w:rFonts w:ascii="Candara" w:hAnsi="Candara" w:cs="Helvetica"/>
          <w:sz w:val="22"/>
          <w:szCs w:val="22"/>
          <w:lang w:val="en-GB"/>
        </w:rPr>
        <w:t xml:space="preserve">sometimes try to change phones </w:t>
      </w:r>
      <w:r w:rsidRPr="004B1BB3">
        <w:rPr>
          <w:rFonts w:ascii="Candara" w:hAnsi="Candara" w:cs="Helvetica"/>
          <w:sz w:val="22"/>
          <w:szCs w:val="22"/>
          <w:lang w:val="en-GB"/>
        </w:rPr>
        <w:t xml:space="preserve">and </w:t>
      </w:r>
      <w:r w:rsidR="00DC3B85">
        <w:rPr>
          <w:rFonts w:ascii="Candara" w:hAnsi="Candara" w:cs="Helvetica"/>
          <w:sz w:val="22"/>
          <w:szCs w:val="22"/>
          <w:lang w:val="en-GB"/>
        </w:rPr>
        <w:t xml:space="preserve">numbers </w:t>
      </w:r>
      <w:r w:rsidRPr="004B1BB3">
        <w:rPr>
          <w:rFonts w:ascii="Candara" w:hAnsi="Candara" w:cs="Helvetica"/>
          <w:sz w:val="22"/>
          <w:szCs w:val="22"/>
          <w:lang w:val="en-GB"/>
        </w:rPr>
        <w:t>frequently to ma</w:t>
      </w:r>
      <w:r w:rsidR="00DA41CB">
        <w:rPr>
          <w:rFonts w:ascii="Candara" w:hAnsi="Candara" w:cs="Helvetica"/>
          <w:sz w:val="22"/>
          <w:szCs w:val="22"/>
          <w:lang w:val="en-GB"/>
        </w:rPr>
        <w:t>ke it more difficult to recognis</w:t>
      </w:r>
      <w:r w:rsidRPr="004B1BB3">
        <w:rPr>
          <w:rFonts w:ascii="Candara" w:hAnsi="Candara" w:cs="Helvetica"/>
          <w:sz w:val="22"/>
          <w:szCs w:val="22"/>
          <w:lang w:val="en-GB"/>
        </w:rPr>
        <w:t>e their communications. They will need to use prepaid phones (not associated with a personal credit card or bank account) and ensure that the phones and SIM cards were not registered with their identity; in</w:t>
      </w:r>
      <w:r>
        <w:rPr>
          <w:rFonts w:ascii="Candara" w:hAnsi="Candara" w:cs="Helvetica"/>
          <w:sz w:val="22"/>
          <w:szCs w:val="22"/>
          <w:lang w:val="en-GB"/>
        </w:rPr>
        <w:t xml:space="preserve"> some countries these steps are </w:t>
      </w:r>
      <w:r w:rsidRPr="004B1BB3">
        <w:rPr>
          <w:rFonts w:ascii="Candara" w:hAnsi="Candara" w:cs="Helvetica"/>
          <w:sz w:val="22"/>
          <w:szCs w:val="22"/>
          <w:lang w:val="en-GB"/>
        </w:rPr>
        <w:t>straightforward, while in others there may be legal or practical obstacles to obtaining anonymous mobile phone service.</w:t>
      </w:r>
    </w:p>
    <w:p w14:paraId="090942D5" w14:textId="77777777" w:rsidR="00210C61" w:rsidRDefault="00210C61" w:rsidP="00210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3559AF4" w14:textId="77777777" w:rsidR="00210C61" w:rsidRPr="004B1BB3" w:rsidRDefault="00210C61" w:rsidP="00210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4B1BB3">
        <w:rPr>
          <w:rFonts w:ascii="Candara" w:hAnsi="Candara" w:cs="Helvetica"/>
          <w:sz w:val="22"/>
          <w:szCs w:val="22"/>
          <w:lang w:val="en-GB"/>
        </w:rPr>
        <w:t xml:space="preserve">There are a number of limitations to </w:t>
      </w:r>
      <w:r>
        <w:rPr>
          <w:rFonts w:ascii="Candara" w:hAnsi="Candara" w:cs="Helvetica"/>
          <w:sz w:val="22"/>
          <w:szCs w:val="22"/>
          <w:lang w:val="en-GB"/>
        </w:rPr>
        <w:t>burners hiding your identity</w:t>
      </w:r>
      <w:r w:rsidRPr="004B1BB3">
        <w:rPr>
          <w:rFonts w:ascii="Candara" w:hAnsi="Candara" w:cs="Helvetica"/>
          <w:sz w:val="22"/>
          <w:szCs w:val="22"/>
          <w:lang w:val="en-GB"/>
        </w:rPr>
        <w:t>.</w:t>
      </w:r>
    </w:p>
    <w:p w14:paraId="4626579C" w14:textId="77777777" w:rsidR="00210C61" w:rsidRDefault="00210C61" w:rsidP="00210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7FBD4C3" w14:textId="77777777" w:rsidR="00210C61" w:rsidRDefault="00210C61" w:rsidP="00DE6E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66BB3">
        <w:rPr>
          <w:rFonts w:ascii="Candara" w:hAnsi="Candara" w:cs="Helvetica"/>
          <w:sz w:val="22"/>
          <w:szCs w:val="22"/>
          <w:lang w:val="en-GB"/>
        </w:rPr>
        <w:t xml:space="preserve">First, </w:t>
      </w:r>
      <w:r>
        <w:rPr>
          <w:rFonts w:ascii="Candara" w:hAnsi="Candara" w:cs="Helvetica"/>
          <w:sz w:val="22"/>
          <w:szCs w:val="22"/>
          <w:lang w:val="en-GB"/>
        </w:rPr>
        <w:t>just</w:t>
      </w:r>
      <w:r w:rsidRPr="00166BB3">
        <w:rPr>
          <w:rFonts w:ascii="Candara" w:hAnsi="Candara" w:cs="Helvetica"/>
          <w:sz w:val="22"/>
          <w:szCs w:val="22"/>
          <w:lang w:val="en-GB"/>
        </w:rPr>
        <w:t xml:space="preserve"> swapping SIM cards offers minimal protection, because the network operator knows the history of which SIM cards have been used in which devices, and can track either individually or both together. </w:t>
      </w:r>
    </w:p>
    <w:p w14:paraId="231E158F" w14:textId="77777777" w:rsidR="00210C61" w:rsidRDefault="00210C61" w:rsidP="00DE6E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66BB3">
        <w:rPr>
          <w:rFonts w:ascii="Candara" w:hAnsi="Candara" w:cs="Helvetica"/>
          <w:sz w:val="22"/>
          <w:szCs w:val="22"/>
          <w:lang w:val="en-GB"/>
        </w:rPr>
        <w:t>Second, governments have been developing mobile location analysis techniques where location tracking can be used to generate leads or hypotheses about whether multiple devices actually belong to the same person.</w:t>
      </w:r>
      <w:r>
        <w:rPr>
          <w:rFonts w:ascii="Candara" w:hAnsi="Candara" w:cs="Helvetica"/>
          <w:sz w:val="22"/>
          <w:szCs w:val="22"/>
          <w:lang w:val="en-GB"/>
        </w:rPr>
        <w:t xml:space="preserve"> </w:t>
      </w:r>
      <w:r w:rsidRPr="00166BB3">
        <w:rPr>
          <w:rFonts w:ascii="Candara" w:hAnsi="Candara" w:cs="Helvetica"/>
          <w:sz w:val="22"/>
          <w:szCs w:val="22"/>
          <w:lang w:val="en-GB"/>
        </w:rPr>
        <w:t>There are many ways this can be done. For example, an analyst could check whether two devices tended to move together, or whether, even if they were in use at different times, they tended to be carried in the same physical locations.</w:t>
      </w:r>
    </w:p>
    <w:p w14:paraId="542DC4D2" w14:textId="77777777" w:rsidR="00210C61" w:rsidRPr="00166BB3" w:rsidRDefault="00210C61" w:rsidP="00DE6E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66BB3">
        <w:rPr>
          <w:rFonts w:ascii="Candara" w:hAnsi="Candara" w:cs="Helvetica"/>
          <w:sz w:val="22"/>
          <w:szCs w:val="22"/>
          <w:lang w:val="en-GB"/>
        </w:rPr>
        <w:t xml:space="preserve">A </w:t>
      </w:r>
      <w:r>
        <w:rPr>
          <w:rFonts w:ascii="Candara" w:hAnsi="Candara" w:cs="Helvetica"/>
          <w:sz w:val="22"/>
          <w:szCs w:val="22"/>
          <w:lang w:val="en-GB"/>
        </w:rPr>
        <w:t>third</w:t>
      </w:r>
      <w:r w:rsidRPr="00166BB3">
        <w:rPr>
          <w:rFonts w:ascii="Candara" w:hAnsi="Candara" w:cs="Helvetica"/>
          <w:sz w:val="22"/>
          <w:szCs w:val="22"/>
          <w:lang w:val="en-GB"/>
        </w:rPr>
        <w:t xml:space="preserve"> problem for the successful anonymous use of telephone services is that people's calling patterns tend to be extremely distinctive. For example, you might habitually call your family members and your work colleagues. Even though each of these people receives calls from a wide range of people, you're likely the only person in the world who commonly calls both of them from the same number. So even if you suddenly changed your number, if you then resumed the same patterns in the calls you made or received, it would be straightforward to determine which new number was yours. Remember that this inference isn't made based only on the fact that you called one particular number, but rather on the uniqueness of the combination of all the numbers that you called. </w:t>
      </w:r>
    </w:p>
    <w:p w14:paraId="7AE49D21" w14:textId="77777777" w:rsidR="00210C61" w:rsidRDefault="00210C61" w:rsidP="00210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F6CE9F5" w14:textId="77777777" w:rsidR="00210C61" w:rsidRDefault="00210C61" w:rsidP="00210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4B1BB3">
        <w:rPr>
          <w:rFonts w:ascii="Candara" w:hAnsi="Candara" w:cs="Helvetica"/>
          <w:sz w:val="22"/>
          <w:szCs w:val="22"/>
          <w:lang w:val="en-GB"/>
        </w:rPr>
        <w:t xml:space="preserve">Together, these facts mean that effective use of burner phones to hide from government surveillance requires, at a minimum: </w:t>
      </w:r>
    </w:p>
    <w:p w14:paraId="0058364C" w14:textId="77777777" w:rsidR="00210C61" w:rsidRDefault="00210C61" w:rsidP="00DE6EC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66BB3">
        <w:rPr>
          <w:rFonts w:ascii="Candara" w:hAnsi="Candara" w:cs="Helvetica"/>
          <w:sz w:val="22"/>
          <w:szCs w:val="22"/>
          <w:lang w:val="en-GB"/>
        </w:rPr>
        <w:t xml:space="preserve">Not reusing either SIM cards or devices; </w:t>
      </w:r>
    </w:p>
    <w:p w14:paraId="5327B05D" w14:textId="77777777" w:rsidR="00210C61" w:rsidRDefault="00210C61" w:rsidP="00DE6EC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66BB3">
        <w:rPr>
          <w:rFonts w:ascii="Candara" w:hAnsi="Candara" w:cs="Helvetica"/>
          <w:sz w:val="22"/>
          <w:szCs w:val="22"/>
          <w:lang w:val="en-GB"/>
        </w:rPr>
        <w:t xml:space="preserve">Not carrying different devices together; </w:t>
      </w:r>
    </w:p>
    <w:p w14:paraId="34A5C6D0" w14:textId="77777777" w:rsidR="00210C61" w:rsidRDefault="00210C61" w:rsidP="00DE6EC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66BB3">
        <w:rPr>
          <w:rFonts w:ascii="Candara" w:hAnsi="Candara" w:cs="Helvetica"/>
          <w:sz w:val="22"/>
          <w:szCs w:val="22"/>
          <w:lang w:val="en-GB"/>
        </w:rPr>
        <w:t xml:space="preserve">Not creating a physical association between the places where different devices are used; </w:t>
      </w:r>
    </w:p>
    <w:p w14:paraId="56C8F86C" w14:textId="77777777" w:rsidR="00210C61" w:rsidRDefault="00210C61" w:rsidP="00DE6EC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66BB3">
        <w:rPr>
          <w:rFonts w:ascii="Candara" w:hAnsi="Candara" w:cs="Helvetica"/>
          <w:sz w:val="22"/>
          <w:szCs w:val="22"/>
          <w:lang w:val="en-GB"/>
        </w:rPr>
        <w:t xml:space="preserve">And not calling or being called by the same people when using different devices. </w:t>
      </w:r>
    </w:p>
    <w:p w14:paraId="76EF1F6C" w14:textId="77777777" w:rsidR="00210C61" w:rsidRPr="008726F4" w:rsidRDefault="00210C61" w:rsidP="00DE6EC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66BB3">
        <w:rPr>
          <w:rFonts w:ascii="Candara" w:hAnsi="Candara" w:cs="Helvetica"/>
          <w:sz w:val="22"/>
          <w:szCs w:val="22"/>
          <w:lang w:val="en-GB"/>
        </w:rPr>
        <w:t>(This isn</w:t>
      </w:r>
      <w:r>
        <w:rPr>
          <w:rFonts w:ascii="Candara" w:hAnsi="Candara" w:cs="Helvetica"/>
          <w:sz w:val="22"/>
          <w:szCs w:val="22"/>
          <w:lang w:val="en-GB"/>
        </w:rPr>
        <w:t>’</w:t>
      </w:r>
      <w:r w:rsidRPr="00166BB3">
        <w:rPr>
          <w:rFonts w:ascii="Candara" w:hAnsi="Candara" w:cs="Helvetica"/>
          <w:sz w:val="22"/>
          <w:szCs w:val="22"/>
          <w:lang w:val="en-GB"/>
        </w:rPr>
        <w:t>t necessarily a complete list; for example, we haven</w:t>
      </w:r>
      <w:r>
        <w:rPr>
          <w:rFonts w:ascii="Candara" w:hAnsi="Candara" w:cs="Helvetica"/>
          <w:sz w:val="22"/>
          <w:szCs w:val="22"/>
          <w:lang w:val="en-GB"/>
        </w:rPr>
        <w:t>’</w:t>
      </w:r>
      <w:r w:rsidRPr="00166BB3">
        <w:rPr>
          <w:rFonts w:ascii="Candara" w:hAnsi="Candara" w:cs="Helvetica"/>
          <w:sz w:val="22"/>
          <w:szCs w:val="22"/>
          <w:lang w:val="en-GB"/>
        </w:rPr>
        <w:t>t considered the risk</w:t>
      </w:r>
      <w:r>
        <w:rPr>
          <w:rFonts w:ascii="Candara" w:hAnsi="Candara" w:cs="Helvetica"/>
          <w:sz w:val="22"/>
          <w:szCs w:val="22"/>
        </w:rPr>
        <w:t xml:space="preserve"> </w:t>
      </w:r>
      <w:r w:rsidRPr="00166BB3">
        <w:rPr>
          <w:rFonts w:ascii="Candara" w:hAnsi="Candara" w:cs="Helvetica"/>
          <w:sz w:val="22"/>
          <w:szCs w:val="22"/>
          <w:lang w:val="en-GB"/>
        </w:rPr>
        <w:t>of physical surveillance of the place where the phone was sold, or the places where it's used, or the possibility of software to recognize a particular person's voice as an automated method for determining who is speaking through a particular phone.)</w:t>
      </w:r>
    </w:p>
    <w:p w14:paraId="09BD2B3A" w14:textId="77777777" w:rsidR="0075462D" w:rsidRDefault="0075462D"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704710F" w14:textId="77777777" w:rsidR="00C17D60" w:rsidRDefault="00C17D60"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EF8759C" w14:textId="5BBA3CE1" w:rsidR="00767B98" w:rsidRDefault="00767B98" w:rsidP="00767B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9. </w:t>
      </w:r>
      <w:r w:rsidRPr="00F46F9B">
        <w:rPr>
          <w:rFonts w:ascii="Candara" w:hAnsi="Candara" w:cs="Helvetica"/>
          <w:b/>
          <w:sz w:val="22"/>
          <w:szCs w:val="22"/>
          <w:highlight w:val="magenta"/>
        </w:rPr>
        <w:t>What now?</w:t>
      </w:r>
    </w:p>
    <w:p w14:paraId="0CC4B60B" w14:textId="77777777" w:rsidR="00767B98" w:rsidRDefault="00767B98" w:rsidP="00767B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1888BB3" w14:textId="77777777" w:rsidR="00767B98" w:rsidRDefault="00767B98" w:rsidP="00767B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1E644BB7" w14:textId="77777777" w:rsidR="00767B98" w:rsidRDefault="00767B98" w:rsidP="00767B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08B95E5C" w14:textId="51AD9DD4" w:rsidR="00767B98" w:rsidRDefault="00767B98" w:rsidP="00767B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Pr>
          <w:rFonts w:ascii="Candara" w:hAnsi="Candara" w:cs="Helvetica"/>
          <w:b/>
          <w:sz w:val="22"/>
          <w:szCs w:val="22"/>
          <w:highlight w:val="yellow"/>
        </w:rPr>
        <w:t>Expert</w:t>
      </w:r>
      <w:r w:rsidRPr="00364A96">
        <w:rPr>
          <w:rFonts w:ascii="Candara" w:hAnsi="Candara" w:cs="Helvetica"/>
          <w:b/>
          <w:sz w:val="22"/>
          <w:szCs w:val="22"/>
          <w:highlight w:val="yellow"/>
        </w:rPr>
        <w:t xml:space="preserve"> lesson</w:t>
      </w:r>
      <w:r>
        <w:rPr>
          <w:rFonts w:ascii="Candara" w:hAnsi="Candara" w:cs="Helvetica"/>
          <w:b/>
          <w:sz w:val="22"/>
          <w:szCs w:val="22"/>
        </w:rPr>
        <w:t xml:space="preserve"> for advice on how to </w:t>
      </w:r>
      <w:r w:rsidR="00DD6172">
        <w:rPr>
          <w:rFonts w:ascii="Candara" w:hAnsi="Candara" w:cs="Helvetica"/>
          <w:b/>
          <w:sz w:val="22"/>
          <w:szCs w:val="22"/>
        </w:rPr>
        <w:t>root and encrypt your phone</w:t>
      </w:r>
      <w:r>
        <w:rPr>
          <w:rFonts w:ascii="Candara" w:hAnsi="Candara" w:cs="Helvetica"/>
          <w:b/>
          <w:sz w:val="22"/>
          <w:szCs w:val="22"/>
        </w:rPr>
        <w:t xml:space="preserve">. </w:t>
      </w:r>
    </w:p>
    <w:p w14:paraId="2F000625" w14:textId="77777777" w:rsidR="00767B98" w:rsidRDefault="00767B98"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B7DA716" w14:textId="77777777" w:rsidR="00441413" w:rsidRDefault="00441413"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BB94662" w14:textId="77777777" w:rsidR="00C65A7A"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749922FB" w14:textId="5AD61E43" w:rsidR="00E9099F" w:rsidRDefault="00E9099F" w:rsidP="00DE6E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Making a Call Lesson</w:t>
      </w:r>
    </w:p>
    <w:p w14:paraId="31DFF1B1" w14:textId="32F7787D" w:rsidR="00E9099F" w:rsidRDefault="00E9099F" w:rsidP="00DE6E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Sending a Message Lesson</w:t>
      </w:r>
    </w:p>
    <w:p w14:paraId="4DCDF02C" w14:textId="6FE9A3CB" w:rsidR="00C65A7A" w:rsidRDefault="00940142" w:rsidP="00DE6E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940142">
        <w:rPr>
          <w:rFonts w:ascii="Candara" w:hAnsi="Candara" w:cs="Helvetica"/>
          <w:bCs/>
          <w:i/>
          <w:iCs/>
          <w:sz w:val="22"/>
          <w:szCs w:val="22"/>
          <w:lang w:val="en-GB"/>
        </w:rPr>
        <w:t>Backing Up Lesson</w:t>
      </w:r>
    </w:p>
    <w:p w14:paraId="470A032A" w14:textId="307C7DEB" w:rsidR="00E9099F" w:rsidRPr="00940142" w:rsidRDefault="00E9099F" w:rsidP="00DE6E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Safe Deleting Lesson</w:t>
      </w:r>
    </w:p>
    <w:p w14:paraId="45808E8D" w14:textId="6003AB1A" w:rsidR="00940142" w:rsidRPr="00940142" w:rsidRDefault="00940142" w:rsidP="00DE6E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940142">
        <w:rPr>
          <w:rFonts w:ascii="Candara" w:hAnsi="Candara" w:cs="Helvetica"/>
          <w:bCs/>
          <w:i/>
          <w:iCs/>
          <w:sz w:val="22"/>
          <w:szCs w:val="22"/>
          <w:lang w:val="en-GB"/>
        </w:rPr>
        <w:t>Malware Lesson</w:t>
      </w:r>
    </w:p>
    <w:p w14:paraId="61687AA3" w14:textId="522C4629" w:rsidR="00923F9D" w:rsidRDefault="005B4AF8" w:rsidP="00DE6E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ObscuraCam</w:t>
      </w:r>
      <w:proofErr w:type="spellEnd"/>
      <w:r w:rsidR="009F6ECF">
        <w:rPr>
          <w:rFonts w:ascii="Candara" w:hAnsi="Candara" w:cs="Helvetica"/>
          <w:bCs/>
          <w:i/>
          <w:iCs/>
          <w:sz w:val="22"/>
          <w:szCs w:val="22"/>
          <w:lang w:val="en-GB"/>
        </w:rPr>
        <w:t xml:space="preserve"> </w:t>
      </w:r>
      <w:r>
        <w:rPr>
          <w:rFonts w:ascii="Candara" w:hAnsi="Candara" w:cs="Helvetica"/>
          <w:bCs/>
          <w:i/>
          <w:iCs/>
          <w:sz w:val="22"/>
          <w:szCs w:val="22"/>
          <w:lang w:val="en-GB"/>
        </w:rPr>
        <w:t>Tool guide</w:t>
      </w:r>
    </w:p>
    <w:p w14:paraId="6353DBC9" w14:textId="657318ED" w:rsidR="00E9099F" w:rsidRPr="00940142" w:rsidRDefault="00E9099F" w:rsidP="00DE6E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Basic Security Setup for Android</w:t>
      </w:r>
      <w:r w:rsidR="005B4AF8">
        <w:rPr>
          <w:rFonts w:ascii="Candara" w:hAnsi="Candara" w:cs="Helvetica"/>
          <w:bCs/>
          <w:i/>
          <w:iCs/>
          <w:sz w:val="22"/>
          <w:szCs w:val="22"/>
          <w:lang w:val="en-GB"/>
        </w:rPr>
        <w:t xml:space="preserve"> guide</w:t>
      </w:r>
    </w:p>
    <w:p w14:paraId="7083A844" w14:textId="77777777" w:rsidR="00C65A7A" w:rsidRPr="0015701A"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05DB2235" w14:textId="77777777" w:rsidR="00C65A7A" w:rsidRDefault="00C65A7A"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5222483E" w14:textId="4F20362F" w:rsidR="00AD170F" w:rsidRDefault="000F4F4E" w:rsidP="00587FB1">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7" w:history="1">
        <w:r w:rsidR="00587FB1">
          <w:rPr>
            <w:rStyle w:val="Hyperlink"/>
            <w:rFonts w:ascii="Candara" w:hAnsi="Candara" w:cs="Helvetica"/>
            <w:bCs/>
            <w:i/>
            <w:iCs/>
            <w:sz w:val="22"/>
            <w:szCs w:val="22"/>
            <w:lang w:val="en-GB"/>
          </w:rPr>
          <w:t xml:space="preserve">Security in a Box – Chapter 10, Use mobile phones as securely as possible </w:t>
        </w:r>
      </w:hyperlink>
    </w:p>
    <w:p w14:paraId="6319CFB5" w14:textId="77777777" w:rsidR="00587FB1" w:rsidRDefault="000F4F4E" w:rsidP="00587FB1">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8" w:history="1">
        <w:r w:rsidR="00587FB1">
          <w:rPr>
            <w:rStyle w:val="Hyperlink"/>
            <w:rFonts w:ascii="Candara" w:hAnsi="Candara" w:cs="Helvetica"/>
            <w:bCs/>
            <w:i/>
            <w:iCs/>
            <w:sz w:val="22"/>
            <w:szCs w:val="22"/>
            <w:lang w:val="en-GB"/>
          </w:rPr>
          <w:t xml:space="preserve">Security in a Box – Chapter 11, Use smart phones as securely as possible </w:t>
        </w:r>
      </w:hyperlink>
    </w:p>
    <w:p w14:paraId="32D16B50" w14:textId="70423DC0" w:rsidR="00587FB1" w:rsidRPr="00587FB1" w:rsidRDefault="000F4F4E" w:rsidP="00587FB1">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9" w:history="1">
        <w:r w:rsidR="00587FB1" w:rsidRPr="00587FB1">
          <w:rPr>
            <w:rStyle w:val="Hyperlink"/>
            <w:rFonts w:ascii="Candara" w:hAnsi="Candara" w:cs="Helvetica"/>
            <w:bCs/>
            <w:i/>
            <w:iCs/>
            <w:sz w:val="22"/>
            <w:szCs w:val="22"/>
            <w:lang w:val="en-GB"/>
          </w:rPr>
          <w:t>EFF - The problem with mobile phones</w:t>
        </w:r>
      </w:hyperlink>
    </w:p>
    <w:p w14:paraId="083A5489" w14:textId="6AD6A0E5" w:rsidR="00AD170F" w:rsidRDefault="00AD170F" w:rsidP="00C65A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5CEADD7A" w14:textId="77777777" w:rsidR="00587FB1" w:rsidRDefault="00587FB1" w:rsidP="001E04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5A38C171" w14:textId="0C84C79F" w:rsidR="001E040A" w:rsidRDefault="001E040A" w:rsidP="001E04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Mobile Phone Basic Checklist</w:t>
      </w:r>
    </w:p>
    <w:p w14:paraId="4E6201FD" w14:textId="77777777" w:rsidR="001E040A" w:rsidRPr="00422F40" w:rsidRDefault="001E040A" w:rsidP="001E04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20F31D01"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use regular phone for sensitive calls</w:t>
      </w:r>
    </w:p>
    <w:p w14:paraId="29AC7DE4"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use regular phone for sensitive SMS messages</w:t>
      </w:r>
    </w:p>
    <w:p w14:paraId="59665517" w14:textId="77777777" w:rsidR="001E040A" w:rsidRPr="00411BE7"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Use a code if necessary </w:t>
      </w:r>
    </w:p>
    <w:p w14:paraId="45DB3536"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422F40">
        <w:rPr>
          <w:rFonts w:ascii="Candara" w:hAnsi="Candara" w:cs="Helvetica"/>
          <w:b/>
          <w:i/>
          <w:sz w:val="22"/>
          <w:szCs w:val="22"/>
        </w:rPr>
        <w:t>Encrypt your phone</w:t>
      </w:r>
    </w:p>
    <w:p w14:paraId="05953B00"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Don’t store sensitive information on phone</w:t>
      </w:r>
    </w:p>
    <w:p w14:paraId="4905356F"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Regularly erase call records, messages, photos etc.</w:t>
      </w:r>
    </w:p>
    <w:p w14:paraId="67DFB345"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Back up your phone</w:t>
      </w:r>
    </w:p>
    <w:p w14:paraId="0BED5701" w14:textId="77777777" w:rsidR="001E040A" w:rsidRPr="00D847B7"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i/>
          <w:sz w:val="22"/>
          <w:szCs w:val="22"/>
        </w:rPr>
        <w:t>Don’t leave your SIM card at the repair shop with your phone</w:t>
      </w:r>
    </w:p>
    <w:p w14:paraId="2B2F7B49" w14:textId="77777777" w:rsidR="001E040A" w:rsidRPr="00D847B7"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i/>
          <w:sz w:val="22"/>
          <w:szCs w:val="22"/>
        </w:rPr>
        <w:t>Only use trusted repair shops/ dealers</w:t>
      </w:r>
    </w:p>
    <w:p w14:paraId="579962A7" w14:textId="77777777" w:rsidR="001E040A" w:rsidRPr="00D847B7"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D847B7">
        <w:rPr>
          <w:rFonts w:ascii="Candara" w:hAnsi="Candara" w:cs="Helvetica"/>
          <w:b/>
          <w:i/>
          <w:sz w:val="22"/>
          <w:szCs w:val="22"/>
        </w:rPr>
        <w:t>Delete data from phone before handing on</w:t>
      </w:r>
    </w:p>
    <w:p w14:paraId="326A9748"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Don’t hand on</w:t>
      </w:r>
      <w:r w:rsidRPr="00D847B7">
        <w:rPr>
          <w:rFonts w:ascii="Candara" w:hAnsi="Candara" w:cs="Helvetica"/>
          <w:b/>
          <w:i/>
          <w:sz w:val="22"/>
          <w:szCs w:val="22"/>
        </w:rPr>
        <w:t xml:space="preserve"> SIM card or memory card</w:t>
      </w:r>
    </w:p>
    <w:p w14:paraId="3E3A6D3D"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Use </w:t>
      </w:r>
      <w:proofErr w:type="spellStart"/>
      <w:r>
        <w:rPr>
          <w:rFonts w:ascii="Candara" w:hAnsi="Candara" w:cs="Helvetica"/>
          <w:b/>
          <w:i/>
          <w:sz w:val="22"/>
          <w:szCs w:val="22"/>
        </w:rPr>
        <w:t>ObscuraCam</w:t>
      </w:r>
      <w:proofErr w:type="spellEnd"/>
      <w:r>
        <w:rPr>
          <w:rFonts w:ascii="Candara" w:hAnsi="Candara" w:cs="Helvetica"/>
          <w:b/>
          <w:i/>
          <w:sz w:val="22"/>
          <w:szCs w:val="22"/>
        </w:rPr>
        <w:t xml:space="preserve"> for sensitive photos</w:t>
      </w:r>
    </w:p>
    <w:p w14:paraId="627D8CF5"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Leave phones in different room when having sensitive meetings</w:t>
      </w:r>
    </w:p>
    <w:p w14:paraId="05957E01" w14:textId="77777777" w:rsidR="001E040A" w:rsidRPr="00411BE7"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Don’t have sensitive phone calls in public place</w:t>
      </w:r>
    </w:p>
    <w:p w14:paraId="530FAE86" w14:textId="77777777" w:rsidR="001E040A" w:rsidRPr="00422F40"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422F40">
        <w:rPr>
          <w:rFonts w:ascii="Candara" w:hAnsi="Candara" w:cs="Helvetica"/>
          <w:b/>
          <w:bCs/>
          <w:i/>
          <w:iCs/>
          <w:sz w:val="22"/>
          <w:szCs w:val="22"/>
          <w:lang w:val="en-GB"/>
        </w:rPr>
        <w:t>Always keep your phone with you</w:t>
      </w:r>
    </w:p>
    <w:p w14:paraId="1BA7336F" w14:textId="77777777" w:rsidR="001E040A" w:rsidRPr="00422F40"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422F40">
        <w:rPr>
          <w:rFonts w:ascii="Candara" w:hAnsi="Candara" w:cs="Helvetica"/>
          <w:b/>
          <w:bCs/>
          <w:i/>
          <w:iCs/>
          <w:sz w:val="22"/>
          <w:szCs w:val="22"/>
          <w:lang w:val="en-GB"/>
        </w:rPr>
        <w:t>Keep your phone locked</w:t>
      </w:r>
    </w:p>
    <w:p w14:paraId="786CDA40" w14:textId="77777777" w:rsidR="001E040A" w:rsidRPr="00422F40"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422F40">
        <w:rPr>
          <w:rFonts w:ascii="Candara" w:hAnsi="Candara" w:cs="Helvetica"/>
          <w:b/>
          <w:i/>
          <w:sz w:val="22"/>
          <w:szCs w:val="22"/>
        </w:rPr>
        <w:t>Always change codes from default settings</w:t>
      </w:r>
    </w:p>
    <w:p w14:paraId="02FDBA8C" w14:textId="77777777" w:rsidR="001E040A" w:rsidRPr="00D847B7"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sidRPr="00422F40">
        <w:rPr>
          <w:rFonts w:ascii="Candara" w:hAnsi="Candara" w:cs="Helvetica"/>
          <w:b/>
          <w:i/>
          <w:sz w:val="22"/>
          <w:szCs w:val="22"/>
        </w:rPr>
        <w:t>Mark your phone</w:t>
      </w:r>
      <w:r>
        <w:rPr>
          <w:rFonts w:ascii="Candara" w:hAnsi="Candara" w:cs="Helvetica"/>
          <w:b/>
          <w:i/>
          <w:sz w:val="22"/>
          <w:szCs w:val="22"/>
        </w:rPr>
        <w:t>, battery and SIM card</w:t>
      </w:r>
    </w:p>
    <w:p w14:paraId="5AEA328C" w14:textId="77777777" w:rsidR="001E040A" w:rsidRPr="00411BE7"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i/>
          <w:sz w:val="22"/>
          <w:szCs w:val="22"/>
        </w:rPr>
        <w:t xml:space="preserve">Use tamper-proof security tape </w:t>
      </w:r>
    </w:p>
    <w:p w14:paraId="65A20CB6" w14:textId="77777777" w:rsidR="001E040A" w:rsidRPr="00D847B7"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i/>
          <w:sz w:val="22"/>
          <w:szCs w:val="22"/>
        </w:rPr>
        <w:t>Get your phone unlocked</w:t>
      </w:r>
    </w:p>
    <w:p w14:paraId="14CE8985"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Write down your IMEI number</w:t>
      </w:r>
    </w:p>
    <w:p w14:paraId="527E8044"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Think carefully whether or not you should register your phone</w:t>
      </w:r>
    </w:p>
    <w:p w14:paraId="5A0B9F72"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Regularly update software</w:t>
      </w:r>
    </w:p>
    <w:p w14:paraId="0AF0C417"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Never accept unexpected </w:t>
      </w:r>
      <w:proofErr w:type="spellStart"/>
      <w:r>
        <w:rPr>
          <w:rFonts w:ascii="Candara" w:hAnsi="Candara" w:cs="Helvetica"/>
          <w:b/>
          <w:i/>
          <w:sz w:val="22"/>
          <w:szCs w:val="22"/>
        </w:rPr>
        <w:t>programmes</w:t>
      </w:r>
      <w:proofErr w:type="spellEnd"/>
    </w:p>
    <w:p w14:paraId="519F5A81" w14:textId="77777777" w:rsidR="001E040A" w:rsidRPr="00EB5C54"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Only connect phone to malware-free computer</w:t>
      </w:r>
    </w:p>
    <w:p w14:paraId="695FF0E2" w14:textId="77777777" w:rsidR="001E040A" w:rsidRPr="001A13F8"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Only give location permissions to apps you trust</w:t>
      </w:r>
    </w:p>
    <w:p w14:paraId="20A90F21"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Disable or uninstall applications you don’t use</w:t>
      </w:r>
    </w:p>
    <w:p w14:paraId="10B63697"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Avoid WIFI that is not password protected</w:t>
      </w:r>
    </w:p>
    <w:p w14:paraId="3958EAEA"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Keep WIFI, Bluetooth and Infrared off when not in use</w:t>
      </w:r>
    </w:p>
    <w:p w14:paraId="2338E55B"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Only use WIFI, Bluetooth and Infrared in trusted locations</w:t>
      </w:r>
    </w:p>
    <w:p w14:paraId="58C39F6F" w14:textId="77777777" w:rsidR="001E040A" w:rsidRPr="00EB5C54" w:rsidRDefault="001E040A" w:rsidP="001E040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p>
    <w:p w14:paraId="63C85B2F" w14:textId="2EE01991" w:rsidR="001E040A" w:rsidRDefault="001E040A" w:rsidP="001E040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 xml:space="preserve">For burner phones </w:t>
      </w:r>
      <w:r w:rsidRPr="00EB5C54">
        <w:rPr>
          <w:rFonts w:ascii="Candara" w:hAnsi="Candara" w:cs="Helvetica"/>
          <w:i/>
          <w:sz w:val="22"/>
          <w:szCs w:val="22"/>
        </w:rPr>
        <w:t>(NO CHECKBOX</w:t>
      </w:r>
      <w:r w:rsidR="003A522F">
        <w:rPr>
          <w:rFonts w:ascii="Candara" w:hAnsi="Candara" w:cs="Helvetica"/>
          <w:i/>
          <w:sz w:val="22"/>
          <w:szCs w:val="22"/>
        </w:rPr>
        <w:t xml:space="preserve"> FOR THIS ONE</w:t>
      </w:r>
      <w:r w:rsidRPr="00EB5C54">
        <w:rPr>
          <w:rFonts w:ascii="Candara" w:hAnsi="Candara" w:cs="Helvetica"/>
          <w:i/>
          <w:sz w:val="22"/>
          <w:szCs w:val="22"/>
        </w:rPr>
        <w:t>)</w:t>
      </w:r>
    </w:p>
    <w:p w14:paraId="185F0F91"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unregistered pre-paid phone, paid for with cash</w:t>
      </w:r>
    </w:p>
    <w:p w14:paraId="11E4D9F6"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unregistered pre-paid SIM, paid for with cash</w:t>
      </w:r>
    </w:p>
    <w:p w14:paraId="138A7342"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reuse phone or SIM card for different contacts</w:t>
      </w:r>
    </w:p>
    <w:p w14:paraId="417469FE"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turn on when with your regular phone</w:t>
      </w:r>
    </w:p>
    <w:p w14:paraId="2A1305E6" w14:textId="77777777" w:rsidR="001E040A" w:rsidRDefault="001E040A" w:rsidP="001E040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turn on in location associated with you</w:t>
      </w:r>
    </w:p>
    <w:p w14:paraId="36D60D1D" w14:textId="77777777" w:rsidR="001E040A" w:rsidRPr="004B13A1" w:rsidRDefault="001E040A" w:rsidP="001E040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p>
    <w:p w14:paraId="15E912D3" w14:textId="77777777" w:rsidR="00940142" w:rsidRDefault="00940142" w:rsidP="00940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7BB3163A"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2068ABD4"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3834C834" w14:textId="77777777" w:rsidR="00C17D60" w:rsidRDefault="00C17D60"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2E1A56F7" w14:textId="6E33C099" w:rsidR="00C17D60" w:rsidRPr="00264C86" w:rsidRDefault="00EF36CB"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Pr>
          <w:rFonts w:ascii="Candara" w:hAnsi="Candara" w:cs="Helvetica"/>
          <w:i/>
          <w:iCs/>
          <w:color w:val="FF0000"/>
          <w:sz w:val="22"/>
          <w:szCs w:val="22"/>
        </w:rPr>
        <w:t>EXPERT</w:t>
      </w:r>
    </w:p>
    <w:p w14:paraId="0EC1710A" w14:textId="77777777" w:rsidR="00C17D60" w:rsidRDefault="00C17D60"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5270973B" w14:textId="18963B65" w:rsidR="00EF36CB" w:rsidRPr="00692066" w:rsidRDefault="001D03A7"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1D03A7">
        <w:rPr>
          <w:rFonts w:ascii="Candara" w:hAnsi="Candara" w:cs="Helvetica"/>
          <w:b/>
          <w:bCs/>
          <w:sz w:val="22"/>
          <w:szCs w:val="22"/>
          <w:highlight w:val="magenta"/>
          <w:lang w:val="en-GB"/>
        </w:rPr>
        <w:t xml:space="preserve">1. </w:t>
      </w:r>
      <w:r w:rsidR="00AA5506" w:rsidRPr="001D03A7">
        <w:rPr>
          <w:rFonts w:ascii="Candara" w:hAnsi="Candara" w:cs="Helvetica"/>
          <w:b/>
          <w:bCs/>
          <w:sz w:val="22"/>
          <w:szCs w:val="22"/>
          <w:highlight w:val="magenta"/>
          <w:lang w:val="en-GB"/>
        </w:rPr>
        <w:t>Get full access to your smartphone</w:t>
      </w:r>
    </w:p>
    <w:p w14:paraId="15AED488" w14:textId="178FBB89" w:rsidR="00AA5506" w:rsidRPr="00692066" w:rsidRDefault="007F5D0B"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Firmware is t</w:t>
      </w:r>
      <w:r w:rsidR="000D7A95">
        <w:rPr>
          <w:rFonts w:ascii="Candara" w:hAnsi="Candara" w:cs="Helvetica"/>
          <w:sz w:val="22"/>
          <w:szCs w:val="22"/>
          <w:lang w:val="en-GB"/>
        </w:rPr>
        <w:t xml:space="preserve">he </w:t>
      </w:r>
      <w:r>
        <w:rPr>
          <w:rFonts w:ascii="Candara" w:hAnsi="Candara" w:cs="Helvetica"/>
          <w:sz w:val="22"/>
          <w:szCs w:val="22"/>
          <w:lang w:val="en-GB"/>
        </w:rPr>
        <w:t xml:space="preserve">permanent </w:t>
      </w:r>
      <w:r w:rsidR="000D7A95">
        <w:rPr>
          <w:rFonts w:ascii="Candara" w:hAnsi="Candara" w:cs="Helvetica"/>
          <w:sz w:val="22"/>
          <w:szCs w:val="22"/>
          <w:lang w:val="en-GB"/>
        </w:rPr>
        <w:t xml:space="preserve">software that a manufacturer </w:t>
      </w:r>
      <w:r w:rsidR="00D1093C">
        <w:rPr>
          <w:rFonts w:ascii="Candara" w:hAnsi="Candara" w:cs="Helvetica"/>
          <w:sz w:val="22"/>
          <w:szCs w:val="22"/>
          <w:lang w:val="en-GB"/>
        </w:rPr>
        <w:t>programmes in</w:t>
      </w:r>
      <w:r>
        <w:rPr>
          <w:rFonts w:ascii="Candara" w:hAnsi="Candara" w:cs="Helvetica"/>
          <w:sz w:val="22"/>
          <w:szCs w:val="22"/>
          <w:lang w:val="en-GB"/>
        </w:rPr>
        <w:t xml:space="preserve">to </w:t>
      </w:r>
      <w:r w:rsidR="00D1093C">
        <w:rPr>
          <w:rFonts w:ascii="Candara" w:hAnsi="Candara" w:cs="Helvetica"/>
          <w:sz w:val="22"/>
          <w:szCs w:val="22"/>
          <w:lang w:val="en-GB"/>
        </w:rPr>
        <w:t>a device’s</w:t>
      </w:r>
      <w:r>
        <w:rPr>
          <w:rFonts w:ascii="Candara" w:hAnsi="Candara" w:cs="Helvetica"/>
          <w:sz w:val="22"/>
          <w:szCs w:val="22"/>
          <w:lang w:val="en-GB"/>
        </w:rPr>
        <w:t xml:space="preserve"> read-only memory. </w:t>
      </w:r>
      <w:r w:rsidR="00EB3E8E" w:rsidRPr="00692066">
        <w:rPr>
          <w:rFonts w:ascii="Candara" w:hAnsi="Candara" w:cs="Helvetica"/>
          <w:sz w:val="22"/>
          <w:szCs w:val="22"/>
          <w:lang w:val="en-GB"/>
        </w:rPr>
        <w:t xml:space="preserve">They </w:t>
      </w:r>
      <w:r w:rsidR="00EB3E8E">
        <w:rPr>
          <w:rFonts w:ascii="Candara" w:hAnsi="Candara" w:cs="Helvetica"/>
          <w:sz w:val="22"/>
          <w:szCs w:val="22"/>
          <w:lang w:val="en-GB"/>
        </w:rPr>
        <w:t>run</w:t>
      </w:r>
      <w:r w:rsidR="00EB3E8E" w:rsidRPr="00692066">
        <w:rPr>
          <w:rFonts w:ascii="Candara" w:hAnsi="Candara" w:cs="Helvetica"/>
          <w:sz w:val="22"/>
          <w:szCs w:val="22"/>
          <w:lang w:val="en-GB"/>
        </w:rPr>
        <w:t xml:space="preserve"> in cooperation with the device's operating system and are responsible for basic operations of the hardware of your smartphone, such as the speaker, microphone, cameras, touchscreen, memory, keys, antennas, etc.</w:t>
      </w:r>
      <w:r w:rsidR="00EB3E8E">
        <w:rPr>
          <w:rFonts w:ascii="Candara" w:hAnsi="Candara" w:cs="Helvetica"/>
          <w:sz w:val="22"/>
          <w:szCs w:val="22"/>
          <w:lang w:val="en-GB"/>
        </w:rPr>
        <w:t xml:space="preserve"> </w:t>
      </w:r>
      <w:r w:rsidR="00D1093C">
        <w:rPr>
          <w:rFonts w:ascii="Candara" w:hAnsi="Candara" w:cs="Helvetica"/>
          <w:sz w:val="22"/>
          <w:szCs w:val="22"/>
          <w:lang w:val="en-GB"/>
        </w:rPr>
        <w:t>Most</w:t>
      </w:r>
      <w:r w:rsidR="00AA5506" w:rsidRPr="00692066">
        <w:rPr>
          <w:rFonts w:ascii="Candara" w:hAnsi="Candara" w:cs="Helvetica"/>
          <w:sz w:val="22"/>
          <w:szCs w:val="22"/>
          <w:lang w:val="en-GB"/>
        </w:rPr>
        <w:t xml:space="preserve"> </w:t>
      </w:r>
      <w:proofErr w:type="gramStart"/>
      <w:r w:rsidR="00AA5506" w:rsidRPr="00692066">
        <w:rPr>
          <w:rFonts w:ascii="Candara" w:hAnsi="Candara" w:cs="Helvetica"/>
          <w:sz w:val="22"/>
          <w:szCs w:val="22"/>
          <w:lang w:val="en-GB"/>
        </w:rPr>
        <w:t>functionalities</w:t>
      </w:r>
      <w:proofErr w:type="gramEnd"/>
      <w:r w:rsidR="00AA5506" w:rsidRPr="00692066">
        <w:rPr>
          <w:rFonts w:ascii="Candara" w:hAnsi="Candara" w:cs="Helvetica"/>
          <w:sz w:val="22"/>
          <w:szCs w:val="22"/>
          <w:lang w:val="en-GB"/>
        </w:rPr>
        <w:t xml:space="preserve"> are 'locked in' so the user is not capable of controll</w:t>
      </w:r>
      <w:r w:rsidR="00D1093C">
        <w:rPr>
          <w:rFonts w:ascii="Candara" w:hAnsi="Candara" w:cs="Helvetica"/>
          <w:sz w:val="22"/>
          <w:szCs w:val="22"/>
          <w:lang w:val="en-GB"/>
        </w:rPr>
        <w:t>ing or altering these functions</w:t>
      </w:r>
      <w:r w:rsidR="00AA5506" w:rsidRPr="00692066">
        <w:rPr>
          <w:rFonts w:ascii="Candara" w:hAnsi="Candara" w:cs="Helvetica"/>
          <w:sz w:val="22"/>
          <w:szCs w:val="22"/>
          <w:lang w:val="en-GB"/>
        </w:rPr>
        <w:t xml:space="preserve">. There are however, some applications and functionalities that can enhance the security of data and communications on a smartphone. Also there are some other existing </w:t>
      </w:r>
      <w:proofErr w:type="gramStart"/>
      <w:r w:rsidR="00AA5506" w:rsidRPr="00692066">
        <w:rPr>
          <w:rFonts w:ascii="Candara" w:hAnsi="Candara" w:cs="Helvetica"/>
          <w:sz w:val="22"/>
          <w:szCs w:val="22"/>
          <w:lang w:val="en-GB"/>
        </w:rPr>
        <w:t>functionalities</w:t>
      </w:r>
      <w:proofErr w:type="gramEnd"/>
      <w:r w:rsidR="00AA5506" w:rsidRPr="00692066">
        <w:rPr>
          <w:rFonts w:ascii="Candara" w:hAnsi="Candara" w:cs="Helvetica"/>
          <w:sz w:val="22"/>
          <w:szCs w:val="22"/>
          <w:lang w:val="en-GB"/>
        </w:rPr>
        <w:t xml:space="preserve"> that can be removed to avoid security risks.</w:t>
      </w:r>
    </w:p>
    <w:p w14:paraId="6F1C2099" w14:textId="77777777" w:rsidR="00AA5506" w:rsidRDefault="00AA5506"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A358B22" w14:textId="243C9F53" w:rsidR="00AA5506" w:rsidRPr="00692066" w:rsidRDefault="00AA5506"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For this, and other reasons, some smartphone users c</w:t>
      </w:r>
      <w:r w:rsidR="00D1093C">
        <w:rPr>
          <w:rFonts w:ascii="Candara" w:hAnsi="Candara" w:cs="Helvetica"/>
          <w:sz w:val="22"/>
          <w:szCs w:val="22"/>
          <w:lang w:val="en-GB"/>
        </w:rPr>
        <w:t xml:space="preserve">hoose to alter the </w:t>
      </w:r>
      <w:r w:rsidRPr="00692066">
        <w:rPr>
          <w:rFonts w:ascii="Candara" w:hAnsi="Candara" w:cs="Helvetica"/>
          <w:sz w:val="22"/>
          <w:szCs w:val="22"/>
          <w:lang w:val="en-GB"/>
        </w:rPr>
        <w:t>programs running the smartphone.</w:t>
      </w:r>
      <w:r w:rsidR="00EB3E8E">
        <w:rPr>
          <w:rFonts w:ascii="Candara" w:hAnsi="Candara" w:cs="Helvetica"/>
          <w:sz w:val="22"/>
          <w:szCs w:val="22"/>
          <w:lang w:val="en-GB"/>
        </w:rPr>
        <w:t xml:space="preserve"> </w:t>
      </w:r>
      <w:r w:rsidRPr="00692066">
        <w:rPr>
          <w:rFonts w:ascii="Candara" w:hAnsi="Candara" w:cs="Helvetica"/>
          <w:sz w:val="22"/>
          <w:szCs w:val="22"/>
          <w:lang w:val="en-GB"/>
        </w:rPr>
        <w:t>The process of overcoming the</w:t>
      </w:r>
      <w:r w:rsidR="00D1093C">
        <w:rPr>
          <w:rFonts w:ascii="Candara" w:hAnsi="Candara" w:cs="Helvetica"/>
          <w:sz w:val="22"/>
          <w:szCs w:val="22"/>
          <w:lang w:val="en-GB"/>
        </w:rPr>
        <w:t xml:space="preserve">se </w:t>
      </w:r>
      <w:proofErr w:type="gramStart"/>
      <w:r w:rsidR="00D1093C">
        <w:rPr>
          <w:rFonts w:ascii="Candara" w:hAnsi="Candara" w:cs="Helvetica"/>
          <w:sz w:val="22"/>
          <w:szCs w:val="22"/>
          <w:lang w:val="en-GB"/>
        </w:rPr>
        <w:t>manufacturer imposed</w:t>
      </w:r>
      <w:proofErr w:type="gramEnd"/>
      <w:r w:rsidRPr="00692066">
        <w:rPr>
          <w:rFonts w:ascii="Candara" w:hAnsi="Candara" w:cs="Helvetica"/>
          <w:sz w:val="22"/>
          <w:szCs w:val="22"/>
          <w:lang w:val="en-GB"/>
        </w:rPr>
        <w:t xml:space="preserve"> limits on a smartphone is called rooting (in case of Android devices), or </w:t>
      </w:r>
      <w:proofErr w:type="spellStart"/>
      <w:r w:rsidRPr="00692066">
        <w:rPr>
          <w:rFonts w:ascii="Candara" w:hAnsi="Candara" w:cs="Helvetica"/>
          <w:sz w:val="22"/>
          <w:szCs w:val="22"/>
          <w:lang w:val="en-GB"/>
        </w:rPr>
        <w:t>jailbreaking</w:t>
      </w:r>
      <w:proofErr w:type="spellEnd"/>
      <w:r w:rsidRPr="00692066">
        <w:rPr>
          <w:rFonts w:ascii="Candara" w:hAnsi="Candara" w:cs="Helvetica"/>
          <w:sz w:val="22"/>
          <w:szCs w:val="22"/>
          <w:lang w:val="en-GB"/>
        </w:rPr>
        <w:t xml:space="preserve"> (in case of </w:t>
      </w:r>
      <w:proofErr w:type="spellStart"/>
      <w:r w:rsidRPr="00692066">
        <w:rPr>
          <w:rFonts w:ascii="Candara" w:hAnsi="Candara" w:cs="Helvetica"/>
          <w:sz w:val="22"/>
          <w:szCs w:val="22"/>
          <w:lang w:val="en-GB"/>
        </w:rPr>
        <w:t>iOS</w:t>
      </w:r>
      <w:proofErr w:type="spellEnd"/>
      <w:r w:rsidRPr="00692066">
        <w:rPr>
          <w:rFonts w:ascii="Candara" w:hAnsi="Candara" w:cs="Helvetica"/>
          <w:sz w:val="22"/>
          <w:szCs w:val="22"/>
          <w:lang w:val="en-GB"/>
        </w:rPr>
        <w:t xml:space="preserve"> devices, like iPhone or </w:t>
      </w:r>
      <w:proofErr w:type="spellStart"/>
      <w:r w:rsidRPr="00692066">
        <w:rPr>
          <w:rFonts w:ascii="Candara" w:hAnsi="Candara" w:cs="Helvetica"/>
          <w:sz w:val="22"/>
          <w:szCs w:val="22"/>
          <w:lang w:val="en-GB"/>
        </w:rPr>
        <w:t>iPad</w:t>
      </w:r>
      <w:proofErr w:type="spellEnd"/>
      <w:r w:rsidRPr="00692066">
        <w:rPr>
          <w:rFonts w:ascii="Candara" w:hAnsi="Candara" w:cs="Helvetica"/>
          <w:sz w:val="22"/>
          <w:szCs w:val="22"/>
          <w:lang w:val="en-GB"/>
        </w:rPr>
        <w:t>).</w:t>
      </w:r>
      <w:r w:rsidR="00D1093C">
        <w:rPr>
          <w:rFonts w:ascii="Candara" w:hAnsi="Candara" w:cs="Helvetica"/>
          <w:sz w:val="22"/>
          <w:szCs w:val="22"/>
          <w:lang w:val="en-GB"/>
        </w:rPr>
        <w:t xml:space="preserve"> S</w:t>
      </w:r>
      <w:r w:rsidRPr="00692066">
        <w:rPr>
          <w:rFonts w:ascii="Candara" w:hAnsi="Candara" w:cs="Helvetica"/>
          <w:sz w:val="22"/>
          <w:szCs w:val="22"/>
          <w:lang w:val="en-GB"/>
        </w:rPr>
        <w:t xml:space="preserve">uccessful rooting or </w:t>
      </w:r>
      <w:proofErr w:type="spellStart"/>
      <w:r w:rsidRPr="00692066">
        <w:rPr>
          <w:rFonts w:ascii="Candara" w:hAnsi="Candara" w:cs="Helvetica"/>
          <w:sz w:val="22"/>
          <w:szCs w:val="22"/>
          <w:lang w:val="en-GB"/>
        </w:rPr>
        <w:t>jailbreaking</w:t>
      </w:r>
      <w:proofErr w:type="spellEnd"/>
      <w:r w:rsidRPr="00692066">
        <w:rPr>
          <w:rFonts w:ascii="Candara" w:hAnsi="Candara" w:cs="Helvetica"/>
          <w:sz w:val="22"/>
          <w:szCs w:val="22"/>
          <w:lang w:val="en-GB"/>
        </w:rPr>
        <w:t xml:space="preserve"> will </w:t>
      </w:r>
      <w:r w:rsidR="00D1093C">
        <w:rPr>
          <w:rFonts w:ascii="Candara" w:hAnsi="Candara" w:cs="Helvetica"/>
          <w:sz w:val="22"/>
          <w:szCs w:val="22"/>
          <w:lang w:val="en-GB"/>
        </w:rPr>
        <w:t xml:space="preserve">enable you </w:t>
      </w:r>
      <w:r w:rsidRPr="00692066">
        <w:rPr>
          <w:rFonts w:ascii="Candara" w:hAnsi="Candara" w:cs="Helvetica"/>
          <w:sz w:val="22"/>
          <w:szCs w:val="22"/>
          <w:lang w:val="en-GB"/>
        </w:rPr>
        <w:t>to install additional a</w:t>
      </w:r>
      <w:r w:rsidR="00D1093C">
        <w:rPr>
          <w:rFonts w:ascii="Candara" w:hAnsi="Candara" w:cs="Helvetica"/>
          <w:sz w:val="22"/>
          <w:szCs w:val="22"/>
          <w:lang w:val="en-GB"/>
        </w:rPr>
        <w:t>pplications, make modification</w:t>
      </w:r>
      <w:r w:rsidRPr="00692066">
        <w:rPr>
          <w:rFonts w:ascii="Candara" w:hAnsi="Candara" w:cs="Helvetica"/>
          <w:sz w:val="22"/>
          <w:szCs w:val="22"/>
          <w:lang w:val="en-GB"/>
        </w:rPr>
        <w:t xml:space="preserve">s, and </w:t>
      </w:r>
      <w:r w:rsidR="00D1093C">
        <w:rPr>
          <w:rFonts w:ascii="Candara" w:hAnsi="Candara" w:cs="Helvetica"/>
          <w:sz w:val="22"/>
          <w:szCs w:val="22"/>
          <w:lang w:val="en-GB"/>
        </w:rPr>
        <w:t xml:space="preserve">give you </w:t>
      </w:r>
      <w:r w:rsidRPr="00692066">
        <w:rPr>
          <w:rFonts w:ascii="Candara" w:hAnsi="Candara" w:cs="Helvetica"/>
          <w:sz w:val="22"/>
          <w:szCs w:val="22"/>
          <w:lang w:val="en-GB"/>
        </w:rPr>
        <w:t>total control over data storage and memory of the smartphone</w:t>
      </w:r>
      <w:r w:rsidR="00D1093C">
        <w:rPr>
          <w:rFonts w:ascii="Candara" w:hAnsi="Candara" w:cs="Helvetica"/>
          <w:sz w:val="22"/>
          <w:szCs w:val="22"/>
          <w:lang w:val="en-GB"/>
        </w:rPr>
        <w:t xml:space="preserve"> in order to make it more secure</w:t>
      </w:r>
      <w:r w:rsidRPr="00692066">
        <w:rPr>
          <w:rFonts w:ascii="Candara" w:hAnsi="Candara" w:cs="Helvetica"/>
          <w:sz w:val="22"/>
          <w:szCs w:val="22"/>
          <w:lang w:val="en-GB"/>
        </w:rPr>
        <w:t>.</w:t>
      </w:r>
    </w:p>
    <w:p w14:paraId="63276CC5" w14:textId="77777777" w:rsidR="00AA5506" w:rsidRDefault="00AA5506"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7A849E19" w14:textId="77777777" w:rsidR="00AA5506" w:rsidRPr="00692066" w:rsidRDefault="00AA5506"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E7EE3">
        <w:rPr>
          <w:rFonts w:ascii="Candara" w:hAnsi="Candara" w:cs="Helvetica"/>
          <w:bCs/>
          <w:i/>
          <w:sz w:val="22"/>
          <w:szCs w:val="22"/>
          <w:lang w:val="en-GB"/>
        </w:rPr>
        <w:t>WARNING</w:t>
      </w:r>
      <w:r w:rsidRPr="00D1093C">
        <w:rPr>
          <w:rFonts w:ascii="Candara" w:hAnsi="Candara" w:cs="Helvetica"/>
          <w:sz w:val="22"/>
          <w:szCs w:val="22"/>
          <w:lang w:val="en-GB"/>
        </w:rPr>
        <w:t>:</w:t>
      </w:r>
      <w:r w:rsidRPr="00692066">
        <w:rPr>
          <w:rFonts w:ascii="Candara" w:hAnsi="Candara" w:cs="Helvetica"/>
          <w:sz w:val="22"/>
          <w:szCs w:val="22"/>
          <w:lang w:val="en-GB"/>
        </w:rPr>
        <w:t xml:space="preserve"> Rooting or </w:t>
      </w:r>
      <w:proofErr w:type="spellStart"/>
      <w:r w:rsidRPr="00692066">
        <w:rPr>
          <w:rFonts w:ascii="Candara" w:hAnsi="Candara" w:cs="Helvetica"/>
          <w:sz w:val="22"/>
          <w:szCs w:val="22"/>
          <w:lang w:val="en-GB"/>
        </w:rPr>
        <w:t>jailbreaking</w:t>
      </w:r>
      <w:proofErr w:type="spellEnd"/>
      <w:r w:rsidRPr="00692066">
        <w:rPr>
          <w:rFonts w:ascii="Candara" w:hAnsi="Candara" w:cs="Helvetica"/>
          <w:sz w:val="22"/>
          <w:szCs w:val="22"/>
          <w:lang w:val="en-GB"/>
        </w:rPr>
        <w:t xml:space="preserve"> may not be a reversible process, and it requires experience with software installation and configuration. Consider the following:</w:t>
      </w:r>
    </w:p>
    <w:p w14:paraId="4CB231CC" w14:textId="77777777" w:rsidR="00AA5506" w:rsidRPr="00692066" w:rsidRDefault="00AA5506" w:rsidP="00DE6EC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There is a risk of making your smartphone permanently inoperable, or 'bricking' it (i.e. turning it into a 'brick').</w:t>
      </w:r>
    </w:p>
    <w:p w14:paraId="6B2D3DBE" w14:textId="77777777" w:rsidR="00AA5506" w:rsidRPr="00692066" w:rsidRDefault="00AA5506" w:rsidP="00DE6EC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The manufacturer or mobile carrier warranty may be voided.</w:t>
      </w:r>
    </w:p>
    <w:p w14:paraId="41A68BAC" w14:textId="77777777" w:rsidR="00AA5506" w:rsidRPr="00692066" w:rsidRDefault="00AA5506" w:rsidP="00DE6EC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In some places, this process maybe illegal.</w:t>
      </w:r>
    </w:p>
    <w:p w14:paraId="46190A84" w14:textId="77777777" w:rsidR="00922846" w:rsidRDefault="00922846"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D4923D2" w14:textId="77777777" w:rsidR="00AA5506" w:rsidRDefault="00AA5506"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But if you are careful, a rooted device is a straightforward way to gain more control over your smartphone to make it much more secure.</w:t>
      </w:r>
    </w:p>
    <w:p w14:paraId="4412C42F" w14:textId="77777777" w:rsidR="00A96EE5" w:rsidRDefault="00A96EE5" w:rsidP="00AA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819041A" w14:textId="12BF29B2" w:rsidR="00A96EE5" w:rsidRPr="00A96EE5" w:rsidRDefault="00EB3E8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Rooting or </w:t>
      </w:r>
      <w:proofErr w:type="spellStart"/>
      <w:r>
        <w:rPr>
          <w:rFonts w:ascii="Candara" w:hAnsi="Candara" w:cs="Helvetica"/>
          <w:sz w:val="22"/>
          <w:szCs w:val="22"/>
          <w:lang w:val="en-GB"/>
        </w:rPr>
        <w:t>jailbreaking</w:t>
      </w:r>
      <w:proofErr w:type="spellEnd"/>
      <w:r>
        <w:rPr>
          <w:rFonts w:ascii="Candara" w:hAnsi="Candara" w:cs="Helvetica"/>
          <w:sz w:val="22"/>
          <w:szCs w:val="22"/>
          <w:lang w:val="en-GB"/>
        </w:rPr>
        <w:t xml:space="preserve"> is a complex process and different for every device. Search the </w:t>
      </w:r>
      <w:proofErr w:type="gramStart"/>
      <w:r>
        <w:rPr>
          <w:rFonts w:ascii="Candara" w:hAnsi="Candara" w:cs="Helvetica"/>
          <w:sz w:val="22"/>
          <w:szCs w:val="22"/>
          <w:lang w:val="en-GB"/>
        </w:rPr>
        <w:t>internet</w:t>
      </w:r>
      <w:proofErr w:type="gramEnd"/>
      <w:r>
        <w:rPr>
          <w:rFonts w:ascii="Candara" w:hAnsi="Candara" w:cs="Helvetica"/>
          <w:sz w:val="22"/>
          <w:szCs w:val="22"/>
          <w:lang w:val="en-GB"/>
        </w:rPr>
        <w:t xml:space="preserve"> for instructions on the best way to root your own device. </w:t>
      </w:r>
    </w:p>
    <w:p w14:paraId="5BB81084"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16F8D34D" w14:textId="567155E0" w:rsidR="00EB3E8E" w:rsidRPr="0046093A" w:rsidRDefault="001D03A7"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1D03A7">
        <w:rPr>
          <w:rFonts w:ascii="Candara" w:hAnsi="Candara" w:cs="Helvetica"/>
          <w:b/>
          <w:bCs/>
          <w:sz w:val="22"/>
          <w:szCs w:val="22"/>
          <w:highlight w:val="magenta"/>
          <w:lang w:val="en-GB"/>
        </w:rPr>
        <w:t xml:space="preserve">2. </w:t>
      </w:r>
      <w:r w:rsidR="00C17D60" w:rsidRPr="001D03A7">
        <w:rPr>
          <w:rFonts w:ascii="Candara" w:hAnsi="Candara" w:cs="Helvetica"/>
          <w:b/>
          <w:bCs/>
          <w:sz w:val="22"/>
          <w:szCs w:val="22"/>
          <w:highlight w:val="magenta"/>
          <w:lang w:val="en-GB"/>
        </w:rPr>
        <w:t>Alternative Firmware</w:t>
      </w:r>
    </w:p>
    <w:p w14:paraId="0E967693" w14:textId="381B1596" w:rsidR="0046093A" w:rsidRDefault="00EB3E8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Rooting your phone will allow you to install alternative firmware</w:t>
      </w:r>
      <w:r w:rsidR="00C17D60" w:rsidRPr="00692066">
        <w:rPr>
          <w:rFonts w:ascii="Candara" w:hAnsi="Candara" w:cs="Helvetica"/>
          <w:sz w:val="22"/>
          <w:szCs w:val="22"/>
          <w:lang w:val="en-GB"/>
        </w:rPr>
        <w:t>.</w:t>
      </w:r>
    </w:p>
    <w:p w14:paraId="16C4F676" w14:textId="327BCE1C" w:rsidR="00C17D60" w:rsidRPr="00692066"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An example of</w:t>
      </w:r>
      <w:r w:rsidR="004C7059">
        <w:rPr>
          <w:rFonts w:ascii="Candara" w:hAnsi="Candara" w:cs="Helvetica"/>
          <w:sz w:val="22"/>
          <w:szCs w:val="22"/>
          <w:lang w:val="en-GB"/>
        </w:rPr>
        <w:t xml:space="preserve"> an alternative firmware for some </w:t>
      </w:r>
      <w:r w:rsidRPr="00692066">
        <w:rPr>
          <w:rFonts w:ascii="Candara" w:hAnsi="Candara" w:cs="Helvetica"/>
          <w:sz w:val="22"/>
          <w:szCs w:val="22"/>
          <w:lang w:val="en-GB"/>
        </w:rPr>
        <w:t>Android phone</w:t>
      </w:r>
      <w:r w:rsidR="004C7059">
        <w:rPr>
          <w:rFonts w:ascii="Candara" w:hAnsi="Candara" w:cs="Helvetica"/>
          <w:sz w:val="22"/>
          <w:szCs w:val="22"/>
          <w:lang w:val="en-GB"/>
        </w:rPr>
        <w:t>s</w:t>
      </w:r>
      <w:r w:rsidRPr="00692066">
        <w:rPr>
          <w:rFonts w:ascii="Candara" w:hAnsi="Candara" w:cs="Helvetica"/>
          <w:sz w:val="22"/>
          <w:szCs w:val="22"/>
          <w:lang w:val="en-GB"/>
        </w:rPr>
        <w:t xml:space="preserve"> is </w:t>
      </w:r>
      <w:hyperlink r:id="rId10" w:history="1">
        <w:proofErr w:type="spellStart"/>
        <w:r w:rsidRPr="00474477">
          <w:rPr>
            <w:rStyle w:val="Hyperlink"/>
            <w:rFonts w:ascii="Candara" w:hAnsi="Candara" w:cs="Helvetica"/>
            <w:b/>
            <w:bCs/>
            <w:sz w:val="22"/>
            <w:szCs w:val="22"/>
            <w:highlight w:val="green"/>
            <w:lang w:val="en-GB"/>
          </w:rPr>
          <w:t>Cyanogenmod</w:t>
        </w:r>
        <w:proofErr w:type="spellEnd"/>
      </w:hyperlink>
      <w:proofErr w:type="gramStart"/>
      <w:r w:rsidR="00EB3E8E">
        <w:rPr>
          <w:rFonts w:ascii="Candara" w:hAnsi="Candara" w:cs="Helvetica"/>
          <w:sz w:val="22"/>
          <w:szCs w:val="22"/>
          <w:lang w:val="en-GB"/>
        </w:rPr>
        <w:t xml:space="preserve"> which</w:t>
      </w:r>
      <w:proofErr w:type="gramEnd"/>
      <w:r w:rsidR="00EB3E8E">
        <w:rPr>
          <w:rFonts w:ascii="Candara" w:hAnsi="Candara" w:cs="Helvetica"/>
          <w:sz w:val="22"/>
          <w:szCs w:val="22"/>
          <w:lang w:val="en-GB"/>
        </w:rPr>
        <w:t xml:space="preserve"> </w:t>
      </w:r>
      <w:r w:rsidRPr="00692066">
        <w:rPr>
          <w:rFonts w:ascii="Candara" w:hAnsi="Candara" w:cs="Helvetica"/>
          <w:sz w:val="22"/>
          <w:szCs w:val="22"/>
          <w:lang w:val="en-GB"/>
        </w:rPr>
        <w:t>allows you to uninstall applications from the system level of your phone. By doing so, you can reduce the number of ways in which your device can be monitored, such as data that is sent to your service provider without your knowledge.</w:t>
      </w:r>
      <w:r w:rsidR="00EB3E8E">
        <w:rPr>
          <w:rFonts w:ascii="Candara" w:hAnsi="Candara" w:cs="Helvetica"/>
          <w:sz w:val="22"/>
          <w:szCs w:val="22"/>
          <w:lang w:val="en-GB"/>
        </w:rPr>
        <w:t xml:space="preserve"> This sort of alternative firmware </w:t>
      </w:r>
      <w:r w:rsidR="004C7059">
        <w:rPr>
          <w:rFonts w:ascii="Candara" w:hAnsi="Candara" w:cs="Helvetica"/>
          <w:sz w:val="22"/>
          <w:szCs w:val="22"/>
          <w:lang w:val="en-GB"/>
        </w:rPr>
        <w:t xml:space="preserve">includes features such as the automatic concealment of your location when online by using a Virtual Private Network as default, and automatic incognito browsing meaning </w:t>
      </w:r>
      <w:r w:rsidRPr="00692066">
        <w:rPr>
          <w:rFonts w:ascii="Candara" w:hAnsi="Candara" w:cs="Helvetica"/>
          <w:sz w:val="22"/>
          <w:szCs w:val="22"/>
          <w:lang w:val="en-GB"/>
        </w:rPr>
        <w:t>history of your communication is not recorded on your smartphone.</w:t>
      </w:r>
    </w:p>
    <w:p w14:paraId="4DB32D77"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6DE410E9" w14:textId="4D0EC0B0" w:rsidR="00C17D60" w:rsidRPr="00692066" w:rsidRDefault="001D03A7"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1D03A7">
        <w:rPr>
          <w:rFonts w:ascii="Candara" w:hAnsi="Candara" w:cs="Helvetica"/>
          <w:b/>
          <w:bCs/>
          <w:sz w:val="22"/>
          <w:szCs w:val="22"/>
          <w:highlight w:val="magenta"/>
          <w:lang w:val="en-GB"/>
        </w:rPr>
        <w:t xml:space="preserve">3. </w:t>
      </w:r>
      <w:r w:rsidR="00C17D60" w:rsidRPr="001D03A7">
        <w:rPr>
          <w:rFonts w:ascii="Candara" w:hAnsi="Candara" w:cs="Helvetica"/>
          <w:b/>
          <w:bCs/>
          <w:sz w:val="22"/>
          <w:szCs w:val="22"/>
          <w:highlight w:val="magenta"/>
          <w:lang w:val="en-GB"/>
        </w:rPr>
        <w:t>Encryption of volumes</w:t>
      </w:r>
    </w:p>
    <w:p w14:paraId="61699CF3" w14:textId="1C46B05A" w:rsidR="00C17D60" w:rsidRDefault="0046093A"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Rooting your phone will also allow you to encrypt</w:t>
      </w:r>
      <w:r w:rsidR="002B1A9C">
        <w:rPr>
          <w:rFonts w:ascii="Candara" w:hAnsi="Candara" w:cs="Helvetica"/>
          <w:sz w:val="22"/>
          <w:szCs w:val="22"/>
          <w:lang w:val="en-GB"/>
        </w:rPr>
        <w:t xml:space="preserve"> it</w:t>
      </w:r>
      <w:r w:rsidR="00C17D60" w:rsidRPr="00692066">
        <w:rPr>
          <w:rFonts w:ascii="Candara" w:hAnsi="Candara" w:cs="Helvetica"/>
          <w:sz w:val="22"/>
          <w:szCs w:val="22"/>
          <w:lang w:val="en-GB"/>
        </w:rPr>
        <w:t>s</w:t>
      </w:r>
      <w:r>
        <w:rPr>
          <w:rFonts w:ascii="Candara" w:hAnsi="Candara" w:cs="Helvetica"/>
          <w:sz w:val="22"/>
          <w:szCs w:val="22"/>
          <w:lang w:val="en-GB"/>
        </w:rPr>
        <w:t xml:space="preserve"> entire data storage or create</w:t>
      </w:r>
      <w:r w:rsidR="00C17D60" w:rsidRPr="00692066">
        <w:rPr>
          <w:rFonts w:ascii="Candara" w:hAnsi="Candara" w:cs="Helvetica"/>
          <w:sz w:val="22"/>
          <w:szCs w:val="22"/>
          <w:lang w:val="en-GB"/>
        </w:rPr>
        <w:t xml:space="preserve"> a volume on the smartphone to protect </w:t>
      </w:r>
      <w:r>
        <w:rPr>
          <w:rFonts w:ascii="Candara" w:hAnsi="Candara" w:cs="Helvetica"/>
          <w:sz w:val="22"/>
          <w:szCs w:val="22"/>
          <w:lang w:val="en-GB"/>
        </w:rPr>
        <w:t>certain</w:t>
      </w:r>
      <w:r w:rsidR="00C17D60" w:rsidRPr="00692066">
        <w:rPr>
          <w:rFonts w:ascii="Candara" w:hAnsi="Candara" w:cs="Helvetica"/>
          <w:sz w:val="22"/>
          <w:szCs w:val="22"/>
          <w:lang w:val="en-GB"/>
        </w:rPr>
        <w:t xml:space="preserve"> information.</w:t>
      </w:r>
    </w:p>
    <w:p w14:paraId="4A0302D8" w14:textId="77777777" w:rsidR="001D03A7" w:rsidRPr="00692066" w:rsidRDefault="001D03A7"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BB6FC1B" w14:textId="3F1E8785" w:rsidR="00C17D60" w:rsidRPr="00692066" w:rsidRDefault="000F4F4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hyperlink r:id="rId11" w:history="1">
        <w:r w:rsidR="00C17D60" w:rsidRPr="00474477">
          <w:rPr>
            <w:rStyle w:val="Hyperlink"/>
            <w:rFonts w:ascii="Candara" w:hAnsi="Candara" w:cs="Helvetica"/>
            <w:b/>
            <w:bCs/>
            <w:sz w:val="22"/>
            <w:szCs w:val="22"/>
            <w:highlight w:val="green"/>
            <w:lang w:val="en-GB"/>
          </w:rPr>
          <w:t>Luks Manager</w:t>
        </w:r>
      </w:hyperlink>
      <w:r w:rsidR="00C17D60" w:rsidRPr="00692066">
        <w:rPr>
          <w:rFonts w:ascii="Candara" w:hAnsi="Candara" w:cs="Helvetica"/>
          <w:sz w:val="22"/>
          <w:szCs w:val="22"/>
          <w:lang w:val="en-GB"/>
        </w:rPr>
        <w:t> allows easy, on-the-fly strong encrypt</w:t>
      </w:r>
      <w:r w:rsidR="002B1A9C">
        <w:rPr>
          <w:rFonts w:ascii="Candara" w:hAnsi="Candara" w:cs="Helvetica"/>
          <w:sz w:val="22"/>
          <w:szCs w:val="22"/>
          <w:lang w:val="en-GB"/>
        </w:rPr>
        <w:t>ion of volumes with a</w:t>
      </w:r>
      <w:r w:rsidR="00C17D60" w:rsidRPr="00692066">
        <w:rPr>
          <w:rFonts w:ascii="Candara" w:hAnsi="Candara" w:cs="Helvetica"/>
          <w:sz w:val="22"/>
          <w:szCs w:val="22"/>
          <w:lang w:val="en-GB"/>
        </w:rPr>
        <w:t xml:space="preserve"> user-friendly interface. We highly recommend that you install this tool before you start storing important data on your Android device and use the Encrypted Volumes that the Luks Manager provides to store all your data.</w:t>
      </w:r>
    </w:p>
    <w:p w14:paraId="28441FC1" w14:textId="77777777" w:rsidR="00662188" w:rsidRDefault="00662188"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23DBE57" w14:textId="7467DF06" w:rsidR="00662188" w:rsidRPr="00692066" w:rsidRDefault="00662188" w:rsidP="00662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The </w:t>
      </w:r>
      <w:r w:rsidRPr="00A96EE5">
        <w:rPr>
          <w:rFonts w:ascii="Candara" w:hAnsi="Candara" w:cs="Helvetica"/>
          <w:bCs/>
          <w:sz w:val="22"/>
          <w:szCs w:val="22"/>
          <w:lang w:val="en-GB"/>
        </w:rPr>
        <w:t>Android Privacy Guard (APG)</w:t>
      </w:r>
      <w:r w:rsidRPr="00A96EE5">
        <w:rPr>
          <w:rFonts w:ascii="Candara" w:hAnsi="Candara" w:cs="Helvetica"/>
          <w:sz w:val="22"/>
          <w:szCs w:val="22"/>
          <w:lang w:val="en-GB"/>
        </w:rPr>
        <w:t> allows</w:t>
      </w:r>
      <w:r w:rsidRPr="00692066">
        <w:rPr>
          <w:rFonts w:ascii="Candara" w:hAnsi="Candara" w:cs="Helvetica"/>
          <w:sz w:val="22"/>
          <w:szCs w:val="22"/>
          <w:lang w:val="en-GB"/>
        </w:rPr>
        <w:t xml:space="preserve"> </w:t>
      </w:r>
      <w:proofErr w:type="spellStart"/>
      <w:r w:rsidRPr="00692066">
        <w:rPr>
          <w:rFonts w:ascii="Candara" w:hAnsi="Candara" w:cs="Helvetica"/>
          <w:sz w:val="22"/>
          <w:szCs w:val="22"/>
          <w:lang w:val="en-GB"/>
        </w:rPr>
        <w:t>OpenGPG</w:t>
      </w:r>
      <w:proofErr w:type="spellEnd"/>
      <w:r w:rsidRPr="00692066">
        <w:rPr>
          <w:rFonts w:ascii="Candara" w:hAnsi="Candara" w:cs="Helvetica"/>
          <w:sz w:val="22"/>
          <w:szCs w:val="22"/>
          <w:lang w:val="en-GB"/>
        </w:rPr>
        <w:t xml:space="preserve"> encryption for files and emails. It can be used to keep your files and documents safe on your phone, as well </w:t>
      </w:r>
      <w:r w:rsidR="00474477">
        <w:rPr>
          <w:rFonts w:ascii="Candara" w:hAnsi="Candara" w:cs="Helvetica"/>
          <w:sz w:val="22"/>
          <w:szCs w:val="22"/>
          <w:lang w:val="en-GB"/>
        </w:rPr>
        <w:t xml:space="preserve">as </w:t>
      </w:r>
      <w:r w:rsidRPr="00692066">
        <w:rPr>
          <w:rFonts w:ascii="Candara" w:hAnsi="Candara" w:cs="Helvetica"/>
          <w:sz w:val="22"/>
          <w:szCs w:val="22"/>
          <w:lang w:val="en-GB"/>
        </w:rPr>
        <w:t>when emailing.</w:t>
      </w:r>
    </w:p>
    <w:p w14:paraId="55BBE04D" w14:textId="5D0903C4" w:rsidR="00662188" w:rsidRPr="00692066" w:rsidRDefault="00A96EE5" w:rsidP="00662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You can learn how to install and use it in the </w:t>
      </w:r>
      <w:r w:rsidR="00BF61E1">
        <w:rPr>
          <w:rFonts w:ascii="Candara" w:hAnsi="Candara" w:cs="Helvetica"/>
          <w:iCs/>
          <w:sz w:val="22"/>
          <w:szCs w:val="22"/>
          <w:highlight w:val="yellow"/>
          <w:lang w:val="en-GB"/>
        </w:rPr>
        <w:t>K9 &amp; A</w:t>
      </w:r>
      <w:r w:rsidR="00662188" w:rsidRPr="00A96EE5">
        <w:rPr>
          <w:rFonts w:ascii="Candara" w:hAnsi="Candara" w:cs="Helvetica"/>
          <w:iCs/>
          <w:sz w:val="22"/>
          <w:szCs w:val="22"/>
          <w:highlight w:val="yellow"/>
          <w:lang w:val="en-GB"/>
        </w:rPr>
        <w:t>PG Guide</w:t>
      </w:r>
      <w:r>
        <w:rPr>
          <w:rFonts w:ascii="Candara" w:hAnsi="Candara" w:cs="Helvetica"/>
          <w:iCs/>
          <w:sz w:val="22"/>
          <w:szCs w:val="22"/>
          <w:highlight w:val="yellow"/>
          <w:lang w:val="en-GB"/>
        </w:rPr>
        <w:t xml:space="preserve"> </w:t>
      </w:r>
      <w:r w:rsidRPr="00A96EE5">
        <w:rPr>
          <w:rFonts w:ascii="Candara" w:hAnsi="Candara" w:cs="Helvetica"/>
          <w:iCs/>
          <w:sz w:val="22"/>
          <w:szCs w:val="22"/>
          <w:lang w:val="en-GB"/>
        </w:rPr>
        <w:t>in the tool kit</w:t>
      </w:r>
      <w:r w:rsidR="00AD170F" w:rsidRPr="00A96EE5">
        <w:rPr>
          <w:rFonts w:ascii="Candara" w:hAnsi="Candara" w:cs="Helvetica"/>
          <w:sz w:val="22"/>
          <w:szCs w:val="22"/>
          <w:lang w:val="en-GB"/>
        </w:rPr>
        <w:t>.</w:t>
      </w:r>
    </w:p>
    <w:p w14:paraId="2041FA06" w14:textId="77777777" w:rsidR="002B1A9C" w:rsidRDefault="002B1A9C" w:rsidP="00662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98DBDE" w14:textId="22A9D50C" w:rsidR="00662188" w:rsidRPr="00692066" w:rsidRDefault="000F4F4E" w:rsidP="00662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hyperlink r:id="rId12" w:history="1">
        <w:proofErr w:type="spellStart"/>
        <w:r w:rsidR="00662188" w:rsidRPr="00980F78">
          <w:rPr>
            <w:rStyle w:val="Hyperlink"/>
            <w:rFonts w:ascii="Candara" w:hAnsi="Candara" w:cs="Helvetica"/>
            <w:b/>
            <w:bCs/>
            <w:sz w:val="22"/>
            <w:szCs w:val="22"/>
            <w:highlight w:val="green"/>
            <w:lang w:val="en-GB"/>
          </w:rPr>
          <w:t>Cryptonite</w:t>
        </w:r>
        <w:proofErr w:type="spellEnd"/>
        <w:r w:rsidR="00662188" w:rsidRPr="00980F78">
          <w:rPr>
            <w:rStyle w:val="Hyperlink"/>
            <w:rFonts w:ascii="Candara" w:hAnsi="Candara" w:cs="Helvetica"/>
            <w:sz w:val="22"/>
            <w:szCs w:val="22"/>
            <w:lang w:val="en-GB"/>
          </w:rPr>
          <w:t> </w:t>
        </w:r>
      </w:hyperlink>
      <w:r w:rsidR="00662188" w:rsidRPr="00692066">
        <w:rPr>
          <w:rFonts w:ascii="Candara" w:hAnsi="Candara" w:cs="Helvetica"/>
          <w:sz w:val="22"/>
          <w:szCs w:val="22"/>
          <w:lang w:val="en-GB"/>
        </w:rPr>
        <w:t xml:space="preserve">is </w:t>
      </w:r>
      <w:r w:rsidR="00662188" w:rsidRPr="00AD170F">
        <w:rPr>
          <w:rFonts w:ascii="Candara" w:hAnsi="Candara" w:cs="Helvetica"/>
          <w:sz w:val="22"/>
          <w:szCs w:val="22"/>
          <w:lang w:val="en-GB"/>
        </w:rPr>
        <w:t>another </w:t>
      </w:r>
      <w:r w:rsidR="00AD170F" w:rsidRPr="00AD170F">
        <w:rPr>
          <w:rFonts w:ascii="Candara" w:hAnsi="Candara"/>
          <w:sz w:val="22"/>
          <w:szCs w:val="22"/>
        </w:rPr>
        <w:t>open source</w:t>
      </w:r>
      <w:r w:rsidR="00AD170F">
        <w:t xml:space="preserve"> </w:t>
      </w:r>
      <w:r w:rsidR="00980F78">
        <w:rPr>
          <w:rFonts w:ascii="Candara" w:hAnsi="Candara" w:cs="Helvetica"/>
          <w:sz w:val="22"/>
          <w:szCs w:val="22"/>
          <w:lang w:val="en-GB"/>
        </w:rPr>
        <w:t xml:space="preserve">files encryption tool with </w:t>
      </w:r>
      <w:r w:rsidR="00662188" w:rsidRPr="00692066">
        <w:rPr>
          <w:rFonts w:ascii="Candara" w:hAnsi="Candara" w:cs="Helvetica"/>
          <w:sz w:val="22"/>
          <w:szCs w:val="22"/>
          <w:lang w:val="en-GB"/>
        </w:rPr>
        <w:t xml:space="preserve">more advanced features on </w:t>
      </w:r>
      <w:r w:rsidR="00980F78">
        <w:rPr>
          <w:rFonts w:ascii="Candara" w:hAnsi="Candara" w:cs="Helvetica"/>
          <w:sz w:val="22"/>
          <w:szCs w:val="22"/>
          <w:lang w:val="en-GB"/>
        </w:rPr>
        <w:t xml:space="preserve">it, and </w:t>
      </w:r>
      <w:r w:rsidR="00662188" w:rsidRPr="00692066">
        <w:rPr>
          <w:rFonts w:ascii="Candara" w:hAnsi="Candara" w:cs="Helvetica"/>
          <w:sz w:val="22"/>
          <w:szCs w:val="22"/>
          <w:lang w:val="en-GB"/>
        </w:rPr>
        <w:t>specially prepared</w:t>
      </w:r>
      <w:r w:rsidR="00980F78">
        <w:rPr>
          <w:rFonts w:ascii="Candara" w:hAnsi="Candara" w:cs="Helvetica"/>
          <w:sz w:val="22"/>
          <w:szCs w:val="22"/>
          <w:lang w:val="en-GB"/>
        </w:rPr>
        <w:t xml:space="preserve"> for</w:t>
      </w:r>
      <w:r w:rsidR="00662188" w:rsidRPr="00692066">
        <w:rPr>
          <w:rFonts w:ascii="Candara" w:hAnsi="Candara" w:cs="Helvetica"/>
          <w:sz w:val="22"/>
          <w:szCs w:val="22"/>
          <w:lang w:val="en-GB"/>
        </w:rPr>
        <w:t xml:space="preserve"> rooted Android phones with a custom firmware. </w:t>
      </w:r>
    </w:p>
    <w:p w14:paraId="729C458D" w14:textId="77777777" w:rsidR="00A96EE5" w:rsidRPr="00692066" w:rsidRDefault="00A96EE5" w:rsidP="00662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02168EF"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2218917" w14:textId="5FDE7AAC" w:rsidR="001D03A7" w:rsidRDefault="00AC72AE" w:rsidP="001D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4</w:t>
      </w:r>
      <w:r w:rsidR="001D03A7">
        <w:rPr>
          <w:rFonts w:ascii="Candara" w:hAnsi="Candara" w:cs="Helvetica"/>
          <w:b/>
          <w:sz w:val="22"/>
          <w:szCs w:val="22"/>
          <w:highlight w:val="magenta"/>
        </w:rPr>
        <w:t xml:space="preserve">. </w:t>
      </w:r>
      <w:r w:rsidR="001D03A7" w:rsidRPr="00F46F9B">
        <w:rPr>
          <w:rFonts w:ascii="Candara" w:hAnsi="Candara" w:cs="Helvetica"/>
          <w:b/>
          <w:sz w:val="22"/>
          <w:szCs w:val="22"/>
          <w:highlight w:val="magenta"/>
        </w:rPr>
        <w:t>What now?</w:t>
      </w:r>
    </w:p>
    <w:p w14:paraId="4B95177D" w14:textId="77777777" w:rsidR="001D03A7" w:rsidRDefault="001D03A7" w:rsidP="001D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31B2F1F9" w14:textId="77777777" w:rsidR="001D03A7" w:rsidRDefault="001D03A7" w:rsidP="001D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38F9B5F3" w14:textId="77777777" w:rsidR="001D03A7" w:rsidRDefault="001D03A7" w:rsidP="001D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EC5F29C" w14:textId="20B9DF8B" w:rsidR="001D03A7" w:rsidRDefault="001D03A7" w:rsidP="001D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Pr>
          <w:rFonts w:ascii="Candara" w:hAnsi="Candara" w:cs="Helvetica"/>
          <w:b/>
          <w:sz w:val="22"/>
          <w:szCs w:val="22"/>
          <w:highlight w:val="yellow"/>
        </w:rPr>
        <w:t>Beginner</w:t>
      </w:r>
      <w:r w:rsidRPr="00364A96">
        <w:rPr>
          <w:rFonts w:ascii="Candara" w:hAnsi="Candara" w:cs="Helvetica"/>
          <w:b/>
          <w:sz w:val="22"/>
          <w:szCs w:val="22"/>
          <w:highlight w:val="yellow"/>
        </w:rPr>
        <w:t xml:space="preserve"> lesson</w:t>
      </w:r>
      <w:r>
        <w:rPr>
          <w:rFonts w:ascii="Candara" w:hAnsi="Candara" w:cs="Helvetica"/>
          <w:b/>
          <w:sz w:val="22"/>
          <w:szCs w:val="22"/>
        </w:rPr>
        <w:t xml:space="preserve"> for advice on the dangers of using mobile phones. </w:t>
      </w:r>
    </w:p>
    <w:p w14:paraId="6AF92183" w14:textId="77777777" w:rsidR="001D03A7" w:rsidRDefault="001D03A7" w:rsidP="001D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BF49C6B" w14:textId="77777777" w:rsidR="001D03A7" w:rsidRDefault="001D03A7"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6CC618B"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9C6F0CE"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5010EA79" w14:textId="3DE26BFE" w:rsidR="00C17D60" w:rsidRDefault="00BF61E1" w:rsidP="00DE6EC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 xml:space="preserve">K9 &amp; </w:t>
      </w:r>
      <w:r w:rsidR="00A96EE5">
        <w:rPr>
          <w:rFonts w:ascii="Candara" w:hAnsi="Candara" w:cs="Helvetica"/>
          <w:bCs/>
          <w:i/>
          <w:iCs/>
          <w:sz w:val="22"/>
          <w:szCs w:val="22"/>
          <w:lang w:val="en-GB"/>
        </w:rPr>
        <w:t xml:space="preserve">APG </w:t>
      </w:r>
      <w:r w:rsidR="00474477">
        <w:rPr>
          <w:rFonts w:ascii="Candara" w:hAnsi="Candara" w:cs="Helvetica"/>
          <w:bCs/>
          <w:i/>
          <w:iCs/>
          <w:sz w:val="22"/>
          <w:szCs w:val="22"/>
          <w:lang w:val="en-GB"/>
        </w:rPr>
        <w:t>tool g</w:t>
      </w:r>
      <w:r w:rsidR="00A96EE5">
        <w:rPr>
          <w:rFonts w:ascii="Candara" w:hAnsi="Candara" w:cs="Helvetica"/>
          <w:bCs/>
          <w:i/>
          <w:iCs/>
          <w:sz w:val="22"/>
          <w:szCs w:val="22"/>
          <w:lang w:val="en-GB"/>
        </w:rPr>
        <w:t xml:space="preserve">uide </w:t>
      </w:r>
    </w:p>
    <w:p w14:paraId="3400036B"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078C7F52" w14:textId="77777777" w:rsidR="009F6ECF" w:rsidRPr="0015701A" w:rsidRDefault="009F6ECF"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4E0773D8" w14:textId="4C028ADE" w:rsidR="00C17D60" w:rsidRPr="003F3BA6"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440EAEEB" w14:textId="6D30179F" w:rsidR="00C17D60" w:rsidRPr="001D03A7" w:rsidRDefault="000F4F4E" w:rsidP="001D03A7">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3" w:history="1">
        <w:r w:rsidR="001D03A7" w:rsidRPr="001D03A7">
          <w:rPr>
            <w:rStyle w:val="Hyperlink"/>
            <w:rFonts w:ascii="Candara" w:hAnsi="Candara" w:cs="Helvetica"/>
            <w:bCs/>
            <w:i/>
            <w:iCs/>
            <w:sz w:val="22"/>
            <w:szCs w:val="22"/>
            <w:lang w:val="en-GB"/>
          </w:rPr>
          <w:t xml:space="preserve">Security in a Box – Chapter 11, Use smart phones as securely as possible </w:t>
        </w:r>
      </w:hyperlink>
    </w:p>
    <w:p w14:paraId="69072DD7" w14:textId="77777777" w:rsidR="001D03A7" w:rsidRDefault="001D03A7"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687C1A82" w14:textId="77777777" w:rsidR="003F3BA6" w:rsidRDefault="003F3BA6"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7C11ED80" w14:textId="77777777" w:rsidR="003F3BA6" w:rsidRDefault="003F3BA6"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3147FFCD" w14:textId="77777777" w:rsidR="003F3BA6" w:rsidRDefault="003F3BA6" w:rsidP="003F3B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Mobile Phone Expert Checklist</w:t>
      </w:r>
    </w:p>
    <w:p w14:paraId="322D1B3D" w14:textId="77777777" w:rsidR="003F3BA6" w:rsidRDefault="003F3BA6" w:rsidP="003F3B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077ABCBE" w14:textId="77777777" w:rsidR="003F3BA6" w:rsidRPr="00A27558" w:rsidRDefault="003F3BA6" w:rsidP="003F3B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Check if rooting your phone is right for you</w:t>
      </w:r>
    </w:p>
    <w:p w14:paraId="0AA786BD" w14:textId="77777777" w:rsidR="003F3BA6" w:rsidRPr="00A27558" w:rsidRDefault="003F3BA6" w:rsidP="003F3B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Install alternative firmware</w:t>
      </w:r>
    </w:p>
    <w:p w14:paraId="57E8BF99" w14:textId="77777777" w:rsidR="003F3BA6" w:rsidRPr="000A052C" w:rsidRDefault="003F3BA6" w:rsidP="003F3B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Encrypt volumes with Luks Manager</w:t>
      </w:r>
    </w:p>
    <w:p w14:paraId="170B409A" w14:textId="77777777" w:rsidR="003F3BA6" w:rsidRDefault="003F3BA6" w:rsidP="003F3B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Encrypt files and emails with APG</w:t>
      </w:r>
    </w:p>
    <w:p w14:paraId="7CC37CA0"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3350EB90"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5BF15771" w14:textId="77777777" w:rsidR="00C17D60" w:rsidRDefault="00C17D60"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6A94A820"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6402B1BC" w14:textId="08A42213" w:rsidR="007D0CFD" w:rsidRPr="008409EE" w:rsidRDefault="00B22A57"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Pr>
          <w:rFonts w:ascii="Candara" w:hAnsi="Candara" w:cs="Helvetica"/>
          <w:b/>
          <w:color w:val="FF0000"/>
          <w:sz w:val="22"/>
          <w:szCs w:val="22"/>
        </w:rPr>
        <w:t>MAKING A CALL</w:t>
      </w:r>
    </w:p>
    <w:p w14:paraId="56695888"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2762E14" w14:textId="77777777" w:rsidR="007D0CFD" w:rsidRPr="00264C86"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5199DF87" w14:textId="77777777" w:rsidR="00B82943" w:rsidRDefault="00B82943"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6E138E73" w14:textId="66874CD6" w:rsidR="00B82943" w:rsidRPr="00A37D6C" w:rsidRDefault="006E672D"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E672D">
        <w:rPr>
          <w:rFonts w:ascii="Candara" w:hAnsi="Candara" w:cs="Helvetica"/>
          <w:b/>
          <w:bCs/>
          <w:sz w:val="22"/>
          <w:szCs w:val="22"/>
          <w:highlight w:val="magenta"/>
          <w:lang w:val="en-GB"/>
        </w:rPr>
        <w:t xml:space="preserve">1. </w:t>
      </w:r>
      <w:r w:rsidR="00F71BFF" w:rsidRPr="006E672D">
        <w:rPr>
          <w:rFonts w:ascii="Candara" w:hAnsi="Candara" w:cs="Helvetica"/>
          <w:b/>
          <w:bCs/>
          <w:sz w:val="22"/>
          <w:szCs w:val="22"/>
          <w:highlight w:val="magenta"/>
          <w:lang w:val="en-GB"/>
        </w:rPr>
        <w:t>Regular phone calls</w:t>
      </w:r>
    </w:p>
    <w:p w14:paraId="6BFC8616" w14:textId="7AED8625" w:rsidR="00F71BFF" w:rsidRDefault="00F71BFF"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71504D">
        <w:rPr>
          <w:rFonts w:ascii="Candara" w:hAnsi="Candara" w:cs="Helvetica"/>
          <w:bCs/>
          <w:sz w:val="22"/>
          <w:szCs w:val="22"/>
          <w:lang w:val="en-GB"/>
        </w:rPr>
        <w:t xml:space="preserve">When you make a call from a landline or a mobile phone, your call is not end-to-end encrypted. If you're using a </w:t>
      </w:r>
      <w:r>
        <w:rPr>
          <w:rFonts w:ascii="Candara" w:hAnsi="Candara" w:cs="Helvetica"/>
          <w:bCs/>
          <w:sz w:val="22"/>
          <w:szCs w:val="22"/>
          <w:lang w:val="en-GB"/>
        </w:rPr>
        <w:t>mobile phone, your call may be weakly</w:t>
      </w:r>
      <w:r w:rsidRPr="0071504D">
        <w:rPr>
          <w:rFonts w:ascii="Candara" w:hAnsi="Candara" w:cs="Helvetica"/>
          <w:bCs/>
          <w:sz w:val="22"/>
          <w:szCs w:val="22"/>
          <w:lang w:val="en-GB"/>
        </w:rPr>
        <w:t xml:space="preserve"> encrypted between your handset and the cell phone towers. However as your conversation travels through the phone network, it's vulnerable to interception by your phone company and, by extension, any governments or organizations that have power over your phone company. </w:t>
      </w:r>
      <w:r w:rsidR="00B82943" w:rsidRPr="00A37D6C">
        <w:rPr>
          <w:rFonts w:ascii="Candara" w:hAnsi="Candara" w:cs="Helvetica"/>
          <w:sz w:val="22"/>
          <w:szCs w:val="22"/>
          <w:lang w:val="en-GB"/>
        </w:rPr>
        <w:t>There are</w:t>
      </w:r>
      <w:r>
        <w:rPr>
          <w:rFonts w:ascii="Candara" w:hAnsi="Candara" w:cs="Helvetica"/>
          <w:sz w:val="22"/>
          <w:szCs w:val="22"/>
          <w:lang w:val="en-GB"/>
        </w:rPr>
        <w:t xml:space="preserve"> also</w:t>
      </w:r>
      <w:r w:rsidR="00B82943" w:rsidRPr="00A37D6C">
        <w:rPr>
          <w:rFonts w:ascii="Candara" w:hAnsi="Candara" w:cs="Helvetica"/>
          <w:sz w:val="22"/>
          <w:szCs w:val="22"/>
          <w:lang w:val="en-GB"/>
        </w:rPr>
        <w:t xml:space="preserve"> inexpensive </w:t>
      </w:r>
      <w:proofErr w:type="gramStart"/>
      <w:r w:rsidR="00B82943" w:rsidRPr="00A37D6C">
        <w:rPr>
          <w:rFonts w:ascii="Candara" w:hAnsi="Candara" w:cs="Helvetica"/>
          <w:sz w:val="22"/>
          <w:szCs w:val="22"/>
          <w:lang w:val="en-GB"/>
        </w:rPr>
        <w:t>techniques which</w:t>
      </w:r>
      <w:proofErr w:type="gramEnd"/>
      <w:r w:rsidR="00B82943" w:rsidRPr="00A37D6C">
        <w:rPr>
          <w:rFonts w:ascii="Candara" w:hAnsi="Candara" w:cs="Helvetica"/>
          <w:sz w:val="22"/>
          <w:szCs w:val="22"/>
          <w:lang w:val="en-GB"/>
        </w:rPr>
        <w:t xml:space="preserve"> </w:t>
      </w:r>
      <w:r>
        <w:rPr>
          <w:rFonts w:ascii="Candara" w:hAnsi="Candara" w:cs="Helvetica"/>
          <w:sz w:val="22"/>
          <w:szCs w:val="22"/>
          <w:lang w:val="en-GB"/>
        </w:rPr>
        <w:t xml:space="preserve">other </w:t>
      </w:r>
      <w:r w:rsidR="00B82943">
        <w:rPr>
          <w:rFonts w:ascii="Candara" w:hAnsi="Candara" w:cs="Helvetica"/>
          <w:sz w:val="22"/>
          <w:szCs w:val="22"/>
          <w:lang w:val="en-GB"/>
        </w:rPr>
        <w:t>people</w:t>
      </w:r>
      <w:r w:rsidR="00B82943" w:rsidRPr="00A37D6C">
        <w:rPr>
          <w:rFonts w:ascii="Candara" w:hAnsi="Candara" w:cs="Helvetica"/>
          <w:sz w:val="22"/>
          <w:szCs w:val="22"/>
          <w:lang w:val="en-GB"/>
        </w:rPr>
        <w:t xml:space="preserve"> </w:t>
      </w:r>
      <w:r>
        <w:rPr>
          <w:rFonts w:ascii="Candara" w:hAnsi="Candara" w:cs="Helvetica"/>
          <w:sz w:val="22"/>
          <w:szCs w:val="22"/>
          <w:lang w:val="en-GB"/>
        </w:rPr>
        <w:t>can use to listen to your calls</w:t>
      </w:r>
      <w:r w:rsidR="00B82943" w:rsidRPr="00A37D6C">
        <w:rPr>
          <w:rFonts w:ascii="Candara" w:hAnsi="Candara" w:cs="Helvetica"/>
          <w:sz w:val="22"/>
          <w:szCs w:val="22"/>
          <w:lang w:val="en-GB"/>
        </w:rPr>
        <w:t xml:space="preserve"> if they are </w:t>
      </w:r>
      <w:r w:rsidR="00B82943">
        <w:rPr>
          <w:rFonts w:ascii="Candara" w:hAnsi="Candara" w:cs="Helvetica"/>
          <w:sz w:val="22"/>
          <w:szCs w:val="22"/>
          <w:lang w:val="en-GB"/>
        </w:rPr>
        <w:t>close</w:t>
      </w:r>
      <w:r w:rsidR="00B82943" w:rsidRPr="00A37D6C">
        <w:rPr>
          <w:rFonts w:ascii="Candara" w:hAnsi="Candara" w:cs="Helvetica"/>
          <w:sz w:val="22"/>
          <w:szCs w:val="22"/>
          <w:lang w:val="en-GB"/>
        </w:rPr>
        <w:t xml:space="preserve"> to </w:t>
      </w:r>
      <w:r w:rsidR="002744A7">
        <w:rPr>
          <w:rFonts w:ascii="Candara" w:hAnsi="Candara" w:cs="Helvetica"/>
          <w:sz w:val="22"/>
          <w:szCs w:val="22"/>
          <w:lang w:val="en-GB"/>
        </w:rPr>
        <w:t>your</w:t>
      </w:r>
      <w:r w:rsidR="00B82943" w:rsidRPr="00A37D6C">
        <w:rPr>
          <w:rFonts w:ascii="Candara" w:hAnsi="Candara" w:cs="Helvetica"/>
          <w:sz w:val="22"/>
          <w:szCs w:val="22"/>
          <w:lang w:val="en-GB"/>
        </w:rPr>
        <w:t xml:space="preserve"> phone. </w:t>
      </w:r>
    </w:p>
    <w:p w14:paraId="0A67855A" w14:textId="77777777" w:rsidR="00F71BFF" w:rsidRDefault="00F71BFF"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1A3259D" w14:textId="4B26FBA5" w:rsidR="00B82943" w:rsidRPr="004900D1" w:rsidRDefault="00F71BFF"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
          <w:sz w:val="22"/>
          <w:szCs w:val="22"/>
          <w:lang w:val="en-GB"/>
        </w:rPr>
      </w:pPr>
      <w:r w:rsidRPr="004900D1">
        <w:rPr>
          <w:rFonts w:ascii="Candara" w:hAnsi="Candara" w:cs="Helvetica"/>
          <w:i/>
          <w:sz w:val="22"/>
          <w:szCs w:val="22"/>
          <w:lang w:val="en-GB"/>
        </w:rPr>
        <w:t xml:space="preserve">Regular phone calls to or from your mobile phone are not secure. </w:t>
      </w:r>
    </w:p>
    <w:p w14:paraId="1721284B" w14:textId="77777777" w:rsidR="00B82943" w:rsidRDefault="00B82943"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1082A2FC" w14:textId="77777777" w:rsidR="00694123" w:rsidRDefault="00694123"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7BF01A1B" w14:textId="3ED45F6A" w:rsidR="00EC4EE9" w:rsidRPr="00694123" w:rsidRDefault="006E672D" w:rsidP="0071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6E672D">
        <w:rPr>
          <w:rFonts w:ascii="Candara" w:hAnsi="Candara" w:cs="Helvetica"/>
          <w:b/>
          <w:bCs/>
          <w:sz w:val="22"/>
          <w:szCs w:val="22"/>
          <w:highlight w:val="magenta"/>
          <w:lang w:val="en-GB"/>
        </w:rPr>
        <w:t xml:space="preserve">2. </w:t>
      </w:r>
      <w:r w:rsidR="007E6117" w:rsidRPr="006E672D">
        <w:rPr>
          <w:rFonts w:ascii="Candara" w:hAnsi="Candara" w:cs="Helvetica"/>
          <w:b/>
          <w:bCs/>
          <w:sz w:val="22"/>
          <w:szCs w:val="22"/>
          <w:highlight w:val="magenta"/>
          <w:lang w:val="en-GB"/>
        </w:rPr>
        <w:t>VoIP</w:t>
      </w:r>
      <w:r w:rsidR="0071504D" w:rsidRPr="006E672D">
        <w:rPr>
          <w:rFonts w:ascii="Candara" w:hAnsi="Candara" w:cs="Helvetica"/>
          <w:b/>
          <w:bCs/>
          <w:sz w:val="22"/>
          <w:szCs w:val="22"/>
          <w:highlight w:val="magenta"/>
          <w:lang w:val="en-GB"/>
        </w:rPr>
        <w:t xml:space="preserve"> Calls</w:t>
      </w:r>
    </w:p>
    <w:p w14:paraId="6C6D0D27" w14:textId="252E23AD" w:rsidR="00EC4EE9" w:rsidRPr="00F71BFF" w:rsidRDefault="00694123" w:rsidP="00EC4E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71504D">
        <w:rPr>
          <w:rFonts w:ascii="Candara" w:hAnsi="Candara" w:cs="Helvetica"/>
          <w:bCs/>
          <w:sz w:val="22"/>
          <w:szCs w:val="22"/>
          <w:lang w:val="en-GB"/>
        </w:rPr>
        <w:t xml:space="preserve">The easiest way to ensure you have </w:t>
      </w:r>
      <w:r w:rsidR="002A169C">
        <w:rPr>
          <w:rFonts w:ascii="Candara" w:hAnsi="Candara" w:cs="Helvetica"/>
          <w:bCs/>
          <w:sz w:val="22"/>
          <w:szCs w:val="22"/>
          <w:lang w:val="en-GB"/>
        </w:rPr>
        <w:t>good</w:t>
      </w:r>
      <w:r w:rsidRPr="0071504D">
        <w:rPr>
          <w:rFonts w:ascii="Candara" w:hAnsi="Candara" w:cs="Helvetica"/>
          <w:bCs/>
          <w:sz w:val="22"/>
          <w:szCs w:val="22"/>
          <w:lang w:val="en-GB"/>
        </w:rPr>
        <w:t xml:space="preserve"> encryption on voice conve</w:t>
      </w:r>
      <w:r>
        <w:rPr>
          <w:rFonts w:ascii="Candara" w:hAnsi="Candara" w:cs="Helvetica"/>
          <w:bCs/>
          <w:sz w:val="22"/>
          <w:szCs w:val="22"/>
          <w:lang w:val="en-GB"/>
        </w:rPr>
        <w:t xml:space="preserve">rsations is to use VoIP instead of regular calls. VoIP (Voice over Internet Protocol) refers to calls made using the </w:t>
      </w:r>
      <w:proofErr w:type="gramStart"/>
      <w:r>
        <w:rPr>
          <w:rFonts w:ascii="Candara" w:hAnsi="Candara" w:cs="Helvetica"/>
          <w:bCs/>
          <w:sz w:val="22"/>
          <w:szCs w:val="22"/>
          <w:lang w:val="en-GB"/>
        </w:rPr>
        <w:t>internet</w:t>
      </w:r>
      <w:proofErr w:type="gramEnd"/>
      <w:r>
        <w:rPr>
          <w:rFonts w:ascii="Candara" w:hAnsi="Candara" w:cs="Helvetica"/>
          <w:bCs/>
          <w:sz w:val="22"/>
          <w:szCs w:val="22"/>
          <w:lang w:val="en-GB"/>
        </w:rPr>
        <w:t>.</w:t>
      </w:r>
      <w:r w:rsidR="000017D2">
        <w:rPr>
          <w:rFonts w:ascii="Candara" w:hAnsi="Candara" w:cs="Helvetica"/>
          <w:bCs/>
          <w:sz w:val="22"/>
          <w:szCs w:val="22"/>
          <w:lang w:val="en-GB"/>
        </w:rPr>
        <w:t xml:space="preserve"> </w:t>
      </w:r>
      <w:r w:rsidR="000017D2" w:rsidRPr="00692066">
        <w:rPr>
          <w:rFonts w:ascii="Candara" w:hAnsi="Candara" w:cs="Helvetica"/>
          <w:sz w:val="22"/>
          <w:szCs w:val="22"/>
          <w:lang w:val="en-GB"/>
        </w:rPr>
        <w:t xml:space="preserve">Using VoIP is generally free (or significantly cheaper than mobile phone calls) and leaves few data traces. </w:t>
      </w:r>
      <w:r w:rsidR="00EC4EE9">
        <w:rPr>
          <w:rFonts w:ascii="Candara" w:hAnsi="Candara" w:cs="Helvetica"/>
          <w:sz w:val="22"/>
          <w:szCs w:val="22"/>
          <w:lang w:val="en-GB"/>
        </w:rPr>
        <w:t>Good call e</w:t>
      </w:r>
      <w:r w:rsidR="00EC4EE9" w:rsidRPr="00A37D6C">
        <w:rPr>
          <w:rFonts w:ascii="Candara" w:hAnsi="Candara" w:cs="Helvetica"/>
          <w:sz w:val="22"/>
          <w:szCs w:val="22"/>
          <w:lang w:val="en-GB"/>
        </w:rPr>
        <w:t xml:space="preserve">ncryption software is currently only supported on a few models of </w:t>
      </w:r>
      <w:r w:rsidR="00EC4EE9">
        <w:rPr>
          <w:rFonts w:ascii="Candara" w:hAnsi="Candara" w:cs="Helvetica"/>
          <w:sz w:val="22"/>
          <w:szCs w:val="22"/>
          <w:lang w:val="en-GB"/>
        </w:rPr>
        <w:t>smart</w:t>
      </w:r>
      <w:r w:rsidR="00EC4EE9" w:rsidRPr="00A37D6C">
        <w:rPr>
          <w:rFonts w:ascii="Candara" w:hAnsi="Candara" w:cs="Helvetica"/>
          <w:sz w:val="22"/>
          <w:szCs w:val="22"/>
          <w:lang w:val="en-GB"/>
        </w:rPr>
        <w:t xml:space="preserve"> phones.</w:t>
      </w:r>
    </w:p>
    <w:p w14:paraId="2E9E9412" w14:textId="77777777" w:rsidR="00EC4EE9" w:rsidRDefault="00EC4EE9" w:rsidP="0071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BBF612D" w14:textId="70E4B1B7" w:rsidR="00694123" w:rsidRPr="0071504D" w:rsidRDefault="00694123" w:rsidP="00694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71504D">
        <w:rPr>
          <w:rFonts w:ascii="Candara" w:hAnsi="Candara" w:cs="Helvetica"/>
          <w:bCs/>
          <w:sz w:val="22"/>
          <w:szCs w:val="22"/>
          <w:lang w:val="en-GB"/>
        </w:rPr>
        <w:t>In order to have end-to-end encrypted VoIP conversations, both parties must be using the same (or compatible) software.</w:t>
      </w:r>
      <w:r>
        <w:rPr>
          <w:rFonts w:ascii="Candara" w:hAnsi="Candara" w:cs="Helvetica"/>
          <w:bCs/>
          <w:sz w:val="22"/>
          <w:szCs w:val="22"/>
          <w:lang w:val="en-GB"/>
        </w:rPr>
        <w:t xml:space="preserve"> </w:t>
      </w:r>
      <w:r w:rsidRPr="00A37D6C">
        <w:rPr>
          <w:rFonts w:ascii="Candara" w:hAnsi="Candara" w:cs="Helvetica"/>
          <w:sz w:val="22"/>
          <w:szCs w:val="22"/>
          <w:lang w:val="en-GB"/>
        </w:rPr>
        <w:t xml:space="preserve">Conversations between </w:t>
      </w:r>
      <w:r>
        <w:rPr>
          <w:rFonts w:ascii="Candara" w:hAnsi="Candara" w:cs="Helvetica"/>
          <w:sz w:val="22"/>
          <w:szCs w:val="22"/>
          <w:lang w:val="en-GB"/>
        </w:rPr>
        <w:t xml:space="preserve">providers such as </w:t>
      </w:r>
      <w:r w:rsidRPr="00A37D6C">
        <w:rPr>
          <w:rFonts w:ascii="Candara" w:hAnsi="Candara" w:cs="Helvetica"/>
          <w:sz w:val="22"/>
          <w:szCs w:val="22"/>
          <w:lang w:val="en-GB"/>
        </w:rPr>
        <w:t>Skype and mobile phones are not encrypted either, since at some point, the signal will move to the mobile network, where encryption is NOT in place.</w:t>
      </w:r>
    </w:p>
    <w:p w14:paraId="31A79EB2" w14:textId="77777777" w:rsidR="0071504D" w:rsidRDefault="0071504D" w:rsidP="0071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8AF2142" w14:textId="745D3F42" w:rsidR="00A620BB" w:rsidRDefault="006E672D"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6E672D">
        <w:rPr>
          <w:rFonts w:ascii="Candara" w:hAnsi="Candara" w:cs="Helvetica"/>
          <w:b/>
          <w:bCs/>
          <w:sz w:val="22"/>
          <w:szCs w:val="22"/>
          <w:highlight w:val="magenta"/>
          <w:lang w:val="en-GB"/>
        </w:rPr>
        <w:t xml:space="preserve">3. </w:t>
      </w:r>
      <w:r w:rsidR="00A620BB" w:rsidRPr="006E672D">
        <w:rPr>
          <w:rFonts w:ascii="Candara" w:hAnsi="Candara" w:cs="Helvetica"/>
          <w:b/>
          <w:bCs/>
          <w:sz w:val="22"/>
          <w:szCs w:val="22"/>
          <w:highlight w:val="magenta"/>
          <w:lang w:val="en-GB"/>
        </w:rPr>
        <w:t>Making secure calls on your phone</w:t>
      </w:r>
    </w:p>
    <w:p w14:paraId="43DC5650" w14:textId="77777777" w:rsidR="00042ADD" w:rsidRDefault="00042ADD" w:rsidP="00501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0" w:author="Office User" w:date="2015-11-26T21:49:00Z"/>
          <w:rFonts w:ascii="Candara" w:hAnsi="Candara" w:cs="Helvetica"/>
          <w:b/>
          <w:bCs/>
          <w:sz w:val="22"/>
          <w:szCs w:val="22"/>
          <w:lang w:val="en-GB"/>
        </w:rPr>
      </w:pPr>
    </w:p>
    <w:p w14:paraId="76E826E2" w14:textId="4B4B951D" w:rsidR="00042ADD" w:rsidRDefault="00042ADD" w:rsidP="00042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ns w:id="1" w:author="Office User" w:date="2015-11-26T21:49:00Z"/>
          <w:rFonts w:ascii="Candara" w:hAnsi="Candara" w:cs="Helvetica"/>
          <w:b/>
          <w:bCs/>
          <w:sz w:val="22"/>
          <w:szCs w:val="22"/>
          <w:lang w:val="en-GB"/>
        </w:rPr>
      </w:pPr>
      <w:ins w:id="2" w:author="Office User" w:date="2015-11-26T21:54:00Z">
        <w:r>
          <w:rPr>
            <w:rFonts w:ascii="Candara" w:hAnsi="Candara" w:cs="Helvetica"/>
            <w:b/>
            <w:bCs/>
            <w:sz w:val="22"/>
            <w:szCs w:val="22"/>
            <w:lang w:val="en-GB"/>
          </w:rPr>
          <w:t>Signal</w:t>
        </w:r>
      </w:ins>
    </w:p>
    <w:p w14:paraId="16661635" w14:textId="25A35FD7" w:rsidR="0093431D" w:rsidRDefault="0093431D" w:rsidP="00042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3" w:author="Office User" w:date="2015-11-26T22:12:00Z"/>
          <w:rFonts w:ascii="Candara" w:hAnsi="Candara" w:cs="Helvetica"/>
          <w:sz w:val="22"/>
          <w:szCs w:val="22"/>
          <w:lang w:val="en-GB"/>
        </w:rPr>
      </w:pPr>
      <w:hyperlink r:id="rId14" w:history="1">
        <w:r w:rsidR="00042ADD" w:rsidRPr="00A0362F">
          <w:rPr>
            <w:rStyle w:val="Hyperlink"/>
            <w:rFonts w:ascii="Candara" w:hAnsi="Candara" w:cs="Helvetica"/>
            <w:bCs/>
            <w:sz w:val="22"/>
            <w:szCs w:val="22"/>
            <w:highlight w:val="green"/>
            <w:lang w:val="en-GB"/>
          </w:rPr>
          <w:t>Signal</w:t>
        </w:r>
      </w:hyperlink>
      <w:r w:rsidR="00042ADD">
        <w:rPr>
          <w:rFonts w:ascii="Candara" w:hAnsi="Candara" w:cs="Helvetica"/>
          <w:bCs/>
          <w:sz w:val="22"/>
          <w:szCs w:val="22"/>
          <w:lang w:val="en-GB"/>
        </w:rPr>
        <w:t xml:space="preserve"> </w:t>
      </w:r>
      <w:ins w:id="4" w:author="Office User" w:date="2015-11-26T21:49:00Z">
        <w:r w:rsidR="00042ADD">
          <w:rPr>
            <w:rFonts w:ascii="Candara" w:hAnsi="Candara" w:cs="Helvetica"/>
            <w:sz w:val="22"/>
            <w:szCs w:val="22"/>
            <w:lang w:val="en-GB"/>
          </w:rPr>
          <w:t>is a free,</w:t>
        </w:r>
      </w:ins>
      <w:ins w:id="5" w:author="Office User" w:date="2015-11-26T21:55:00Z">
        <w:r w:rsidR="00042ADD">
          <w:rPr>
            <w:rFonts w:ascii="Candara" w:hAnsi="Candara" w:cs="Helvetica"/>
            <w:sz w:val="22"/>
            <w:szCs w:val="22"/>
            <w:lang w:val="en-GB"/>
          </w:rPr>
          <w:t xml:space="preserve"> </w:t>
        </w:r>
      </w:ins>
      <w:ins w:id="6" w:author="Office User" w:date="2015-11-26T21:49:00Z">
        <w:r w:rsidR="00042ADD">
          <w:rPr>
            <w:rFonts w:ascii="Candara" w:hAnsi="Candara" w:cs="Helvetica"/>
            <w:sz w:val="22"/>
            <w:szCs w:val="22"/>
            <w:lang w:val="en-GB"/>
          </w:rPr>
          <w:t xml:space="preserve">simple </w:t>
        </w:r>
        <w:r w:rsidR="00042ADD" w:rsidRPr="007C4FBF">
          <w:rPr>
            <w:rFonts w:ascii="Candara" w:hAnsi="Candara" w:cs="Helvetica"/>
            <w:sz w:val="22"/>
            <w:szCs w:val="22"/>
            <w:lang w:val="en-GB"/>
          </w:rPr>
          <w:t xml:space="preserve">open-source </w:t>
        </w:r>
        <w:r w:rsidR="00042ADD" w:rsidRPr="007C4FBF">
          <w:rPr>
            <w:rFonts w:ascii="Candara" w:hAnsi="Candara"/>
            <w:sz w:val="22"/>
            <w:szCs w:val="22"/>
            <w:lang w:val="en-GB"/>
          </w:rPr>
          <w:t>tool for having end-to-end encrypted phone calls</w:t>
        </w:r>
      </w:ins>
      <w:ins w:id="7" w:author="Office User" w:date="2015-11-26T21:55:00Z">
        <w:r w:rsidR="00042ADD">
          <w:rPr>
            <w:rFonts w:ascii="Candara" w:hAnsi="Candara"/>
            <w:sz w:val="22"/>
            <w:szCs w:val="22"/>
            <w:lang w:val="en-GB"/>
          </w:rPr>
          <w:t xml:space="preserve"> and also for sending </w:t>
        </w:r>
      </w:ins>
      <w:ins w:id="8" w:author="Office User" w:date="2015-11-26T22:00:00Z">
        <w:r w:rsidR="001E00E8">
          <w:rPr>
            <w:rFonts w:ascii="Candara" w:hAnsi="Candara"/>
            <w:sz w:val="22"/>
            <w:szCs w:val="22"/>
            <w:lang w:val="en-GB"/>
          </w:rPr>
          <w:t xml:space="preserve">secure </w:t>
        </w:r>
      </w:ins>
      <w:ins w:id="9" w:author="Office User" w:date="2015-11-26T21:55:00Z">
        <w:r w:rsidR="00042ADD">
          <w:rPr>
            <w:rFonts w:ascii="Candara" w:hAnsi="Candara"/>
            <w:sz w:val="22"/>
            <w:szCs w:val="22"/>
            <w:lang w:val="en-GB"/>
          </w:rPr>
          <w:t xml:space="preserve">messages. </w:t>
        </w:r>
      </w:ins>
      <w:ins w:id="10" w:author="Office User" w:date="2015-11-26T21:49:00Z">
        <w:r w:rsidR="00042ADD" w:rsidRPr="007C4FBF">
          <w:rPr>
            <w:rFonts w:ascii="Candara" w:hAnsi="Candara"/>
            <w:sz w:val="22"/>
            <w:szCs w:val="22"/>
            <w:lang w:val="en-GB"/>
          </w:rPr>
          <w:t xml:space="preserve"> </w:t>
        </w:r>
      </w:ins>
      <w:ins w:id="11" w:author="Office User" w:date="2015-11-26T21:55:00Z">
        <w:r w:rsidR="00042ADD">
          <w:rPr>
            <w:rFonts w:ascii="Candara" w:hAnsi="Candara"/>
            <w:sz w:val="22"/>
            <w:szCs w:val="22"/>
            <w:lang w:val="en-GB"/>
          </w:rPr>
          <w:t>It</w:t>
        </w:r>
      </w:ins>
      <w:ins w:id="12" w:author="Office User" w:date="2015-11-26T21:49:00Z">
        <w:r w:rsidR="00042ADD" w:rsidRPr="007C4FBF">
          <w:rPr>
            <w:rFonts w:ascii="Candara" w:hAnsi="Candara"/>
            <w:sz w:val="22"/>
            <w:szCs w:val="22"/>
            <w:lang w:val="en-GB"/>
          </w:rPr>
          <w:t xml:space="preserve"> works </w:t>
        </w:r>
      </w:ins>
      <w:ins w:id="13" w:author="Office User" w:date="2015-11-26T21:55:00Z">
        <w:r w:rsidR="00042ADD">
          <w:rPr>
            <w:rFonts w:ascii="Candara" w:hAnsi="Candara"/>
            <w:sz w:val="22"/>
            <w:szCs w:val="22"/>
            <w:lang w:val="en-GB"/>
          </w:rPr>
          <w:t>for</w:t>
        </w:r>
      </w:ins>
      <w:ins w:id="14" w:author="Office User" w:date="2015-11-26T21:49:00Z">
        <w:r w:rsidR="00042ADD">
          <w:rPr>
            <w:rFonts w:ascii="Candara" w:hAnsi="Candara"/>
            <w:sz w:val="22"/>
            <w:szCs w:val="22"/>
            <w:lang w:val="en-GB"/>
          </w:rPr>
          <w:t xml:space="preserve"> both Androids and iP</w:t>
        </w:r>
        <w:r w:rsidR="00042ADD" w:rsidRPr="007C4FBF">
          <w:rPr>
            <w:rFonts w:ascii="Candara" w:hAnsi="Candara"/>
            <w:sz w:val="22"/>
            <w:szCs w:val="22"/>
            <w:lang w:val="en-GB"/>
          </w:rPr>
          <w:t>hones</w:t>
        </w:r>
        <w:r w:rsidR="00042ADD">
          <w:rPr>
            <w:rFonts w:ascii="Candara" w:hAnsi="Candara" w:cs="Helvetica"/>
            <w:sz w:val="22"/>
            <w:szCs w:val="22"/>
            <w:lang w:val="en-GB"/>
          </w:rPr>
          <w:t xml:space="preserve"> and replaces the previous android app called </w:t>
        </w:r>
        <w:proofErr w:type="spellStart"/>
        <w:r w:rsidR="00042ADD">
          <w:rPr>
            <w:rFonts w:ascii="Candara" w:hAnsi="Candara" w:cs="Helvetica"/>
            <w:sz w:val="22"/>
            <w:szCs w:val="22"/>
            <w:lang w:val="en-GB"/>
          </w:rPr>
          <w:t>Redphone</w:t>
        </w:r>
        <w:proofErr w:type="spellEnd"/>
        <w:r w:rsidR="00042ADD">
          <w:rPr>
            <w:rFonts w:ascii="Candara" w:hAnsi="Candara" w:cs="Helvetica"/>
            <w:sz w:val="22"/>
            <w:szCs w:val="22"/>
            <w:lang w:val="en-GB"/>
          </w:rPr>
          <w:t xml:space="preserve">. </w:t>
        </w:r>
      </w:ins>
      <w:ins w:id="15" w:author="Office User" w:date="2015-11-26T22:36:00Z">
        <w:r w:rsidR="00C801B0">
          <w:rPr>
            <w:rFonts w:ascii="Candara" w:hAnsi="Candara" w:cs="Helvetica"/>
            <w:sz w:val="22"/>
            <w:szCs w:val="22"/>
            <w:lang w:val="en-GB"/>
          </w:rPr>
          <w:t>(</w:t>
        </w:r>
        <w:r w:rsidR="00C801B0" w:rsidRPr="00C801B0">
          <w:rPr>
            <w:rFonts w:ascii="Candara" w:hAnsi="Candara" w:cs="Helvetica"/>
            <w:sz w:val="22"/>
            <w:szCs w:val="22"/>
            <w:lang w:val="en-GB"/>
          </w:rPr>
          <w:t xml:space="preserve">Users with </w:t>
        </w:r>
        <w:proofErr w:type="spellStart"/>
        <w:r w:rsidR="00C801B0" w:rsidRPr="00C801B0">
          <w:rPr>
            <w:rFonts w:ascii="Candara" w:hAnsi="Candara" w:cs="Helvetica"/>
            <w:sz w:val="22"/>
            <w:szCs w:val="22"/>
            <w:lang w:val="en-GB"/>
          </w:rPr>
          <w:t>RedPhone</w:t>
        </w:r>
        <w:proofErr w:type="spellEnd"/>
        <w:r w:rsidR="00C801B0" w:rsidRPr="00C801B0">
          <w:rPr>
            <w:rFonts w:ascii="Candara" w:hAnsi="Candara" w:cs="Helvetica"/>
            <w:sz w:val="22"/>
            <w:szCs w:val="22"/>
            <w:lang w:val="en-GB"/>
          </w:rPr>
          <w:t xml:space="preserve"> installed will be prompted to install Signal instead. If you already have Signal installed, you can just uninstall </w:t>
        </w:r>
        <w:proofErr w:type="spellStart"/>
        <w:r w:rsidR="00C801B0" w:rsidRPr="00C801B0">
          <w:rPr>
            <w:rFonts w:ascii="Candara" w:hAnsi="Candara" w:cs="Helvetica"/>
            <w:sz w:val="22"/>
            <w:szCs w:val="22"/>
            <w:lang w:val="en-GB"/>
          </w:rPr>
          <w:t>RedPhone</w:t>
        </w:r>
        <w:proofErr w:type="spellEnd"/>
        <w:r w:rsidR="00C801B0" w:rsidRPr="00C801B0">
          <w:rPr>
            <w:rFonts w:ascii="Candara" w:hAnsi="Candara" w:cs="Helvetica"/>
            <w:sz w:val="22"/>
            <w:szCs w:val="22"/>
            <w:lang w:val="en-GB"/>
          </w:rPr>
          <w:t>. It will no longer be maintained as an independent app</w:t>
        </w:r>
        <w:r w:rsidR="00C801B0">
          <w:rPr>
            <w:rFonts w:ascii="Candara" w:hAnsi="Candara" w:cs="Helvetica"/>
            <w:sz w:val="22"/>
            <w:szCs w:val="22"/>
            <w:lang w:val="en-GB"/>
          </w:rPr>
          <w:t>.)</w:t>
        </w:r>
      </w:ins>
    </w:p>
    <w:p w14:paraId="063F2F0C" w14:textId="656EB71C" w:rsidR="001E00E8" w:rsidRDefault="001E00E8" w:rsidP="00042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6" w:author="Office User" w:date="2015-11-26T22:05:00Z"/>
          <w:rFonts w:ascii="Candara" w:hAnsi="Candara" w:cs="Helvetica"/>
          <w:sz w:val="22"/>
          <w:szCs w:val="22"/>
          <w:lang w:val="en-GB"/>
        </w:rPr>
      </w:pPr>
      <w:ins w:id="17" w:author="Office User" w:date="2015-11-26T22:05:00Z">
        <w:r>
          <w:rPr>
            <w:rFonts w:ascii="Candara" w:hAnsi="Candara" w:cs="Helvetica"/>
            <w:sz w:val="22"/>
            <w:szCs w:val="22"/>
            <w:lang w:val="en-GB"/>
          </w:rPr>
          <w:t xml:space="preserve">Signal now also incorporates </w:t>
        </w:r>
      </w:ins>
      <w:ins w:id="18" w:author="Office User" w:date="2015-11-26T22:06:00Z">
        <w:r>
          <w:rPr>
            <w:rFonts w:ascii="Candara" w:hAnsi="Candara" w:cs="Helvetica"/>
            <w:sz w:val="22"/>
            <w:szCs w:val="22"/>
            <w:lang w:val="en-GB"/>
          </w:rPr>
          <w:t xml:space="preserve">secure messaging app, </w:t>
        </w:r>
        <w:proofErr w:type="spellStart"/>
        <w:r>
          <w:rPr>
            <w:rFonts w:ascii="Candara" w:hAnsi="Candara" w:cs="Helvetica"/>
            <w:sz w:val="22"/>
            <w:szCs w:val="22"/>
            <w:lang w:val="en-GB"/>
          </w:rPr>
          <w:t>Textsecure</w:t>
        </w:r>
        <w:proofErr w:type="spellEnd"/>
        <w:r>
          <w:rPr>
            <w:rFonts w:ascii="Candara" w:hAnsi="Candara" w:cs="Helvetica"/>
            <w:sz w:val="22"/>
            <w:szCs w:val="22"/>
            <w:lang w:val="en-GB"/>
          </w:rPr>
          <w:t xml:space="preserve"> </w:t>
        </w:r>
      </w:ins>
      <w:ins w:id="19" w:author="Office User" w:date="2015-11-26T22:07:00Z">
        <w:r>
          <w:rPr>
            <w:rFonts w:ascii="Candara" w:hAnsi="Candara" w:cs="Helvetica"/>
            <w:sz w:val="22"/>
            <w:szCs w:val="22"/>
            <w:lang w:val="en-GB"/>
          </w:rPr>
          <w:t>–</w:t>
        </w:r>
      </w:ins>
      <w:ins w:id="20" w:author="Office User" w:date="2015-11-26T22:06:00Z">
        <w:r>
          <w:rPr>
            <w:rFonts w:ascii="Candara" w:hAnsi="Candara" w:cs="Helvetica"/>
            <w:sz w:val="22"/>
            <w:szCs w:val="22"/>
            <w:lang w:val="en-GB"/>
          </w:rPr>
          <w:t xml:space="preserve"> meaning </w:t>
        </w:r>
      </w:ins>
      <w:ins w:id="21" w:author="Office User" w:date="2015-11-26T22:07:00Z">
        <w:r>
          <w:rPr>
            <w:rFonts w:ascii="Candara" w:hAnsi="Candara" w:cs="Helvetica"/>
            <w:sz w:val="22"/>
            <w:szCs w:val="22"/>
            <w:lang w:val="en-GB"/>
          </w:rPr>
          <w:t>there is one simple app you can use for both</w:t>
        </w:r>
      </w:ins>
      <w:ins w:id="22" w:author="Office User" w:date="2015-11-26T22:08:00Z">
        <w:r w:rsidR="00501012">
          <w:rPr>
            <w:rFonts w:ascii="Candara" w:hAnsi="Candara" w:cs="Helvetica"/>
            <w:sz w:val="22"/>
            <w:szCs w:val="22"/>
            <w:lang w:val="en-GB"/>
          </w:rPr>
          <w:t xml:space="preserve"> secure</w:t>
        </w:r>
      </w:ins>
      <w:ins w:id="23" w:author="Office User" w:date="2015-11-26T22:07:00Z">
        <w:r>
          <w:rPr>
            <w:rFonts w:ascii="Candara" w:hAnsi="Candara" w:cs="Helvetica"/>
            <w:sz w:val="22"/>
            <w:szCs w:val="22"/>
            <w:lang w:val="en-GB"/>
          </w:rPr>
          <w:t xml:space="preserve"> </w:t>
        </w:r>
        <w:r w:rsidR="00501012">
          <w:rPr>
            <w:rFonts w:ascii="Candara" w:hAnsi="Candara" w:cs="Helvetica"/>
            <w:sz w:val="22"/>
            <w:szCs w:val="22"/>
            <w:lang w:val="en-GB"/>
          </w:rPr>
          <w:t>calling and messaging, whether on Android or iPhone</w:t>
        </w:r>
      </w:ins>
      <w:ins w:id="24" w:author="Office User" w:date="2015-11-26T22:08:00Z">
        <w:r w:rsidR="00501012">
          <w:rPr>
            <w:rFonts w:ascii="Candara" w:hAnsi="Candara" w:cs="Helvetica"/>
            <w:sz w:val="22"/>
            <w:szCs w:val="22"/>
            <w:lang w:val="en-GB"/>
          </w:rPr>
          <w:t>, as long as the person you are communicating with has Signal too.</w:t>
        </w:r>
      </w:ins>
    </w:p>
    <w:p w14:paraId="40FCA2DF" w14:textId="77777777" w:rsidR="001E00E8" w:rsidRDefault="001E00E8" w:rsidP="00042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5" w:author="Office User" w:date="2015-11-26T21:58:00Z"/>
          <w:rFonts w:ascii="Candara" w:hAnsi="Candara" w:cs="Helvetica"/>
          <w:sz w:val="22"/>
          <w:szCs w:val="22"/>
          <w:lang w:val="en-GB"/>
        </w:rPr>
      </w:pPr>
    </w:p>
    <w:p w14:paraId="4328948D" w14:textId="1BEC0DFF" w:rsidR="00042ADD" w:rsidRDefault="00C801B0" w:rsidP="00042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6" w:author="Office User" w:date="2015-11-26T21:49:00Z"/>
          <w:rFonts w:ascii="Candara" w:hAnsi="Candara" w:cs="Helvetica"/>
          <w:sz w:val="22"/>
          <w:szCs w:val="22"/>
          <w:lang w:val="en-GB"/>
        </w:rPr>
      </w:pPr>
      <w:ins w:id="27" w:author="Office User" w:date="2015-11-26T22:37:00Z">
        <w:r w:rsidRPr="00C801B0">
          <w:rPr>
            <w:rFonts w:ascii="Candara" w:hAnsi="Candara" w:cs="Helvetica"/>
            <w:sz w:val="22"/>
            <w:szCs w:val="22"/>
            <w:lang w:val="en-GB"/>
          </w:rPr>
          <w:t>Signal uses your existing phone number and address book. There are no separate logins, usernames, passwords, or PINs to manage or lose. </w:t>
        </w:r>
      </w:ins>
      <w:ins w:id="28" w:author="Office User" w:date="2015-11-26T22:32:00Z">
        <w:r>
          <w:rPr>
            <w:rFonts w:ascii="Candara" w:hAnsi="Candara" w:cs="Helvetica"/>
            <w:sz w:val="22"/>
            <w:szCs w:val="22"/>
            <w:lang w:val="en-GB"/>
          </w:rPr>
          <w:t>It</w:t>
        </w:r>
      </w:ins>
      <w:ins w:id="29" w:author="Office User" w:date="2015-11-26T21:49:00Z">
        <w:r w:rsidR="00042ADD" w:rsidRPr="007C4FBF">
          <w:rPr>
            <w:rFonts w:ascii="Candara" w:hAnsi="Candara" w:cs="Helvetica"/>
            <w:sz w:val="22"/>
            <w:szCs w:val="22"/>
            <w:lang w:val="en-GB"/>
          </w:rPr>
          <w:t xml:space="preserve"> uses your mobile number as your </w:t>
        </w:r>
        <w:proofErr w:type="spellStart"/>
        <w:r w:rsidR="00042ADD" w:rsidRPr="007C4FBF">
          <w:rPr>
            <w:rFonts w:ascii="Candara" w:hAnsi="Candara" w:cs="Helvetica"/>
            <w:sz w:val="22"/>
            <w:szCs w:val="22"/>
            <w:lang w:val="en-GB"/>
          </w:rPr>
          <w:t>identificator</w:t>
        </w:r>
        <w:proofErr w:type="spellEnd"/>
        <w:r w:rsidR="00042ADD" w:rsidRPr="007C4FBF">
          <w:rPr>
            <w:rFonts w:ascii="Candara" w:hAnsi="Candara" w:cs="Helvetica"/>
            <w:sz w:val="22"/>
            <w:szCs w:val="22"/>
            <w:lang w:val="en-GB"/>
          </w:rPr>
          <w:t xml:space="preserve"> (like a user name</w:t>
        </w:r>
        <w:r>
          <w:rPr>
            <w:rFonts w:ascii="Candara" w:hAnsi="Candara" w:cs="Helvetica"/>
            <w:sz w:val="22"/>
            <w:szCs w:val="22"/>
            <w:lang w:val="en-GB"/>
          </w:rPr>
          <w:t xml:space="preserve">) </w:t>
        </w:r>
      </w:ins>
      <w:ins w:id="30" w:author="Office User" w:date="2015-11-26T22:33:00Z">
        <w:r>
          <w:rPr>
            <w:rFonts w:ascii="Candara" w:hAnsi="Candara" w:cs="Helvetica"/>
            <w:sz w:val="22"/>
            <w:szCs w:val="22"/>
            <w:lang w:val="en-GB"/>
          </w:rPr>
          <w:t>–</w:t>
        </w:r>
      </w:ins>
      <w:ins w:id="31" w:author="Office User" w:date="2015-11-26T21:49:00Z">
        <w:r>
          <w:rPr>
            <w:rFonts w:ascii="Candara" w:hAnsi="Candara" w:cs="Helvetica"/>
            <w:sz w:val="22"/>
            <w:szCs w:val="22"/>
            <w:lang w:val="en-GB"/>
          </w:rPr>
          <w:t xml:space="preserve"> this </w:t>
        </w:r>
      </w:ins>
      <w:ins w:id="32" w:author="Office User" w:date="2015-11-26T22:33:00Z">
        <w:r>
          <w:rPr>
            <w:rFonts w:ascii="Candara" w:hAnsi="Candara" w:cs="Helvetica"/>
            <w:sz w:val="22"/>
            <w:szCs w:val="22"/>
            <w:lang w:val="en-GB"/>
          </w:rPr>
          <w:t>makes it easier for the user, though</w:t>
        </w:r>
      </w:ins>
      <w:ins w:id="33" w:author="Office User" w:date="2015-11-26T21:49:00Z">
        <w:r w:rsidR="00042ADD" w:rsidRPr="007C4FBF">
          <w:rPr>
            <w:rFonts w:ascii="Candara" w:hAnsi="Candara" w:cs="Helvetica"/>
            <w:sz w:val="22"/>
            <w:szCs w:val="22"/>
            <w:lang w:val="en-GB"/>
          </w:rPr>
          <w:t xml:space="preserve"> it also </w:t>
        </w:r>
      </w:ins>
      <w:ins w:id="34" w:author="Office User" w:date="2015-11-26T22:33:00Z">
        <w:r>
          <w:rPr>
            <w:rFonts w:ascii="Candara" w:hAnsi="Candara" w:cs="Helvetica"/>
            <w:sz w:val="22"/>
            <w:szCs w:val="22"/>
            <w:lang w:val="en-GB"/>
          </w:rPr>
          <w:t>makes it</w:t>
        </w:r>
      </w:ins>
      <w:ins w:id="35" w:author="Office User" w:date="2015-11-26T21:49:00Z">
        <w:r w:rsidR="00042ADD" w:rsidRPr="007C4FBF">
          <w:rPr>
            <w:rFonts w:ascii="Candara" w:hAnsi="Candara" w:cs="Helvetica"/>
            <w:sz w:val="22"/>
            <w:szCs w:val="22"/>
            <w:lang w:val="en-GB"/>
          </w:rPr>
          <w:t xml:space="preserve"> easier to </w:t>
        </w:r>
        <w:proofErr w:type="spellStart"/>
        <w:r w:rsidR="00042ADD" w:rsidRPr="007C4FBF">
          <w:rPr>
            <w:rFonts w:ascii="Candara" w:hAnsi="Candara" w:cs="Helvetica"/>
            <w:sz w:val="22"/>
            <w:szCs w:val="22"/>
            <w:lang w:val="en-GB"/>
          </w:rPr>
          <w:t>analyze</w:t>
        </w:r>
        <w:proofErr w:type="spellEnd"/>
        <w:r w:rsidR="00042ADD" w:rsidRPr="007C4FBF">
          <w:rPr>
            <w:rFonts w:ascii="Candara" w:hAnsi="Candara" w:cs="Helvetica"/>
            <w:sz w:val="22"/>
            <w:szCs w:val="22"/>
            <w:lang w:val="en-GB"/>
          </w:rPr>
          <w:t xml:space="preserve"> the traffic it produces and</w:t>
        </w:r>
        <w:r>
          <w:rPr>
            <w:rFonts w:ascii="Candara" w:hAnsi="Candara" w:cs="Helvetica"/>
            <w:sz w:val="22"/>
            <w:szCs w:val="22"/>
            <w:lang w:val="en-GB"/>
          </w:rPr>
          <w:t xml:space="preserve"> trace it back to you</w:t>
        </w:r>
        <w:r w:rsidR="00042ADD" w:rsidRPr="007C4FBF">
          <w:rPr>
            <w:rFonts w:ascii="Candara" w:hAnsi="Candara" w:cs="Helvetica"/>
            <w:sz w:val="22"/>
            <w:szCs w:val="22"/>
            <w:lang w:val="en-GB"/>
          </w:rPr>
          <w:t xml:space="preserve">. </w:t>
        </w:r>
      </w:ins>
      <w:ins w:id="36" w:author="Office User" w:date="2015-11-26T22:34:00Z">
        <w:r>
          <w:rPr>
            <w:rFonts w:ascii="Candara" w:hAnsi="Candara" w:cs="Helvetica"/>
            <w:sz w:val="22"/>
            <w:szCs w:val="22"/>
            <w:lang w:val="en-GB"/>
          </w:rPr>
          <w:t>Signal</w:t>
        </w:r>
      </w:ins>
      <w:ins w:id="37" w:author="Office User" w:date="2015-11-26T21:49:00Z">
        <w:r w:rsidR="00042ADD" w:rsidRPr="007C4FBF">
          <w:rPr>
            <w:rFonts w:ascii="Candara" w:hAnsi="Candara" w:cs="Helvetica"/>
            <w:sz w:val="22"/>
            <w:szCs w:val="22"/>
            <w:lang w:val="en-GB"/>
          </w:rPr>
          <w:t xml:space="preserve"> uses a central server, which is a point of centralization and thus puts </w:t>
        </w:r>
      </w:ins>
      <w:ins w:id="38" w:author="Office User" w:date="2015-11-26T22:34:00Z">
        <w:r>
          <w:rPr>
            <w:rFonts w:ascii="Candara" w:hAnsi="Candara" w:cs="Helvetica"/>
            <w:sz w:val="22"/>
            <w:szCs w:val="22"/>
            <w:lang w:val="en-GB"/>
          </w:rPr>
          <w:t>it</w:t>
        </w:r>
      </w:ins>
      <w:ins w:id="39" w:author="Office User" w:date="2015-11-26T21:49:00Z">
        <w:r>
          <w:rPr>
            <w:rFonts w:ascii="Candara" w:hAnsi="Candara" w:cs="Helvetica"/>
            <w:sz w:val="22"/>
            <w:szCs w:val="22"/>
            <w:lang w:val="en-GB"/>
          </w:rPr>
          <w:t xml:space="preserve"> in the powerful position </w:t>
        </w:r>
        <w:r w:rsidR="00042ADD" w:rsidRPr="007C4FBF">
          <w:rPr>
            <w:rFonts w:ascii="Candara" w:hAnsi="Candara" w:cs="Helvetica"/>
            <w:sz w:val="22"/>
            <w:szCs w:val="22"/>
            <w:lang w:val="en-GB"/>
          </w:rPr>
          <w:t>of having</w:t>
        </w:r>
        <w:r>
          <w:rPr>
            <w:rFonts w:ascii="Candara" w:hAnsi="Candara" w:cs="Helvetica"/>
            <w:sz w:val="22"/>
            <w:szCs w:val="22"/>
            <w:lang w:val="en-GB"/>
          </w:rPr>
          <w:t xml:space="preserve"> control over some of this data</w:t>
        </w:r>
        <w:r w:rsidR="00042ADD" w:rsidRPr="007C4FBF">
          <w:rPr>
            <w:rFonts w:ascii="Candara" w:hAnsi="Candara" w:cs="Helvetica"/>
            <w:sz w:val="22"/>
            <w:szCs w:val="22"/>
            <w:lang w:val="en-GB"/>
          </w:rPr>
          <w:t>.</w:t>
        </w:r>
        <w:r w:rsidR="00042ADD">
          <w:rPr>
            <w:rFonts w:ascii="Candara" w:hAnsi="Candara" w:cs="Helvetica"/>
            <w:sz w:val="22"/>
            <w:szCs w:val="22"/>
            <w:lang w:val="en-GB"/>
          </w:rPr>
          <w:t xml:space="preserve"> </w:t>
        </w:r>
      </w:ins>
      <w:ins w:id="40" w:author="Office User" w:date="2015-11-26T22:38:00Z">
        <w:r w:rsidR="00D9698E">
          <w:rPr>
            <w:rFonts w:ascii="Candara" w:hAnsi="Candara" w:cs="Helvetica"/>
            <w:sz w:val="22"/>
            <w:szCs w:val="22"/>
            <w:lang w:val="en-GB"/>
          </w:rPr>
          <w:t>However they</w:t>
        </w:r>
        <w:r w:rsidR="00D9698E" w:rsidRPr="00C801B0">
          <w:rPr>
            <w:rFonts w:ascii="Candara" w:hAnsi="Candara" w:cs="Helvetica"/>
            <w:sz w:val="22"/>
            <w:szCs w:val="22"/>
            <w:lang w:val="en-GB"/>
          </w:rPr>
          <w:t xml:space="preserve"> cannot hear your conversations or see your messages, </w:t>
        </w:r>
        <w:r w:rsidR="00D9698E">
          <w:rPr>
            <w:rFonts w:ascii="Candara" w:hAnsi="Candara" w:cs="Helvetica"/>
            <w:sz w:val="22"/>
            <w:szCs w:val="22"/>
            <w:lang w:val="en-GB"/>
          </w:rPr>
          <w:t>so</w:t>
        </w:r>
        <w:r w:rsidR="00D9698E" w:rsidRPr="00C801B0">
          <w:rPr>
            <w:rFonts w:ascii="Candara" w:hAnsi="Candara" w:cs="Helvetica"/>
            <w:sz w:val="22"/>
            <w:szCs w:val="22"/>
            <w:lang w:val="en-GB"/>
          </w:rPr>
          <w:t xml:space="preserve"> no one else can either.</w:t>
        </w:r>
      </w:ins>
    </w:p>
    <w:p w14:paraId="78E5B562" w14:textId="77777777" w:rsidR="00223894" w:rsidRDefault="00223894" w:rsidP="00223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41" w:author="Office User" w:date="2015-11-26T21:50:00Z"/>
          <w:rFonts w:ascii="Candara" w:hAnsi="Candara" w:cs="Helvetica"/>
          <w:b/>
          <w:bCs/>
          <w:sz w:val="22"/>
          <w:szCs w:val="22"/>
          <w:lang w:val="en-GB"/>
        </w:rPr>
      </w:pPr>
    </w:p>
    <w:p w14:paraId="3EAB31FA" w14:textId="77777777" w:rsidR="00A620BB" w:rsidRPr="00A1143D"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sz w:val="22"/>
          <w:szCs w:val="22"/>
          <w:lang w:val="en-GB"/>
        </w:rPr>
      </w:pPr>
      <w:proofErr w:type="spellStart"/>
      <w:r w:rsidRPr="00A1143D">
        <w:rPr>
          <w:rFonts w:ascii="Candara" w:hAnsi="Candara" w:cs="Helvetica"/>
          <w:b/>
          <w:bCs/>
          <w:sz w:val="22"/>
          <w:szCs w:val="22"/>
          <w:lang w:val="en-GB"/>
        </w:rPr>
        <w:t>Ostel</w:t>
      </w:r>
      <w:proofErr w:type="spellEnd"/>
    </w:p>
    <w:p w14:paraId="0406520D" w14:textId="06972DE8" w:rsidR="00474477" w:rsidRDefault="00501012"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ins w:id="42" w:author="Office User" w:date="2015-11-26T22:09:00Z">
        <w:r>
          <w:rPr>
            <w:rFonts w:ascii="Candara" w:hAnsi="Candara"/>
            <w:sz w:val="22"/>
            <w:szCs w:val="22"/>
            <w:lang w:val="en-GB"/>
          </w:rPr>
          <w:t xml:space="preserve">Another notable tool for </w:t>
        </w:r>
      </w:ins>
      <w:ins w:id="43" w:author="Office User" w:date="2015-11-26T22:10:00Z">
        <w:r w:rsidRPr="00A1143D">
          <w:rPr>
            <w:rFonts w:ascii="Candara" w:hAnsi="Candara"/>
            <w:sz w:val="22"/>
            <w:szCs w:val="22"/>
            <w:lang w:val="en-GB"/>
          </w:rPr>
          <w:t>having end-to-end encrypted pho</w:t>
        </w:r>
        <w:r>
          <w:rPr>
            <w:rFonts w:ascii="Candara" w:hAnsi="Candara"/>
            <w:sz w:val="22"/>
            <w:szCs w:val="22"/>
            <w:lang w:val="en-GB"/>
          </w:rPr>
          <w:t xml:space="preserve">ne calls is </w:t>
        </w:r>
      </w:ins>
      <w:proofErr w:type="spellStart"/>
      <w:r w:rsidR="00A620BB" w:rsidRPr="00DA012E">
        <w:rPr>
          <w:rFonts w:ascii="Candara" w:hAnsi="Candara"/>
          <w:sz w:val="22"/>
          <w:szCs w:val="22"/>
          <w:lang w:val="en-GB"/>
        </w:rPr>
        <w:t>OStel</w:t>
      </w:r>
      <w:proofErr w:type="spellEnd"/>
      <w:ins w:id="44" w:author="Office User" w:date="2015-11-26T22:10:00Z">
        <w:r>
          <w:rPr>
            <w:rFonts w:ascii="Candara" w:hAnsi="Candara"/>
            <w:sz w:val="22"/>
            <w:szCs w:val="22"/>
            <w:lang w:val="en-GB"/>
          </w:rPr>
          <w:t>.</w:t>
        </w:r>
      </w:ins>
      <w:r w:rsidR="00A620BB" w:rsidRPr="00A620BB">
        <w:rPr>
          <w:rFonts w:ascii="Candara" w:hAnsi="Candara"/>
          <w:b/>
          <w:sz w:val="22"/>
          <w:szCs w:val="22"/>
          <w:lang w:val="en-GB"/>
        </w:rPr>
        <w:t xml:space="preserve"> </w:t>
      </w:r>
      <w:del w:id="45" w:author="Office User" w:date="2015-11-26T22:10:00Z">
        <w:r w:rsidR="00A620BB" w:rsidDel="00501012">
          <w:rPr>
            <w:rFonts w:ascii="Candara" w:hAnsi="Candara"/>
            <w:sz w:val="22"/>
            <w:szCs w:val="22"/>
            <w:lang w:val="en-GB"/>
          </w:rPr>
          <w:delText xml:space="preserve">is a </w:delText>
        </w:r>
        <w:r w:rsidR="00A620BB" w:rsidRPr="00A1143D" w:rsidDel="00501012">
          <w:rPr>
            <w:rFonts w:ascii="Candara" w:hAnsi="Candara"/>
            <w:sz w:val="22"/>
            <w:szCs w:val="22"/>
            <w:lang w:val="en-GB"/>
          </w:rPr>
          <w:delText>tool for having end-to-end encrypted pho</w:delText>
        </w:r>
        <w:r w:rsidR="00A620BB" w:rsidDel="00501012">
          <w:rPr>
            <w:rFonts w:ascii="Candara" w:hAnsi="Candara"/>
            <w:sz w:val="22"/>
            <w:szCs w:val="22"/>
            <w:lang w:val="en-GB"/>
          </w:rPr>
          <w:delText>ne calls that</w:delText>
        </w:r>
      </w:del>
      <w:ins w:id="46" w:author="Office User" w:date="2015-11-26T22:10:00Z">
        <w:r>
          <w:rPr>
            <w:rFonts w:ascii="Candara" w:hAnsi="Candara"/>
            <w:sz w:val="22"/>
            <w:szCs w:val="22"/>
            <w:lang w:val="en-GB"/>
          </w:rPr>
          <w:t>It</w:t>
        </w:r>
      </w:ins>
      <w:r w:rsidR="00A620BB">
        <w:rPr>
          <w:rFonts w:ascii="Candara" w:hAnsi="Candara"/>
          <w:sz w:val="22"/>
          <w:szCs w:val="22"/>
          <w:lang w:val="en-GB"/>
        </w:rPr>
        <w:t xml:space="preserve"> </w:t>
      </w:r>
      <w:r w:rsidR="00A620BB" w:rsidRPr="00A1143D">
        <w:rPr>
          <w:rFonts w:ascii="Candara" w:hAnsi="Candara"/>
          <w:sz w:val="22"/>
          <w:szCs w:val="22"/>
          <w:lang w:val="en-GB"/>
        </w:rPr>
        <w:t xml:space="preserve">works on every smartphone (Blackberry, iPhone, Nokia, Android) and every desktop (Mac, PC, Linux, </w:t>
      </w:r>
      <w:proofErr w:type="spellStart"/>
      <w:r w:rsidR="00A620BB" w:rsidRPr="00A1143D">
        <w:rPr>
          <w:rFonts w:ascii="Candara" w:hAnsi="Candara"/>
          <w:sz w:val="22"/>
          <w:szCs w:val="22"/>
          <w:lang w:val="en-GB"/>
        </w:rPr>
        <w:t>etc</w:t>
      </w:r>
      <w:proofErr w:type="spellEnd"/>
      <w:r w:rsidR="00A620BB" w:rsidRPr="00A1143D">
        <w:rPr>
          <w:rFonts w:ascii="Candara" w:hAnsi="Candara"/>
          <w:sz w:val="22"/>
          <w:szCs w:val="22"/>
          <w:lang w:val="en-GB"/>
        </w:rPr>
        <w:t>).</w:t>
      </w:r>
      <w:r w:rsidR="00A620BB">
        <w:rPr>
          <w:rFonts w:ascii="Candara" w:hAnsi="Candara"/>
          <w:sz w:val="22"/>
          <w:szCs w:val="22"/>
          <w:lang w:val="en-GB"/>
        </w:rPr>
        <w:t xml:space="preserve"> </w:t>
      </w:r>
      <w:r w:rsidR="00A620BB">
        <w:rPr>
          <w:rFonts w:ascii="Candara" w:hAnsi="Candara" w:cs="Helvetica"/>
          <w:sz w:val="22"/>
          <w:szCs w:val="22"/>
          <w:lang w:val="en-GB"/>
        </w:rPr>
        <w:t xml:space="preserve">It is </w:t>
      </w:r>
      <w:r w:rsidR="00A620BB" w:rsidRPr="00FB2188">
        <w:rPr>
          <w:rFonts w:ascii="Candara" w:hAnsi="Candara" w:cs="Helvetica"/>
          <w:sz w:val="22"/>
          <w:szCs w:val="22"/>
          <w:lang w:val="en-GB"/>
        </w:rPr>
        <w:t xml:space="preserve">one of the most secure means to communicate via voice </w:t>
      </w:r>
      <w:r w:rsidR="00A620BB" w:rsidRPr="00A1143D">
        <w:rPr>
          <w:rFonts w:ascii="Candara" w:hAnsi="Candara" w:cs="Helvetica"/>
          <w:sz w:val="22"/>
          <w:szCs w:val="22"/>
          <w:lang w:val="en-GB"/>
        </w:rPr>
        <w:t>and comes with many easy set-up wizards for different VoIP services</w:t>
      </w:r>
      <w:r w:rsidR="00D14C68">
        <w:rPr>
          <w:rFonts w:ascii="Candara" w:hAnsi="Candara" w:cs="Helvetica"/>
          <w:sz w:val="22"/>
          <w:szCs w:val="22"/>
          <w:lang w:val="en-GB"/>
        </w:rPr>
        <w:t xml:space="preserve">, available </w:t>
      </w:r>
      <w:hyperlink r:id="rId15" w:history="1">
        <w:r w:rsidR="00D14C68" w:rsidRPr="00A50E22">
          <w:rPr>
            <w:rStyle w:val="Hyperlink"/>
            <w:rFonts w:ascii="Candara" w:hAnsi="Candara" w:cs="Helvetica"/>
            <w:sz w:val="22"/>
            <w:szCs w:val="22"/>
            <w:highlight w:val="green"/>
            <w:lang w:val="en-GB"/>
          </w:rPr>
          <w:t>here</w:t>
        </w:r>
      </w:hyperlink>
      <w:r w:rsidR="00A620BB" w:rsidRPr="00D14C68">
        <w:rPr>
          <w:rFonts w:ascii="Candara" w:hAnsi="Candara" w:cs="Helvetica"/>
          <w:sz w:val="22"/>
          <w:szCs w:val="22"/>
          <w:highlight w:val="green"/>
          <w:lang w:val="en-GB"/>
        </w:rPr>
        <w:t>.</w:t>
      </w:r>
      <w:r w:rsidR="00A620BB">
        <w:rPr>
          <w:rFonts w:ascii="Candara" w:hAnsi="Candara"/>
          <w:sz w:val="22"/>
          <w:szCs w:val="22"/>
          <w:lang w:val="en-GB"/>
        </w:rPr>
        <w:t xml:space="preserve"> (The accompanying app for Android phones is </w:t>
      </w:r>
      <w:proofErr w:type="spellStart"/>
      <w:r w:rsidR="00A620BB" w:rsidRPr="00A1143D">
        <w:rPr>
          <w:rFonts w:ascii="Candara" w:hAnsi="Candara" w:cs="Helvetica"/>
          <w:bCs/>
          <w:sz w:val="22"/>
          <w:szCs w:val="22"/>
          <w:lang w:val="en-GB"/>
        </w:rPr>
        <w:t>CSipSimple</w:t>
      </w:r>
      <w:proofErr w:type="spellEnd"/>
      <w:r w:rsidR="00A620BB" w:rsidRPr="00A1143D">
        <w:rPr>
          <w:rStyle w:val="Hyperlink"/>
          <w:rFonts w:ascii="Candara" w:hAnsi="Candara" w:cs="Helvetica"/>
          <w:bCs/>
          <w:sz w:val="22"/>
          <w:szCs w:val="22"/>
          <w:u w:val="none"/>
          <w:lang w:val="en-GB"/>
        </w:rPr>
        <w:t>.</w:t>
      </w:r>
      <w:r w:rsidR="00A620BB">
        <w:rPr>
          <w:rFonts w:ascii="Candara" w:hAnsi="Candara" w:cs="Helvetica"/>
          <w:sz w:val="22"/>
          <w:szCs w:val="22"/>
          <w:lang w:val="en-GB"/>
        </w:rPr>
        <w:t xml:space="preserve">) Both you and the person you want to talk to will need an </w:t>
      </w:r>
      <w:proofErr w:type="spellStart"/>
      <w:r w:rsidR="00A620BB">
        <w:rPr>
          <w:rFonts w:ascii="Candara" w:hAnsi="Candara" w:cs="Helvetica"/>
          <w:sz w:val="22"/>
          <w:szCs w:val="22"/>
          <w:lang w:val="en-GB"/>
        </w:rPr>
        <w:t>ostel</w:t>
      </w:r>
      <w:proofErr w:type="spellEnd"/>
      <w:r w:rsidR="00A620BB">
        <w:rPr>
          <w:rFonts w:ascii="Candara" w:hAnsi="Candara" w:cs="Helvetica"/>
          <w:sz w:val="22"/>
          <w:szCs w:val="22"/>
          <w:lang w:val="en-GB"/>
        </w:rPr>
        <w:t xml:space="preserve"> account.</w:t>
      </w:r>
      <w:r w:rsidR="00A620BB">
        <w:rPr>
          <w:rFonts w:ascii="Candara" w:hAnsi="Candara"/>
          <w:sz w:val="22"/>
          <w:szCs w:val="22"/>
          <w:lang w:val="en-GB"/>
        </w:rPr>
        <w:t xml:space="preserve"> </w:t>
      </w:r>
      <w:r w:rsidR="00A620BB">
        <w:rPr>
          <w:rFonts w:ascii="Candara" w:hAnsi="Candara" w:cs="Helvetica"/>
          <w:sz w:val="22"/>
          <w:szCs w:val="22"/>
          <w:lang w:val="en-GB"/>
        </w:rPr>
        <w:t>It</w:t>
      </w:r>
      <w:r w:rsidR="00A620BB" w:rsidRPr="00692066">
        <w:rPr>
          <w:rFonts w:ascii="Candara" w:hAnsi="Candara" w:cs="Helvetica"/>
          <w:sz w:val="22"/>
          <w:szCs w:val="22"/>
          <w:lang w:val="en-GB"/>
        </w:rPr>
        <w:t xml:space="preserve"> </w:t>
      </w:r>
      <w:r w:rsidR="00A620BB">
        <w:rPr>
          <w:rFonts w:ascii="Candara" w:hAnsi="Candara" w:cs="Helvetica"/>
          <w:sz w:val="22"/>
          <w:szCs w:val="22"/>
          <w:lang w:val="en-GB"/>
        </w:rPr>
        <w:t xml:space="preserve">securely encrypts all your speech and makes it very difficult to trace </w:t>
      </w:r>
      <w:r w:rsidR="00A620BB" w:rsidRPr="00692066">
        <w:rPr>
          <w:rFonts w:ascii="Candara" w:hAnsi="Candara" w:cs="Helvetica"/>
          <w:sz w:val="22"/>
          <w:szCs w:val="22"/>
          <w:lang w:val="en-GB"/>
        </w:rPr>
        <w:t xml:space="preserve">your data and find out </w:t>
      </w:r>
      <w:proofErr w:type="gramStart"/>
      <w:r w:rsidR="00A620BB" w:rsidRPr="00692066">
        <w:rPr>
          <w:rFonts w:ascii="Candara" w:hAnsi="Candara" w:cs="Helvetica"/>
          <w:sz w:val="22"/>
          <w:szCs w:val="22"/>
          <w:lang w:val="en-GB"/>
        </w:rPr>
        <w:t>who</w:t>
      </w:r>
      <w:proofErr w:type="gramEnd"/>
      <w:r w:rsidR="00A620BB" w:rsidRPr="00692066">
        <w:rPr>
          <w:rFonts w:ascii="Candara" w:hAnsi="Candara" w:cs="Helvetica"/>
          <w:sz w:val="22"/>
          <w:szCs w:val="22"/>
          <w:lang w:val="en-GB"/>
        </w:rPr>
        <w:t xml:space="preserve"> you are talking to. If you download </w:t>
      </w:r>
      <w:proofErr w:type="spellStart"/>
      <w:r w:rsidR="00A620BB" w:rsidRPr="00692066">
        <w:rPr>
          <w:rFonts w:ascii="Candara" w:hAnsi="Candara" w:cs="Helvetica"/>
          <w:sz w:val="22"/>
          <w:szCs w:val="22"/>
          <w:lang w:val="en-GB"/>
        </w:rPr>
        <w:t>CSipSimple</w:t>
      </w:r>
      <w:proofErr w:type="spellEnd"/>
      <w:r w:rsidR="00A620BB" w:rsidRPr="00692066">
        <w:rPr>
          <w:rFonts w:ascii="Candara" w:hAnsi="Candara" w:cs="Helvetica"/>
          <w:sz w:val="22"/>
          <w:szCs w:val="22"/>
          <w:lang w:val="en-GB"/>
        </w:rPr>
        <w:t xml:space="preserve"> from ostel.co it also comes preconfigured for use with </w:t>
      </w:r>
      <w:proofErr w:type="spellStart"/>
      <w:r w:rsidR="00A620BB" w:rsidRPr="00692066">
        <w:rPr>
          <w:rFonts w:ascii="Candara" w:hAnsi="Candara" w:cs="Helvetica"/>
          <w:sz w:val="22"/>
          <w:szCs w:val="22"/>
          <w:lang w:val="en-GB"/>
        </w:rPr>
        <w:t>ostel</w:t>
      </w:r>
      <w:proofErr w:type="spellEnd"/>
      <w:r w:rsidR="00A620BB" w:rsidRPr="00692066">
        <w:rPr>
          <w:rFonts w:ascii="Candara" w:hAnsi="Candara" w:cs="Helvetica"/>
          <w:sz w:val="22"/>
          <w:szCs w:val="22"/>
          <w:lang w:val="en-GB"/>
        </w:rPr>
        <w:t>, which makes it very easy to install and use.</w:t>
      </w:r>
      <w:r w:rsidR="00474477">
        <w:rPr>
          <w:rFonts w:ascii="Candara" w:hAnsi="Candara" w:cs="Helvetica"/>
          <w:sz w:val="22"/>
          <w:szCs w:val="22"/>
          <w:lang w:val="en-GB"/>
        </w:rPr>
        <w:t xml:space="preserve"> </w:t>
      </w:r>
    </w:p>
    <w:p w14:paraId="1AC6EF5D" w14:textId="77777777" w:rsidR="00A620BB" w:rsidDel="00042ADD"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7" w:author="Office User" w:date="2015-11-26T21:50:00Z"/>
          <w:rFonts w:ascii="Candara" w:hAnsi="Candara" w:cs="Helvetica"/>
          <w:sz w:val="22"/>
          <w:szCs w:val="22"/>
          <w:lang w:val="en-GB"/>
        </w:rPr>
      </w:pPr>
    </w:p>
    <w:p w14:paraId="5CD978A8" w14:textId="1F000C85" w:rsidR="00A620BB" w:rsidDel="00042ADD"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del w:id="48" w:author="Office User" w:date="2015-11-26T21:50:00Z"/>
          <w:rFonts w:ascii="Candara" w:hAnsi="Candara" w:cs="Helvetica"/>
          <w:b/>
          <w:bCs/>
          <w:sz w:val="22"/>
          <w:szCs w:val="22"/>
          <w:lang w:val="en-GB"/>
        </w:rPr>
      </w:pPr>
      <w:del w:id="49" w:author="Office User" w:date="2015-11-26T21:50:00Z">
        <w:r w:rsidDel="00042ADD">
          <w:rPr>
            <w:rFonts w:ascii="Candara" w:hAnsi="Candara" w:cs="Helvetica"/>
            <w:b/>
            <w:bCs/>
            <w:sz w:val="22"/>
            <w:szCs w:val="22"/>
            <w:lang w:val="en-GB"/>
          </w:rPr>
          <w:delText>Redphone</w:delText>
        </w:r>
      </w:del>
    </w:p>
    <w:p w14:paraId="1AE1E4DA" w14:textId="48FDEB50" w:rsidR="00474477" w:rsidDel="00042ADD"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50" w:author="Office User" w:date="2015-11-26T21:50:00Z"/>
          <w:rFonts w:ascii="Candara" w:hAnsi="Candara" w:cs="Helvetica"/>
          <w:sz w:val="22"/>
          <w:szCs w:val="22"/>
          <w:lang w:val="en-GB"/>
        </w:rPr>
      </w:pPr>
      <w:del w:id="51" w:author="Office User" w:date="2015-11-26T21:50:00Z">
        <w:r w:rsidRPr="00DA012E" w:rsidDel="00042ADD">
          <w:rPr>
            <w:rFonts w:ascii="Candara" w:hAnsi="Candara" w:cs="Helvetica"/>
            <w:bCs/>
            <w:sz w:val="22"/>
            <w:szCs w:val="22"/>
            <w:lang w:val="en-GB"/>
          </w:rPr>
          <w:delText>RedPhone</w:delText>
        </w:r>
        <w:r w:rsidRPr="00DA012E" w:rsidDel="00042ADD">
          <w:rPr>
            <w:rFonts w:ascii="Candara" w:hAnsi="Candara" w:cs="Helvetica"/>
            <w:sz w:val="22"/>
            <w:szCs w:val="22"/>
            <w:lang w:val="en-GB"/>
          </w:rPr>
          <w:delText> </w:delText>
        </w:r>
        <w:r w:rsidRPr="007C4FBF" w:rsidDel="00042ADD">
          <w:rPr>
            <w:rFonts w:ascii="Candara" w:hAnsi="Candara" w:cs="Helvetica"/>
            <w:sz w:val="22"/>
            <w:szCs w:val="22"/>
            <w:lang w:val="en-GB"/>
          </w:rPr>
          <w:delText xml:space="preserve">is a free and open-source </w:delText>
        </w:r>
        <w:r w:rsidRPr="007C4FBF" w:rsidDel="00042ADD">
          <w:rPr>
            <w:rFonts w:ascii="Candara" w:hAnsi="Candara"/>
            <w:sz w:val="22"/>
            <w:szCs w:val="22"/>
            <w:lang w:val="en-GB"/>
          </w:rPr>
          <w:delText>tool for having end-to-end encrypted phone calls that works only on Android phones</w:delText>
        </w:r>
        <w:r w:rsidRPr="007C4FBF" w:rsidDel="00042ADD">
          <w:rPr>
            <w:rFonts w:ascii="Candara" w:hAnsi="Candara" w:cs="Helvetica"/>
            <w:sz w:val="22"/>
            <w:szCs w:val="22"/>
            <w:lang w:val="en-GB"/>
          </w:rPr>
          <w:delText>. It is easy to install and very easy to use, since it integrates itself into your normal dialing and contacts system. People you want to talk to also need to install and use RedPhone</w:delText>
        </w:r>
        <w:r w:rsidR="00BF1136" w:rsidDel="00042ADD">
          <w:rPr>
            <w:rFonts w:ascii="Candara" w:hAnsi="Candara" w:cs="Helvetica"/>
            <w:sz w:val="22"/>
            <w:szCs w:val="22"/>
            <w:lang w:val="en-GB"/>
          </w:rPr>
          <w:delText xml:space="preserve"> (or, if they have iPhones, Signal, as noted below)</w:delText>
        </w:r>
        <w:r w:rsidRPr="007C4FBF" w:rsidDel="00042ADD">
          <w:rPr>
            <w:rFonts w:ascii="Candara" w:hAnsi="Candara" w:cs="Helvetica"/>
            <w:sz w:val="22"/>
            <w:szCs w:val="22"/>
            <w:lang w:val="en-GB"/>
          </w:rPr>
          <w:delText>. For ease of use RedPhone uses your mobile number as your identificator (like a user name on other VoIP services). However it also becomes easier to analyze the traffic it produces and trace it back to you, through your mobile number. RedPhone uses a central server, which is a point of centralization and thus puts RedPhone in a powerful position (of having control over some of this data).</w:delText>
        </w:r>
        <w:r w:rsidR="00474477" w:rsidDel="00042ADD">
          <w:rPr>
            <w:rFonts w:ascii="Candara" w:hAnsi="Candara" w:cs="Helvetica"/>
            <w:sz w:val="22"/>
            <w:szCs w:val="22"/>
            <w:lang w:val="en-GB"/>
          </w:rPr>
          <w:delText xml:space="preserve"> </w:delText>
        </w:r>
      </w:del>
    </w:p>
    <w:p w14:paraId="1DF6B5E0" w14:textId="65C9EADF" w:rsidR="00A620BB" w:rsidRPr="00692066" w:rsidDel="00042ADD" w:rsidRDefault="00474477"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52" w:author="Office User" w:date="2015-11-26T21:50:00Z"/>
          <w:rFonts w:ascii="Candara" w:hAnsi="Candara" w:cs="Helvetica"/>
          <w:sz w:val="22"/>
          <w:szCs w:val="22"/>
          <w:lang w:val="en-GB"/>
        </w:rPr>
      </w:pPr>
      <w:del w:id="53" w:author="Office User" w:date="2015-11-26T21:50:00Z">
        <w:r w:rsidDel="00042ADD">
          <w:rPr>
            <w:rFonts w:ascii="Candara" w:hAnsi="Candara" w:cs="Helvetica"/>
            <w:sz w:val="22"/>
            <w:szCs w:val="22"/>
            <w:lang w:val="en-GB"/>
          </w:rPr>
          <w:delText xml:space="preserve">You can learn how to set it up simply in the </w:delText>
        </w:r>
        <w:r w:rsidDel="00042ADD">
          <w:rPr>
            <w:rFonts w:ascii="Candara" w:hAnsi="Candara" w:cs="Helvetica"/>
            <w:sz w:val="22"/>
            <w:szCs w:val="22"/>
            <w:highlight w:val="yellow"/>
            <w:lang w:val="en-GB"/>
          </w:rPr>
          <w:delText>RedPhone</w:delText>
        </w:r>
        <w:r w:rsidRPr="00474477" w:rsidDel="00042ADD">
          <w:rPr>
            <w:rFonts w:ascii="Candara" w:hAnsi="Candara" w:cs="Helvetica"/>
            <w:sz w:val="22"/>
            <w:szCs w:val="22"/>
            <w:highlight w:val="yellow"/>
            <w:lang w:val="en-GB"/>
          </w:rPr>
          <w:delText xml:space="preserve"> tool guide</w:delText>
        </w:r>
        <w:r w:rsidDel="00042ADD">
          <w:rPr>
            <w:rFonts w:ascii="Candara" w:hAnsi="Candara" w:cs="Helvetica"/>
            <w:sz w:val="22"/>
            <w:szCs w:val="22"/>
            <w:lang w:val="en-GB"/>
          </w:rPr>
          <w:delText>.</w:delText>
        </w:r>
      </w:del>
    </w:p>
    <w:p w14:paraId="1CAC1AFC" w14:textId="0E44601B" w:rsidR="00A620BB" w:rsidDel="00042ADD"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54" w:author="Office User" w:date="2015-11-26T21:50:00Z"/>
          <w:rFonts w:ascii="Candara" w:hAnsi="Candara" w:cs="Helvetica"/>
          <w:b/>
          <w:bCs/>
          <w:sz w:val="22"/>
          <w:szCs w:val="22"/>
          <w:lang w:val="en-GB"/>
        </w:rPr>
      </w:pPr>
    </w:p>
    <w:p w14:paraId="4D38B36C" w14:textId="63F08C13" w:rsidR="009F6ECF" w:rsidRPr="009F6ECF" w:rsidDel="00042ADD" w:rsidRDefault="009F6ECF"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55" w:author="Office User" w:date="2015-11-26T21:50:00Z"/>
          <w:rFonts w:ascii="Candara" w:hAnsi="Candara" w:cs="Helvetica"/>
          <w:bCs/>
          <w:sz w:val="22"/>
          <w:szCs w:val="22"/>
          <w:lang w:val="en-GB"/>
        </w:rPr>
      </w:pPr>
      <w:del w:id="56" w:author="Office User" w:date="2015-11-26T21:50:00Z">
        <w:r w:rsidRPr="009F6ECF" w:rsidDel="00042ADD">
          <w:rPr>
            <w:rFonts w:ascii="Candara" w:hAnsi="Candara" w:cs="Helvetica"/>
            <w:bCs/>
            <w:sz w:val="22"/>
            <w:szCs w:val="22"/>
            <w:lang w:val="en-GB"/>
          </w:rPr>
          <w:delText>Signal is the version of RedPhone that works on iPhones.</w:delText>
        </w:r>
        <w:r w:rsidR="00BF1136" w:rsidDel="00042ADD">
          <w:rPr>
            <w:rFonts w:ascii="Candara" w:hAnsi="Candara" w:cs="Helvetica"/>
            <w:bCs/>
            <w:sz w:val="22"/>
            <w:szCs w:val="22"/>
            <w:lang w:val="en-GB"/>
          </w:rPr>
          <w:delText xml:space="preserve"> The two systems are fully compatible and can be used to communicate securely with one another.</w:delText>
        </w:r>
        <w:r w:rsidRPr="009F6ECF" w:rsidDel="00042ADD">
          <w:rPr>
            <w:rFonts w:ascii="Candara" w:hAnsi="Candara" w:cs="Helvetica"/>
            <w:bCs/>
            <w:sz w:val="22"/>
            <w:szCs w:val="22"/>
            <w:lang w:val="en-GB"/>
          </w:rPr>
          <w:delText xml:space="preserve"> Learn how to set it up in the </w:delText>
        </w:r>
        <w:r w:rsidRPr="009F6ECF" w:rsidDel="00042ADD">
          <w:rPr>
            <w:rFonts w:ascii="Candara" w:hAnsi="Candara" w:cs="Helvetica"/>
            <w:bCs/>
            <w:sz w:val="22"/>
            <w:szCs w:val="22"/>
            <w:highlight w:val="yellow"/>
            <w:lang w:val="en-GB"/>
          </w:rPr>
          <w:delText>Signal tool guide.</w:delText>
        </w:r>
        <w:r w:rsidRPr="009F6ECF" w:rsidDel="00042ADD">
          <w:rPr>
            <w:rFonts w:ascii="Candara" w:hAnsi="Candara" w:cs="Helvetica"/>
            <w:bCs/>
            <w:sz w:val="22"/>
            <w:szCs w:val="22"/>
            <w:lang w:val="en-GB"/>
          </w:rPr>
          <w:delText xml:space="preserve"> </w:delText>
        </w:r>
      </w:del>
    </w:p>
    <w:p w14:paraId="1193E967" w14:textId="77777777" w:rsidR="00A620BB"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98F1DF1" w14:textId="77777777" w:rsidR="004A7A65" w:rsidRDefault="004A7A65" w:rsidP="0071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75E94625" w14:textId="3850B81E" w:rsidR="004900D1" w:rsidRPr="004900D1" w:rsidRDefault="006E672D" w:rsidP="0071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6E672D">
        <w:rPr>
          <w:rFonts w:ascii="Candara" w:hAnsi="Candara" w:cs="Helvetica"/>
          <w:b/>
          <w:bCs/>
          <w:sz w:val="22"/>
          <w:szCs w:val="22"/>
          <w:highlight w:val="magenta"/>
          <w:lang w:val="en-GB"/>
        </w:rPr>
        <w:t xml:space="preserve">4. </w:t>
      </w:r>
      <w:r w:rsidR="004900D1" w:rsidRPr="006E672D">
        <w:rPr>
          <w:rFonts w:ascii="Candara" w:hAnsi="Candara" w:cs="Helvetica"/>
          <w:b/>
          <w:bCs/>
          <w:sz w:val="22"/>
          <w:szCs w:val="22"/>
          <w:highlight w:val="magenta"/>
          <w:lang w:val="en-GB"/>
        </w:rPr>
        <w:t xml:space="preserve">Making </w:t>
      </w:r>
      <w:r w:rsidR="00FB2188" w:rsidRPr="006E672D">
        <w:rPr>
          <w:rFonts w:ascii="Candara" w:hAnsi="Candara" w:cs="Helvetica"/>
          <w:b/>
          <w:bCs/>
          <w:sz w:val="22"/>
          <w:szCs w:val="22"/>
          <w:highlight w:val="magenta"/>
          <w:lang w:val="en-GB"/>
        </w:rPr>
        <w:t xml:space="preserve">secure </w:t>
      </w:r>
      <w:r w:rsidR="004900D1" w:rsidRPr="006E672D">
        <w:rPr>
          <w:rFonts w:ascii="Candara" w:hAnsi="Candara" w:cs="Helvetica"/>
          <w:b/>
          <w:bCs/>
          <w:sz w:val="22"/>
          <w:szCs w:val="22"/>
          <w:highlight w:val="magenta"/>
          <w:lang w:val="en-GB"/>
        </w:rPr>
        <w:t>calls on your computer</w:t>
      </w:r>
    </w:p>
    <w:p w14:paraId="1134EB8F" w14:textId="77777777" w:rsidR="004900D1" w:rsidRDefault="004900D1" w:rsidP="0071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66FE091E" w14:textId="76904973" w:rsidR="004900D1" w:rsidRPr="004900D1" w:rsidRDefault="004900D1" w:rsidP="004900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sz w:val="22"/>
          <w:szCs w:val="22"/>
          <w:lang w:val="en-GB"/>
        </w:rPr>
      </w:pPr>
      <w:proofErr w:type="spellStart"/>
      <w:r w:rsidRPr="004900D1">
        <w:rPr>
          <w:rFonts w:ascii="Candara" w:hAnsi="Candara" w:cs="Helvetica"/>
          <w:b/>
          <w:bCs/>
          <w:sz w:val="22"/>
          <w:szCs w:val="22"/>
          <w:lang w:val="en-GB"/>
        </w:rPr>
        <w:t>Jitsi</w:t>
      </w:r>
      <w:ins w:id="57" w:author="Office User" w:date="2015-11-26T22:50:00Z">
        <w:r w:rsidR="009D1A71">
          <w:rPr>
            <w:rFonts w:ascii="Candara" w:hAnsi="Candara" w:cs="Helvetica"/>
            <w:b/>
            <w:bCs/>
            <w:sz w:val="22"/>
            <w:szCs w:val="22"/>
            <w:lang w:val="en-GB"/>
          </w:rPr>
          <w:t>Meet</w:t>
        </w:r>
      </w:ins>
      <w:proofErr w:type="spellEnd"/>
    </w:p>
    <w:p w14:paraId="1FC030F3" w14:textId="56860F94" w:rsidR="00661614" w:rsidRDefault="004900D1" w:rsidP="009D1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58" w:author="Office User" w:date="2015-11-26T22:44:00Z"/>
          <w:rFonts w:ascii="Candara" w:hAnsi="Candara" w:cs="Helvetica"/>
          <w:sz w:val="22"/>
          <w:szCs w:val="22"/>
          <w:lang w:val="en-GB"/>
        </w:rPr>
      </w:pPr>
      <w:r w:rsidRPr="00852E05">
        <w:rPr>
          <w:rFonts w:ascii="Candara" w:hAnsi="Candara" w:cs="Helvetica"/>
          <w:sz w:val="22"/>
          <w:szCs w:val="22"/>
          <w:lang w:val="en-GB"/>
        </w:rPr>
        <w:t>When using voice communication to exchange sensitive information it is important to choose a tool that encrypts the call all the way from your computer to the recipient's</w:t>
      </w:r>
      <w:r>
        <w:rPr>
          <w:rFonts w:ascii="Candara" w:hAnsi="Candara" w:cs="Helvetica"/>
          <w:sz w:val="22"/>
          <w:szCs w:val="22"/>
          <w:lang w:val="en-GB"/>
        </w:rPr>
        <w:t xml:space="preserve"> computer. We</w:t>
      </w:r>
      <w:r w:rsidRPr="00852E05">
        <w:rPr>
          <w:rFonts w:ascii="Candara" w:hAnsi="Candara" w:cs="Helvetica"/>
          <w:sz w:val="22"/>
          <w:szCs w:val="22"/>
          <w:lang w:val="en-GB"/>
        </w:rPr>
        <w:t xml:space="preserve"> would recommend that you </w:t>
      </w:r>
      <w:r w:rsidR="00C03A7C">
        <w:rPr>
          <w:rFonts w:ascii="Candara" w:hAnsi="Candara" w:cs="Helvetica"/>
          <w:sz w:val="22"/>
          <w:szCs w:val="22"/>
          <w:lang w:val="en-GB"/>
        </w:rPr>
        <w:t>use the free and open-source tool</w:t>
      </w:r>
      <w:r w:rsidR="00C03A7C" w:rsidRPr="00474477">
        <w:rPr>
          <w:rFonts w:ascii="Candara" w:hAnsi="Candara" w:cs="Helvetica"/>
          <w:sz w:val="22"/>
          <w:szCs w:val="22"/>
          <w:lang w:val="en-GB"/>
        </w:rPr>
        <w:t xml:space="preserve">, </w:t>
      </w:r>
      <w:proofErr w:type="spellStart"/>
      <w:r w:rsidRPr="00474477">
        <w:rPr>
          <w:rFonts w:ascii="Candara" w:hAnsi="Candara" w:cs="Helvetica"/>
          <w:i/>
          <w:iCs/>
          <w:sz w:val="22"/>
          <w:szCs w:val="22"/>
          <w:lang w:val="en-GB"/>
        </w:rPr>
        <w:t>Jitsi</w:t>
      </w:r>
      <w:ins w:id="59" w:author="Office User" w:date="2015-11-26T22:50:00Z">
        <w:r w:rsidR="009D1A71">
          <w:rPr>
            <w:rFonts w:ascii="Candara" w:hAnsi="Candara" w:cs="Helvetica"/>
            <w:i/>
            <w:iCs/>
            <w:sz w:val="22"/>
            <w:szCs w:val="22"/>
            <w:lang w:val="en-GB"/>
          </w:rPr>
          <w:t>Meet</w:t>
        </w:r>
      </w:ins>
      <w:proofErr w:type="spellEnd"/>
      <w:r w:rsidRPr="00852E05">
        <w:rPr>
          <w:rFonts w:ascii="Candara" w:hAnsi="Candara" w:cs="Helvetica"/>
          <w:sz w:val="22"/>
          <w:szCs w:val="22"/>
          <w:lang w:val="en-GB"/>
        </w:rPr>
        <w:t> as your choice for VoIP.</w:t>
      </w:r>
      <w:ins w:id="60" w:author="Office User" w:date="2015-11-26T22:50:00Z">
        <w:r w:rsidR="009D1A71">
          <w:rPr>
            <w:rFonts w:ascii="Candara" w:hAnsi="Candara" w:cs="Helvetica"/>
            <w:sz w:val="22"/>
            <w:szCs w:val="22"/>
            <w:lang w:val="en-GB"/>
          </w:rPr>
          <w:t xml:space="preserve"> It</w:t>
        </w:r>
      </w:ins>
      <w:r w:rsidR="00C03A7C">
        <w:rPr>
          <w:rFonts w:ascii="Candara" w:hAnsi="Candara" w:cs="Helvetica"/>
          <w:sz w:val="22"/>
          <w:szCs w:val="22"/>
          <w:lang w:val="en-GB"/>
        </w:rPr>
        <w:t xml:space="preserve"> </w:t>
      </w:r>
      <w:ins w:id="61" w:author="Office User" w:date="2015-11-26T22:50:00Z">
        <w:r w:rsidR="009D1A71" w:rsidRPr="009D1A71">
          <w:rPr>
            <w:rFonts w:ascii="Candara" w:hAnsi="Candara" w:cs="Helvetica"/>
            <w:sz w:val="22"/>
            <w:szCs w:val="22"/>
            <w:lang w:val="en-GB"/>
          </w:rPr>
          <w:t xml:space="preserve">provides a free, easy to use, open source, more secure alternative to </w:t>
        </w:r>
        <w:r w:rsidR="009D1A71">
          <w:rPr>
            <w:rFonts w:ascii="Candara" w:hAnsi="Candara" w:cs="Helvetica"/>
            <w:sz w:val="22"/>
            <w:szCs w:val="22"/>
            <w:lang w:val="en-GB"/>
          </w:rPr>
          <w:t>Skype and can</w:t>
        </w:r>
        <w:r w:rsidR="009D1A71" w:rsidRPr="009D1A71">
          <w:rPr>
            <w:rFonts w:ascii="Candara" w:hAnsi="Candara" w:cs="Helvetica"/>
            <w:sz w:val="22"/>
            <w:szCs w:val="22"/>
            <w:lang w:val="en-GB"/>
          </w:rPr>
          <w:t xml:space="preserve"> be used for video and voice</w:t>
        </w:r>
      </w:ins>
      <w:ins w:id="62" w:author="Office User" w:date="2015-11-26T22:56:00Z">
        <w:r w:rsidR="009D1A71">
          <w:rPr>
            <w:rFonts w:ascii="Candara" w:hAnsi="Candara" w:cs="Helvetica"/>
            <w:sz w:val="22"/>
            <w:szCs w:val="22"/>
            <w:lang w:val="en-GB"/>
          </w:rPr>
          <w:t xml:space="preserve"> and for group video chat</w:t>
        </w:r>
      </w:ins>
      <w:ins w:id="63" w:author="Office User" w:date="2015-11-26T22:50:00Z">
        <w:r w:rsidR="009D1A71" w:rsidRPr="009D1A71">
          <w:rPr>
            <w:rFonts w:ascii="Candara" w:hAnsi="Candara" w:cs="Helvetica"/>
            <w:sz w:val="22"/>
            <w:szCs w:val="22"/>
            <w:lang w:val="en-GB"/>
          </w:rPr>
          <w:t>.</w:t>
        </w:r>
      </w:ins>
      <w:ins w:id="64" w:author="Office User" w:date="2015-11-26T22:51:00Z">
        <w:r w:rsidR="009D1A71">
          <w:rPr>
            <w:rFonts w:ascii="Candara" w:hAnsi="Candara" w:cs="Helvetica"/>
            <w:sz w:val="22"/>
            <w:szCs w:val="22"/>
            <w:lang w:val="en-GB"/>
          </w:rPr>
          <w:t xml:space="preserve"> </w:t>
        </w:r>
      </w:ins>
      <w:ins w:id="65" w:author="Office User" w:date="2015-11-26T22:50:00Z">
        <w:r w:rsidR="009D1A71">
          <w:rPr>
            <w:rFonts w:ascii="Candara" w:hAnsi="Candara" w:cs="Helvetica"/>
            <w:sz w:val="22"/>
            <w:szCs w:val="22"/>
            <w:lang w:val="en-GB"/>
          </w:rPr>
          <w:t>There is no requirement for you or the person you</w:t>
        </w:r>
      </w:ins>
      <w:ins w:id="66" w:author="Office User" w:date="2015-11-26T22:52:00Z">
        <w:r w:rsidR="009D1A71">
          <w:rPr>
            <w:rFonts w:ascii="Candara" w:hAnsi="Candara" w:cs="Helvetica"/>
            <w:sz w:val="22"/>
            <w:szCs w:val="22"/>
            <w:lang w:val="en-GB"/>
          </w:rPr>
          <w:t>’re communicating with to</w:t>
        </w:r>
      </w:ins>
      <w:ins w:id="67" w:author="Office User" w:date="2015-11-26T22:50:00Z">
        <w:r w:rsidR="009D1A71" w:rsidRPr="009D1A71">
          <w:rPr>
            <w:rFonts w:ascii="Candara" w:hAnsi="Candara" w:cs="Helvetica"/>
            <w:sz w:val="22"/>
            <w:szCs w:val="22"/>
            <w:lang w:val="en-GB"/>
          </w:rPr>
          <w:t xml:space="preserve"> sign-up</w:t>
        </w:r>
      </w:ins>
      <w:ins w:id="68" w:author="Office User" w:date="2015-11-26T22:51:00Z">
        <w:r w:rsidR="009D1A71">
          <w:rPr>
            <w:rFonts w:ascii="Candara" w:hAnsi="Candara" w:cs="Helvetica"/>
            <w:sz w:val="22"/>
            <w:szCs w:val="22"/>
            <w:lang w:val="en-GB"/>
          </w:rPr>
          <w:t xml:space="preserve">. You just visit </w:t>
        </w:r>
      </w:ins>
      <w:hyperlink r:id="rId16" w:history="1">
        <w:r w:rsidR="009D1A71" w:rsidRPr="00A0362F">
          <w:rPr>
            <w:rStyle w:val="Hyperlink"/>
            <w:rFonts w:ascii="Candara" w:hAnsi="Candara" w:cs="Helvetica"/>
            <w:sz w:val="22"/>
            <w:szCs w:val="22"/>
            <w:highlight w:val="green"/>
            <w:lang w:val="en-GB"/>
          </w:rPr>
          <w:t>https://meet.jit.si</w:t>
        </w:r>
      </w:hyperlink>
      <w:ins w:id="69" w:author="Office User" w:date="2015-11-26T22:55:00Z">
        <w:r w:rsidR="009D1A71">
          <w:rPr>
            <w:rFonts w:ascii="Candara" w:hAnsi="Candara" w:cs="Helvetica"/>
            <w:sz w:val="22"/>
            <w:szCs w:val="22"/>
            <w:lang w:val="en-GB"/>
          </w:rPr>
          <w:t xml:space="preserve"> enter a meeting name, (make sure it has no spaces and is difficult to guess), and share the link with whoever you want to speak with. </w:t>
        </w:r>
        <w:proofErr w:type="gramStart"/>
        <w:r w:rsidR="009D1A71">
          <w:rPr>
            <w:rFonts w:ascii="Candara" w:hAnsi="Candara" w:cs="Helvetica"/>
            <w:sz w:val="22"/>
            <w:szCs w:val="22"/>
            <w:lang w:val="en-GB"/>
          </w:rPr>
          <w:t>Simple as that.</w:t>
        </w:r>
      </w:ins>
      <w:proofErr w:type="gramEnd"/>
    </w:p>
    <w:p w14:paraId="6C9D9EFD" w14:textId="34DD534D" w:rsidR="004900D1" w:rsidRPr="004A7A65" w:rsidRDefault="00C03A7C" w:rsidP="004900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del w:id="70" w:author="Office User" w:date="2015-11-26T22:56:00Z">
        <w:r w:rsidDel="009D1A71">
          <w:rPr>
            <w:rFonts w:ascii="Candara" w:hAnsi="Candara" w:cs="Helvetica"/>
            <w:sz w:val="22"/>
            <w:szCs w:val="22"/>
            <w:lang w:val="en-GB"/>
          </w:rPr>
          <w:delText>You can learn how to set it up simply in</w:delText>
        </w:r>
        <w:r w:rsidR="00474477" w:rsidDel="009D1A71">
          <w:rPr>
            <w:rFonts w:ascii="Candara" w:hAnsi="Candara" w:cs="Helvetica"/>
            <w:sz w:val="22"/>
            <w:szCs w:val="22"/>
            <w:lang w:val="en-GB"/>
          </w:rPr>
          <w:delText xml:space="preserve"> the</w:delText>
        </w:r>
        <w:r w:rsidDel="009D1A71">
          <w:rPr>
            <w:rFonts w:ascii="Candara" w:hAnsi="Candara" w:cs="Helvetica"/>
            <w:sz w:val="22"/>
            <w:szCs w:val="22"/>
            <w:lang w:val="en-GB"/>
          </w:rPr>
          <w:delText xml:space="preserve"> </w:delText>
        </w:r>
        <w:r w:rsidRPr="00474477" w:rsidDel="009D1A71">
          <w:rPr>
            <w:rFonts w:ascii="Candara" w:hAnsi="Candara" w:cs="Helvetica"/>
            <w:sz w:val="22"/>
            <w:szCs w:val="22"/>
            <w:highlight w:val="yellow"/>
            <w:lang w:val="en-GB"/>
          </w:rPr>
          <w:delText>Jitsi</w:delText>
        </w:r>
        <w:r w:rsidR="00474477" w:rsidRPr="00474477" w:rsidDel="009D1A71">
          <w:rPr>
            <w:rFonts w:ascii="Candara" w:hAnsi="Candara" w:cs="Helvetica"/>
            <w:sz w:val="22"/>
            <w:szCs w:val="22"/>
            <w:highlight w:val="yellow"/>
            <w:lang w:val="en-GB"/>
          </w:rPr>
          <w:delText xml:space="preserve"> tool guide</w:delText>
        </w:r>
        <w:r w:rsidDel="009D1A71">
          <w:rPr>
            <w:rFonts w:ascii="Candara" w:hAnsi="Candara" w:cs="Helvetica"/>
            <w:sz w:val="22"/>
            <w:szCs w:val="22"/>
            <w:lang w:val="en-GB"/>
          </w:rPr>
          <w:delText xml:space="preserve">. </w:delText>
        </w:r>
      </w:del>
    </w:p>
    <w:p w14:paraId="183A5F6C" w14:textId="77777777" w:rsidR="004900D1" w:rsidRDefault="004900D1" w:rsidP="0071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7BB4FF28" w14:textId="44172725" w:rsidR="002A169C" w:rsidRPr="002A169C" w:rsidRDefault="002A169C" w:rsidP="004900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sz w:val="22"/>
          <w:szCs w:val="22"/>
          <w:lang w:val="en-GB"/>
        </w:rPr>
      </w:pPr>
      <w:r w:rsidRPr="00692066">
        <w:rPr>
          <w:rFonts w:ascii="Candara" w:hAnsi="Candara" w:cs="Helvetica"/>
          <w:b/>
          <w:bCs/>
          <w:sz w:val="22"/>
          <w:szCs w:val="22"/>
          <w:lang w:val="en-GB"/>
        </w:rPr>
        <w:t>Skype</w:t>
      </w:r>
    </w:p>
    <w:p w14:paraId="71D98A17" w14:textId="7B9528D8" w:rsidR="00C17D60" w:rsidRPr="000017D2" w:rsidRDefault="0071504D"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71504D">
        <w:rPr>
          <w:rFonts w:ascii="Candara" w:hAnsi="Candara" w:cs="Helvetica"/>
          <w:bCs/>
          <w:sz w:val="22"/>
          <w:szCs w:val="22"/>
          <w:lang w:val="en-GB"/>
        </w:rPr>
        <w:t>Beware! Most popular VoIP providers, such as Skype and Google Hangouts, offer transport encryption so that eavesdroppers cannot listen in, but </w:t>
      </w:r>
      <w:r w:rsidRPr="0071504D">
        <w:rPr>
          <w:rFonts w:ascii="Candara" w:hAnsi="Candara" w:cs="Helvetica"/>
          <w:bCs/>
          <w:i/>
          <w:iCs/>
          <w:sz w:val="22"/>
          <w:szCs w:val="22"/>
          <w:lang w:val="en-GB"/>
        </w:rPr>
        <w:t>the providers themselves are still potentially able to listen in</w:t>
      </w:r>
      <w:r w:rsidRPr="0071504D">
        <w:rPr>
          <w:rFonts w:ascii="Candara" w:hAnsi="Candara" w:cs="Helvetica"/>
          <w:bCs/>
          <w:sz w:val="22"/>
          <w:szCs w:val="22"/>
          <w:lang w:val="en-GB"/>
        </w:rPr>
        <w:t>. Depending on your threat model, this may or may not be a problem</w:t>
      </w:r>
      <w:r w:rsidR="002744A7">
        <w:rPr>
          <w:rFonts w:ascii="Candara" w:hAnsi="Candara" w:cs="Helvetica"/>
          <w:bCs/>
          <w:sz w:val="22"/>
          <w:szCs w:val="22"/>
          <w:lang w:val="en-GB"/>
        </w:rPr>
        <w:t>, but we would recommend that you avoid Skype if you discuss sensitive information</w:t>
      </w:r>
      <w:r w:rsidRPr="0071504D">
        <w:rPr>
          <w:rFonts w:ascii="Candara" w:hAnsi="Candara" w:cs="Helvetica"/>
          <w:bCs/>
          <w:sz w:val="22"/>
          <w:szCs w:val="22"/>
          <w:lang w:val="en-GB"/>
        </w:rPr>
        <w:t>.</w:t>
      </w:r>
      <w:r w:rsidR="000017D2">
        <w:rPr>
          <w:rFonts w:ascii="Candara" w:hAnsi="Candara" w:cs="Helvetica"/>
          <w:bCs/>
          <w:sz w:val="22"/>
          <w:szCs w:val="22"/>
          <w:lang w:val="en-GB"/>
        </w:rPr>
        <w:t xml:space="preserve"> </w:t>
      </w:r>
      <w:r w:rsidR="002A169C">
        <w:rPr>
          <w:rFonts w:ascii="Candara" w:hAnsi="Candara" w:cs="Helvetica"/>
          <w:sz w:val="22"/>
          <w:szCs w:val="22"/>
          <w:lang w:val="en-GB"/>
        </w:rPr>
        <w:t>It is important to keep in mind that</w:t>
      </w:r>
      <w:r w:rsidR="00C17D60" w:rsidRPr="00692066">
        <w:rPr>
          <w:rFonts w:ascii="Candara" w:hAnsi="Candara" w:cs="Helvetica"/>
          <w:sz w:val="22"/>
          <w:szCs w:val="22"/>
          <w:lang w:val="en-GB"/>
        </w:rPr>
        <w:t xml:space="preserve"> </w:t>
      </w:r>
      <w:proofErr w:type="gramStart"/>
      <w:r w:rsidR="00C17D60" w:rsidRPr="00692066">
        <w:rPr>
          <w:rFonts w:ascii="Candara" w:hAnsi="Candara" w:cs="Helvetica"/>
          <w:sz w:val="22"/>
          <w:szCs w:val="22"/>
          <w:lang w:val="en-GB"/>
        </w:rPr>
        <w:t>Skype is owned by Microsoft, which has a commercial interest in knowing when you use Skype and from where</w:t>
      </w:r>
      <w:proofErr w:type="gramEnd"/>
      <w:r w:rsidR="00C17D60" w:rsidRPr="00692066">
        <w:rPr>
          <w:rFonts w:ascii="Candara" w:hAnsi="Candara" w:cs="Helvetica"/>
          <w:sz w:val="22"/>
          <w:szCs w:val="22"/>
          <w:lang w:val="en-GB"/>
        </w:rPr>
        <w:t>. Skype also may allow law enforcement agencies access to all your communications history.</w:t>
      </w:r>
    </w:p>
    <w:p w14:paraId="41937B28"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5F8F2A63" w14:textId="55415C1B" w:rsidR="004900D1" w:rsidRPr="00852E05" w:rsidRDefault="002744A7" w:rsidP="004900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W</w:t>
      </w:r>
      <w:r w:rsidR="004900D1" w:rsidRPr="00852E05">
        <w:rPr>
          <w:rFonts w:ascii="Candara" w:hAnsi="Candara" w:cs="Helvetica"/>
          <w:sz w:val="22"/>
          <w:szCs w:val="22"/>
          <w:lang w:val="en-GB"/>
        </w:rPr>
        <w:t xml:space="preserve">hile we can't recommend Skype as a secure communication tool, it is very important to take some precautions if </w:t>
      </w:r>
      <w:r>
        <w:rPr>
          <w:rFonts w:ascii="Candara" w:hAnsi="Candara" w:cs="Helvetica"/>
          <w:sz w:val="22"/>
          <w:szCs w:val="22"/>
          <w:lang w:val="en-GB"/>
        </w:rPr>
        <w:t>you still decide</w:t>
      </w:r>
      <w:r w:rsidR="004900D1" w:rsidRPr="00852E05">
        <w:rPr>
          <w:rFonts w:ascii="Candara" w:hAnsi="Candara" w:cs="Helvetica"/>
          <w:sz w:val="22"/>
          <w:szCs w:val="22"/>
          <w:lang w:val="en-GB"/>
        </w:rPr>
        <w:t xml:space="preserve"> to use Skype as a tool for sensitive communication:</w:t>
      </w:r>
    </w:p>
    <w:p w14:paraId="125A0789" w14:textId="58E0813B" w:rsidR="004900D1" w:rsidRPr="00852E05" w:rsidRDefault="004900D1" w:rsidP="00DE6EC0">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852E05">
        <w:rPr>
          <w:rFonts w:ascii="Candara" w:hAnsi="Candara" w:cs="Helvetica"/>
          <w:sz w:val="22"/>
          <w:szCs w:val="22"/>
          <w:lang w:val="en-GB"/>
        </w:rPr>
        <w:t>Download and install Skype only from its official website </w:t>
      </w:r>
      <w:hyperlink r:id="rId17" w:history="1">
        <w:r w:rsidRPr="00474477">
          <w:rPr>
            <w:rStyle w:val="Hyperlink"/>
            <w:rFonts w:ascii="Candara" w:hAnsi="Candara" w:cs="Helvetica"/>
            <w:sz w:val="22"/>
            <w:szCs w:val="22"/>
            <w:highlight w:val="green"/>
            <w:lang w:val="en-GB"/>
          </w:rPr>
          <w:t>www.skype.com</w:t>
        </w:r>
      </w:hyperlink>
      <w:r w:rsidRPr="00852E05">
        <w:rPr>
          <w:rFonts w:ascii="Candara" w:hAnsi="Candara" w:cs="Helvetica"/>
          <w:sz w:val="22"/>
          <w:szCs w:val="22"/>
          <w:lang w:val="en-GB"/>
        </w:rPr>
        <w:t xml:space="preserve"> to avoid a Skype program infected with spyware. </w:t>
      </w:r>
    </w:p>
    <w:p w14:paraId="22DFD801" w14:textId="495B89C4" w:rsidR="004900D1" w:rsidRPr="00852E05" w:rsidRDefault="002744A7" w:rsidP="00DE6EC0">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Change</w:t>
      </w:r>
      <w:r w:rsidR="004900D1" w:rsidRPr="00852E05">
        <w:rPr>
          <w:rFonts w:ascii="Candara" w:hAnsi="Candara" w:cs="Helvetica"/>
          <w:sz w:val="22"/>
          <w:szCs w:val="22"/>
          <w:lang w:val="en-GB"/>
        </w:rPr>
        <w:t xml:space="preserve"> your Skype password regularly. </w:t>
      </w:r>
    </w:p>
    <w:p w14:paraId="006E71EA" w14:textId="2400E519" w:rsidR="004900D1" w:rsidRPr="00852E05" w:rsidRDefault="002744A7" w:rsidP="00DE6EC0">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Set</w:t>
      </w:r>
      <w:r w:rsidR="004900D1" w:rsidRPr="00852E05">
        <w:rPr>
          <w:rFonts w:ascii="Candara" w:hAnsi="Candara" w:cs="Helvetica"/>
          <w:sz w:val="22"/>
          <w:szCs w:val="22"/>
          <w:lang w:val="en-GB"/>
        </w:rPr>
        <w:t xml:space="preserve"> the privacy settings on Skype so that it does not keep a history of chats.</w:t>
      </w:r>
    </w:p>
    <w:p w14:paraId="2814BF6D" w14:textId="2559FACA" w:rsidR="004900D1" w:rsidRPr="00852E05" w:rsidRDefault="002744A7" w:rsidP="00DE6EC0">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D</w:t>
      </w:r>
      <w:r w:rsidR="004900D1" w:rsidRPr="00852E05">
        <w:rPr>
          <w:rFonts w:ascii="Candara" w:hAnsi="Candara" w:cs="Helvetica"/>
          <w:sz w:val="22"/>
          <w:szCs w:val="22"/>
          <w:lang w:val="en-GB"/>
        </w:rPr>
        <w:t xml:space="preserve">isable the Skype </w:t>
      </w:r>
      <w:proofErr w:type="gramStart"/>
      <w:r w:rsidR="004900D1" w:rsidRPr="00852E05">
        <w:rPr>
          <w:rFonts w:ascii="Candara" w:hAnsi="Candara" w:cs="Helvetica"/>
          <w:sz w:val="22"/>
          <w:szCs w:val="22"/>
          <w:lang w:val="en-GB"/>
        </w:rPr>
        <w:t>setting which</w:t>
      </w:r>
      <w:proofErr w:type="gramEnd"/>
      <w:r w:rsidR="004900D1" w:rsidRPr="00852E05">
        <w:rPr>
          <w:rFonts w:ascii="Candara" w:hAnsi="Candara" w:cs="Helvetica"/>
          <w:sz w:val="22"/>
          <w:szCs w:val="22"/>
          <w:lang w:val="en-GB"/>
        </w:rPr>
        <w:t xml:space="preserve"> automatically accepts incoming files, as this has occasionally been used to introduce malware/spyware onto computers.</w:t>
      </w:r>
    </w:p>
    <w:p w14:paraId="3F0092E3" w14:textId="77777777" w:rsidR="004900D1" w:rsidRPr="00852E05" w:rsidRDefault="004900D1" w:rsidP="00DE6EC0">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852E05">
        <w:rPr>
          <w:rFonts w:ascii="Candara" w:hAnsi="Candara" w:cs="Helvetica"/>
          <w:sz w:val="22"/>
          <w:szCs w:val="22"/>
          <w:lang w:val="en-GB"/>
        </w:rPr>
        <w:t>Always independently verify the identity of the person with whom you are communicating. It is easier to do this when voice chatting, especially if you know the person you want to talk to.</w:t>
      </w:r>
    </w:p>
    <w:p w14:paraId="140FEF16" w14:textId="77777777" w:rsidR="004900D1" w:rsidRPr="00852E05" w:rsidRDefault="004900D1" w:rsidP="00DE6EC0">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852E05">
        <w:rPr>
          <w:rFonts w:ascii="Candara" w:hAnsi="Candara" w:cs="Helvetica"/>
          <w:sz w:val="22"/>
          <w:szCs w:val="22"/>
          <w:lang w:val="en-GB"/>
        </w:rPr>
        <w:t>Decide if your Skype username should identify your or have any relationship to your real name, or the name of you organisation.</w:t>
      </w:r>
    </w:p>
    <w:p w14:paraId="28E8874A" w14:textId="77777777" w:rsidR="004900D1" w:rsidRPr="00852E05" w:rsidRDefault="004900D1" w:rsidP="00DE6EC0">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852E05">
        <w:rPr>
          <w:rFonts w:ascii="Candara" w:hAnsi="Candara" w:cs="Helvetica"/>
          <w:sz w:val="22"/>
          <w:szCs w:val="22"/>
          <w:lang w:val="en-GB"/>
        </w:rPr>
        <w:t>Be careful of what you say - develop a code system to discuss sensitive topics without using specific terminology.</w:t>
      </w:r>
    </w:p>
    <w:p w14:paraId="071374FF" w14:textId="77777777" w:rsidR="004900D1" w:rsidRDefault="004900D1"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0EFAE63F" w14:textId="77777777" w:rsidR="002A169C" w:rsidRPr="00692066" w:rsidRDefault="002A169C" w:rsidP="002A16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C73847D" w14:textId="77777777" w:rsidR="006E672D" w:rsidRDefault="006E672D" w:rsidP="006E67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4. </w:t>
      </w:r>
      <w:r w:rsidRPr="00F46F9B">
        <w:rPr>
          <w:rFonts w:ascii="Candara" w:hAnsi="Candara" w:cs="Helvetica"/>
          <w:b/>
          <w:sz w:val="22"/>
          <w:szCs w:val="22"/>
          <w:highlight w:val="magenta"/>
        </w:rPr>
        <w:t>What now?</w:t>
      </w:r>
    </w:p>
    <w:p w14:paraId="36AE89ED" w14:textId="77777777" w:rsidR="006E672D" w:rsidRDefault="006E672D" w:rsidP="006E67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60EE0CC2" w14:textId="77777777" w:rsidR="006E672D" w:rsidRDefault="006E672D" w:rsidP="006E67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62ADA1C8"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1B2AE46" w14:textId="77777777" w:rsidR="006E672D" w:rsidRDefault="006E672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A246ED1"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0B41BD6F" w14:textId="740CF9C7" w:rsidR="00034CAF" w:rsidRDefault="00034CAF" w:rsidP="00DE6EC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Mobile Phones Lesson</w:t>
      </w:r>
    </w:p>
    <w:p w14:paraId="2791A45A" w14:textId="417ED90A" w:rsidR="00A620BB" w:rsidDel="00A0362F" w:rsidRDefault="007740F3" w:rsidP="00DE6EC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1" w:author="Office User" w:date="2015-11-27T00:02:00Z"/>
          <w:rFonts w:ascii="Candara" w:hAnsi="Candara" w:cs="Helvetica"/>
          <w:bCs/>
          <w:i/>
          <w:iCs/>
          <w:sz w:val="22"/>
          <w:szCs w:val="22"/>
          <w:lang w:val="en-GB"/>
        </w:rPr>
      </w:pPr>
      <w:del w:id="72" w:author="Office User" w:date="2015-11-27T00:02:00Z">
        <w:r w:rsidDel="00A0362F">
          <w:rPr>
            <w:rFonts w:ascii="Candara" w:hAnsi="Candara" w:cs="Helvetica"/>
            <w:bCs/>
            <w:i/>
            <w:iCs/>
            <w:sz w:val="22"/>
            <w:szCs w:val="22"/>
            <w:lang w:val="en-GB"/>
          </w:rPr>
          <w:delText>Redphone Tool guide</w:delText>
        </w:r>
      </w:del>
    </w:p>
    <w:p w14:paraId="58B81A23" w14:textId="29CF9891" w:rsidR="00BF1136" w:rsidRDefault="00BF1136" w:rsidP="00DE6EC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Signal Tool Guide</w:t>
      </w:r>
    </w:p>
    <w:p w14:paraId="1A66287B" w14:textId="622A5CE8" w:rsidR="00A620BB" w:rsidRDefault="007740F3" w:rsidP="00DE6EC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Jitsi</w:t>
      </w:r>
      <w:proofErr w:type="spellEnd"/>
      <w:r>
        <w:rPr>
          <w:rFonts w:ascii="Candara" w:hAnsi="Candara" w:cs="Helvetica"/>
          <w:bCs/>
          <w:i/>
          <w:iCs/>
          <w:sz w:val="22"/>
          <w:szCs w:val="22"/>
          <w:lang w:val="en-GB"/>
        </w:rPr>
        <w:t xml:space="preserve"> Tool guide</w:t>
      </w:r>
    </w:p>
    <w:p w14:paraId="00A1AEC6" w14:textId="77777777" w:rsidR="00A620BB" w:rsidRPr="00A620BB" w:rsidRDefault="00A620BB" w:rsidP="004744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24C1A0E3" w14:textId="77777777" w:rsidR="007D0CFD" w:rsidRPr="0015701A"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3345F5D7"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2B5A7A52" w14:textId="663EEF9E" w:rsidR="00A55DF2" w:rsidRPr="00A55DF2" w:rsidRDefault="000F4F4E" w:rsidP="00A55DF2">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8" w:history="1">
        <w:r w:rsidR="00A55DF2">
          <w:rPr>
            <w:rStyle w:val="Hyperlink"/>
            <w:rFonts w:ascii="Candara" w:hAnsi="Candara" w:cs="Helvetica"/>
            <w:bCs/>
            <w:i/>
            <w:iCs/>
            <w:sz w:val="22"/>
            <w:szCs w:val="22"/>
            <w:lang w:val="en-GB"/>
          </w:rPr>
          <w:t>EFF - Communicating with others</w:t>
        </w:r>
      </w:hyperlink>
    </w:p>
    <w:p w14:paraId="1DF4F6A0" w14:textId="3F1DFEFA" w:rsidR="007D0CFD" w:rsidRPr="00A55DF2" w:rsidRDefault="000F4F4E" w:rsidP="00A55DF2">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9" w:history="1">
        <w:r w:rsidR="00A55DF2">
          <w:rPr>
            <w:rStyle w:val="Hyperlink"/>
            <w:rFonts w:ascii="Candara" w:hAnsi="Candara" w:cs="Helvetica"/>
            <w:bCs/>
            <w:i/>
            <w:iCs/>
            <w:sz w:val="22"/>
            <w:szCs w:val="22"/>
            <w:lang w:val="en-GB"/>
          </w:rPr>
          <w:t>Security in a Box - Secure communication guide</w:t>
        </w:r>
      </w:hyperlink>
    </w:p>
    <w:p w14:paraId="38CA8257" w14:textId="77777777" w:rsidR="00A55DF2" w:rsidRPr="00A55DF2" w:rsidRDefault="00A55DF2" w:rsidP="00A55DF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59A61078"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52D2BC36"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787302FE" w14:textId="77777777" w:rsidR="00A620BB"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Making a Call Basic Checklist</w:t>
      </w:r>
    </w:p>
    <w:p w14:paraId="6F46CC32" w14:textId="77777777" w:rsidR="00A620BB"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0A14992C"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Avoid regular phone calls for sensitive conversations</w:t>
      </w:r>
    </w:p>
    <w:p w14:paraId="5344DBF7"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E626D5">
        <w:rPr>
          <w:rFonts w:ascii="Candara" w:hAnsi="Candara" w:cs="Helvetica"/>
          <w:b/>
          <w:i/>
          <w:sz w:val="22"/>
          <w:szCs w:val="22"/>
        </w:rPr>
        <w:t xml:space="preserve">Use </w:t>
      </w:r>
      <w:proofErr w:type="spellStart"/>
      <w:r w:rsidRPr="00E626D5">
        <w:rPr>
          <w:rFonts w:ascii="Candara" w:hAnsi="Candara" w:cs="Helvetica"/>
          <w:b/>
          <w:i/>
          <w:sz w:val="22"/>
          <w:szCs w:val="22"/>
        </w:rPr>
        <w:t>Ostel</w:t>
      </w:r>
      <w:proofErr w:type="spellEnd"/>
      <w:r w:rsidRPr="00E626D5">
        <w:rPr>
          <w:rFonts w:ascii="Candara" w:hAnsi="Candara" w:cs="Helvetica"/>
          <w:b/>
          <w:i/>
          <w:sz w:val="22"/>
          <w:szCs w:val="22"/>
        </w:rPr>
        <w:t xml:space="preserve"> or </w:t>
      </w:r>
      <w:proofErr w:type="spellStart"/>
      <w:r w:rsidRPr="00E626D5">
        <w:rPr>
          <w:rFonts w:ascii="Candara" w:hAnsi="Candara" w:cs="Helvetica"/>
          <w:b/>
          <w:i/>
          <w:sz w:val="22"/>
          <w:szCs w:val="22"/>
        </w:rPr>
        <w:t>Redphone</w:t>
      </w:r>
      <w:proofErr w:type="spellEnd"/>
      <w:r w:rsidRPr="00E626D5">
        <w:rPr>
          <w:rFonts w:ascii="Candara" w:hAnsi="Candara" w:cs="Helvetica"/>
          <w:b/>
          <w:i/>
          <w:sz w:val="22"/>
          <w:szCs w:val="22"/>
        </w:rPr>
        <w:t xml:space="preserve"> for calls on your phone</w:t>
      </w:r>
    </w:p>
    <w:p w14:paraId="13B7684D"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E626D5">
        <w:rPr>
          <w:rFonts w:ascii="Candara" w:hAnsi="Candara" w:cs="Helvetica"/>
          <w:b/>
          <w:i/>
          <w:sz w:val="22"/>
          <w:szCs w:val="22"/>
        </w:rPr>
        <w:t xml:space="preserve">Use </w:t>
      </w:r>
      <w:proofErr w:type="spellStart"/>
      <w:r w:rsidRPr="00E626D5">
        <w:rPr>
          <w:rFonts w:ascii="Candara" w:hAnsi="Candara" w:cs="Helvetica"/>
          <w:b/>
          <w:i/>
          <w:sz w:val="22"/>
          <w:szCs w:val="22"/>
        </w:rPr>
        <w:t>Jitsi</w:t>
      </w:r>
      <w:proofErr w:type="spellEnd"/>
      <w:r w:rsidRPr="00E626D5">
        <w:rPr>
          <w:rFonts w:ascii="Candara" w:hAnsi="Candara" w:cs="Helvetica"/>
          <w:b/>
          <w:i/>
          <w:sz w:val="22"/>
          <w:szCs w:val="22"/>
        </w:rPr>
        <w:t xml:space="preserve"> instead of Skype on your computer</w:t>
      </w:r>
    </w:p>
    <w:p w14:paraId="7E291614" w14:textId="17750143" w:rsidR="00A620BB" w:rsidRPr="00A620BB" w:rsidRDefault="00A620BB" w:rsidP="00A62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i/>
          <w:sz w:val="22"/>
          <w:szCs w:val="22"/>
        </w:rPr>
      </w:pPr>
      <w:r>
        <w:rPr>
          <w:rFonts w:ascii="Candara" w:hAnsi="Candara" w:cs="Helvetica"/>
          <w:b/>
          <w:i/>
          <w:sz w:val="22"/>
          <w:szCs w:val="22"/>
        </w:rPr>
        <w:tab/>
      </w:r>
      <w:r w:rsidRPr="00E626D5">
        <w:rPr>
          <w:rFonts w:ascii="Candara" w:hAnsi="Candara" w:cs="Helvetica"/>
          <w:b/>
          <w:i/>
          <w:sz w:val="22"/>
          <w:szCs w:val="22"/>
        </w:rPr>
        <w:t>If you must use Skype</w:t>
      </w:r>
      <w:r>
        <w:rPr>
          <w:rFonts w:ascii="Candara" w:hAnsi="Candara" w:cs="Helvetica"/>
          <w:b/>
          <w:i/>
          <w:sz w:val="22"/>
          <w:szCs w:val="22"/>
        </w:rPr>
        <w:t xml:space="preserve"> </w:t>
      </w:r>
      <w:r w:rsidRPr="00A620BB">
        <w:rPr>
          <w:rFonts w:ascii="Candara" w:hAnsi="Candara" w:cs="Helvetica"/>
          <w:i/>
          <w:sz w:val="22"/>
          <w:szCs w:val="22"/>
        </w:rPr>
        <w:t>(NO CHECKBOX FOR THIS</w:t>
      </w:r>
      <w:r>
        <w:rPr>
          <w:rFonts w:ascii="Candara" w:hAnsi="Candara" w:cs="Helvetica"/>
          <w:i/>
          <w:sz w:val="22"/>
          <w:szCs w:val="22"/>
        </w:rPr>
        <w:t xml:space="preserve"> ONE</w:t>
      </w:r>
      <w:r w:rsidRPr="00A620BB">
        <w:rPr>
          <w:rFonts w:ascii="Candara" w:hAnsi="Candara" w:cs="Helvetica"/>
          <w:i/>
          <w:sz w:val="22"/>
          <w:szCs w:val="22"/>
        </w:rPr>
        <w:t>)</w:t>
      </w:r>
    </w:p>
    <w:p w14:paraId="094101BE"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Candara" w:hAnsi="Candara" w:cs="Helvetica"/>
          <w:b/>
          <w:i/>
          <w:sz w:val="22"/>
          <w:szCs w:val="22"/>
        </w:rPr>
      </w:pPr>
      <w:r w:rsidRPr="00E626D5">
        <w:rPr>
          <w:rFonts w:ascii="Candara" w:hAnsi="Candara" w:cs="Helvetica"/>
          <w:b/>
          <w:i/>
          <w:sz w:val="22"/>
          <w:szCs w:val="22"/>
        </w:rPr>
        <w:t>Download from official website</w:t>
      </w:r>
    </w:p>
    <w:p w14:paraId="1DEC8EE5"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Candara" w:hAnsi="Candara" w:cs="Helvetica"/>
          <w:b/>
          <w:i/>
          <w:sz w:val="22"/>
          <w:szCs w:val="22"/>
        </w:rPr>
      </w:pPr>
      <w:r w:rsidRPr="00E626D5">
        <w:rPr>
          <w:rFonts w:ascii="Candara" w:hAnsi="Candara" w:cs="Helvetica"/>
          <w:b/>
          <w:i/>
          <w:sz w:val="22"/>
          <w:szCs w:val="22"/>
        </w:rPr>
        <w:t>Change password regularly</w:t>
      </w:r>
    </w:p>
    <w:p w14:paraId="1732BBDD"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Candara" w:hAnsi="Candara" w:cs="Helvetica"/>
          <w:b/>
          <w:i/>
          <w:sz w:val="22"/>
          <w:szCs w:val="22"/>
        </w:rPr>
      </w:pPr>
      <w:r w:rsidRPr="00E626D5">
        <w:rPr>
          <w:rFonts w:ascii="Candara" w:hAnsi="Candara" w:cs="Helvetica"/>
          <w:b/>
          <w:i/>
          <w:sz w:val="22"/>
          <w:szCs w:val="22"/>
        </w:rPr>
        <w:t>Adjust settings so you don’t keep chat history</w:t>
      </w:r>
    </w:p>
    <w:p w14:paraId="105DCA81"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Candara" w:hAnsi="Candara" w:cs="Helvetica"/>
          <w:b/>
          <w:i/>
          <w:sz w:val="22"/>
          <w:szCs w:val="22"/>
        </w:rPr>
      </w:pPr>
      <w:r w:rsidRPr="00E626D5">
        <w:rPr>
          <w:rFonts w:ascii="Candara" w:hAnsi="Candara" w:cs="Helvetica"/>
          <w:b/>
          <w:i/>
          <w:sz w:val="22"/>
          <w:szCs w:val="22"/>
        </w:rPr>
        <w:t>Verify who you’re speaking to</w:t>
      </w:r>
    </w:p>
    <w:p w14:paraId="792E79B2"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Candara" w:hAnsi="Candara" w:cs="Helvetica"/>
          <w:b/>
          <w:i/>
          <w:sz w:val="22"/>
          <w:szCs w:val="22"/>
        </w:rPr>
      </w:pPr>
      <w:r w:rsidRPr="00E626D5">
        <w:rPr>
          <w:rFonts w:ascii="Candara" w:hAnsi="Candara" w:cs="Helvetica"/>
          <w:b/>
          <w:i/>
          <w:sz w:val="22"/>
          <w:szCs w:val="22"/>
        </w:rPr>
        <w:t>Consider using anonymous username</w:t>
      </w:r>
    </w:p>
    <w:p w14:paraId="06FFA2C5" w14:textId="77777777" w:rsidR="00A620BB" w:rsidRPr="00E626D5" w:rsidRDefault="00A620BB" w:rsidP="00A620B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Candara" w:hAnsi="Candara" w:cs="Helvetica"/>
          <w:b/>
          <w:i/>
          <w:sz w:val="22"/>
          <w:szCs w:val="22"/>
        </w:rPr>
      </w:pPr>
      <w:r w:rsidRPr="00E626D5">
        <w:rPr>
          <w:rFonts w:ascii="Candara" w:hAnsi="Candara" w:cs="Helvetica"/>
          <w:b/>
          <w:i/>
          <w:sz w:val="22"/>
          <w:szCs w:val="22"/>
        </w:rPr>
        <w:t>Use codes for sensitive topics</w:t>
      </w:r>
    </w:p>
    <w:p w14:paraId="181411D9" w14:textId="77777777" w:rsidR="00A620BB" w:rsidRDefault="00A620BB" w:rsidP="00A620B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Candara" w:hAnsi="Candara" w:cs="Helvetica"/>
          <w:b/>
          <w:i/>
          <w:sz w:val="22"/>
          <w:szCs w:val="22"/>
        </w:rPr>
      </w:pPr>
    </w:p>
    <w:p w14:paraId="002CE7FD" w14:textId="77777777" w:rsidR="00C17D60" w:rsidRDefault="00C17D60"/>
    <w:p w14:paraId="55CC85EA" w14:textId="77777777" w:rsidR="00C17D60" w:rsidRDefault="00C17D60"/>
    <w:p w14:paraId="223A33E8" w14:textId="77777777" w:rsidR="00C17D60" w:rsidRDefault="00C17D60"/>
    <w:p w14:paraId="59D30425" w14:textId="77777777" w:rsidR="007D0CFD" w:rsidRDefault="007D0CFD"/>
    <w:p w14:paraId="0F52F18F" w14:textId="0FF56645" w:rsidR="007D0CFD" w:rsidRPr="008409EE" w:rsidRDefault="00B22A57"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Pr>
          <w:rFonts w:ascii="Candara" w:hAnsi="Candara" w:cs="Helvetica"/>
          <w:b/>
          <w:color w:val="FF0000"/>
          <w:sz w:val="22"/>
          <w:szCs w:val="22"/>
        </w:rPr>
        <w:t>SENDING A MESSAGE</w:t>
      </w:r>
    </w:p>
    <w:p w14:paraId="7C09C6EC"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F793BC6" w14:textId="3F5732F2" w:rsidR="007D0CFD" w:rsidRDefault="007D0CFD"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0F4A47E8" w14:textId="77777777" w:rsidR="00C17D60" w:rsidRP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Cs/>
          <w:color w:val="FF0000"/>
          <w:sz w:val="22"/>
          <w:szCs w:val="22"/>
        </w:rPr>
      </w:pPr>
    </w:p>
    <w:p w14:paraId="333F7D5C" w14:textId="1A9174C8" w:rsidR="00B82943" w:rsidRPr="00A37D6C" w:rsidRDefault="00D406C0"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D406C0">
        <w:rPr>
          <w:rFonts w:ascii="Candara" w:hAnsi="Candara" w:cs="Helvetica"/>
          <w:b/>
          <w:bCs/>
          <w:sz w:val="22"/>
          <w:szCs w:val="22"/>
          <w:highlight w:val="magenta"/>
          <w:lang w:val="en-GB"/>
        </w:rPr>
        <w:t xml:space="preserve">1. </w:t>
      </w:r>
      <w:r w:rsidR="00FC12EC">
        <w:rPr>
          <w:rFonts w:ascii="Candara" w:hAnsi="Candara" w:cs="Helvetica"/>
          <w:b/>
          <w:bCs/>
          <w:sz w:val="22"/>
          <w:szCs w:val="22"/>
          <w:highlight w:val="magenta"/>
          <w:lang w:val="en-GB"/>
        </w:rPr>
        <w:t xml:space="preserve">Regular </w:t>
      </w:r>
      <w:r w:rsidR="00B82943" w:rsidRPr="00D406C0">
        <w:rPr>
          <w:rFonts w:ascii="Candara" w:hAnsi="Candara" w:cs="Helvetica"/>
          <w:b/>
          <w:bCs/>
          <w:sz w:val="22"/>
          <w:szCs w:val="22"/>
          <w:highlight w:val="magenta"/>
          <w:lang w:val="en-GB"/>
        </w:rPr>
        <w:t>SMS Text messages</w:t>
      </w:r>
    </w:p>
    <w:p w14:paraId="25B9128F" w14:textId="77777777" w:rsidR="00B82943" w:rsidRPr="00A37D6C" w:rsidRDefault="00B82943"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SMS messages</w:t>
      </w:r>
      <w:r w:rsidRPr="00A37D6C">
        <w:rPr>
          <w:rFonts w:ascii="Candara" w:hAnsi="Candara" w:cs="Helvetica"/>
          <w:sz w:val="22"/>
          <w:szCs w:val="22"/>
          <w:lang w:val="en-GB"/>
        </w:rPr>
        <w:t xml:space="preserve"> are </w:t>
      </w:r>
      <w:r>
        <w:rPr>
          <w:rFonts w:ascii="Candara" w:hAnsi="Candara" w:cs="Helvetica"/>
          <w:sz w:val="22"/>
          <w:szCs w:val="22"/>
          <w:lang w:val="en-GB"/>
        </w:rPr>
        <w:t>not well encrypted</w:t>
      </w:r>
      <w:r w:rsidRPr="00A37D6C">
        <w:rPr>
          <w:rFonts w:ascii="Candara" w:hAnsi="Candara" w:cs="Helvetica"/>
          <w:sz w:val="22"/>
          <w:szCs w:val="22"/>
          <w:lang w:val="en-GB"/>
        </w:rPr>
        <w:t xml:space="preserve"> </w:t>
      </w:r>
      <w:r>
        <w:rPr>
          <w:rFonts w:ascii="Candara" w:hAnsi="Candara" w:cs="Helvetica"/>
          <w:sz w:val="22"/>
          <w:szCs w:val="22"/>
          <w:lang w:val="en-GB"/>
        </w:rPr>
        <w:t xml:space="preserve">so you </w:t>
      </w:r>
      <w:r w:rsidRPr="00A37D6C">
        <w:rPr>
          <w:rFonts w:ascii="Candara" w:hAnsi="Candara" w:cs="Helvetica"/>
          <w:sz w:val="22"/>
          <w:szCs w:val="22"/>
          <w:lang w:val="en-GB"/>
        </w:rPr>
        <w:t xml:space="preserve">should not rely on </w:t>
      </w:r>
      <w:r>
        <w:rPr>
          <w:rFonts w:ascii="Candara" w:hAnsi="Candara" w:cs="Helvetica"/>
          <w:sz w:val="22"/>
          <w:szCs w:val="22"/>
          <w:lang w:val="en-GB"/>
        </w:rPr>
        <w:t>them</w:t>
      </w:r>
      <w:r w:rsidRPr="00A37D6C">
        <w:rPr>
          <w:rFonts w:ascii="Candara" w:hAnsi="Candara" w:cs="Helvetica"/>
          <w:sz w:val="22"/>
          <w:szCs w:val="22"/>
          <w:lang w:val="en-GB"/>
        </w:rPr>
        <w:t xml:space="preserve"> to transmit sensitive information securely</w:t>
      </w:r>
      <w:r>
        <w:rPr>
          <w:rFonts w:ascii="Candara" w:hAnsi="Candara" w:cs="Helvetica"/>
          <w:sz w:val="22"/>
          <w:szCs w:val="22"/>
          <w:lang w:val="en-GB"/>
        </w:rPr>
        <w:t xml:space="preserve">. </w:t>
      </w:r>
      <w:r w:rsidRPr="00A37D6C">
        <w:rPr>
          <w:rFonts w:ascii="Candara" w:hAnsi="Candara" w:cs="Helvetica"/>
          <w:sz w:val="22"/>
          <w:szCs w:val="22"/>
          <w:lang w:val="en-GB"/>
        </w:rPr>
        <w:t xml:space="preserve">Sent SMS messages can be intercepted </w:t>
      </w:r>
      <w:r>
        <w:rPr>
          <w:rFonts w:ascii="Candara" w:hAnsi="Candara" w:cs="Helvetica"/>
          <w:sz w:val="22"/>
          <w:szCs w:val="22"/>
          <w:lang w:val="en-GB"/>
        </w:rPr>
        <w:t xml:space="preserve">and kept </w:t>
      </w:r>
      <w:r w:rsidRPr="00A37D6C">
        <w:rPr>
          <w:rFonts w:ascii="Candara" w:hAnsi="Candara" w:cs="Helvetica"/>
          <w:sz w:val="22"/>
          <w:szCs w:val="22"/>
          <w:lang w:val="en-GB"/>
        </w:rPr>
        <w:t xml:space="preserve">by </w:t>
      </w:r>
      <w:r>
        <w:rPr>
          <w:rFonts w:ascii="Candara" w:hAnsi="Candara" w:cs="Helvetica"/>
          <w:sz w:val="22"/>
          <w:szCs w:val="22"/>
          <w:lang w:val="en-GB"/>
        </w:rPr>
        <w:t>your</w:t>
      </w:r>
      <w:r w:rsidRPr="00A37D6C">
        <w:rPr>
          <w:rFonts w:ascii="Candara" w:hAnsi="Candara" w:cs="Helvetica"/>
          <w:sz w:val="22"/>
          <w:szCs w:val="22"/>
          <w:lang w:val="en-GB"/>
        </w:rPr>
        <w:t xml:space="preserve"> service operator or by third parties with inexpensive equipment. Those messages will carry the phone numbers of the sender and recipient as well as the content of the message. What's more, SMS messages can easily be altered or forged by third parties.</w:t>
      </w:r>
    </w:p>
    <w:p w14:paraId="4809AD26" w14:textId="77777777" w:rsidR="00B82943" w:rsidRDefault="00B82943"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644634C" w14:textId="77777777" w:rsidR="00B82943" w:rsidRDefault="00B82943"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If you do need to use SMS for something, c</w:t>
      </w:r>
      <w:r w:rsidRPr="00A37D6C">
        <w:rPr>
          <w:rFonts w:ascii="Candara" w:hAnsi="Candara" w:cs="Helvetica"/>
          <w:sz w:val="22"/>
          <w:szCs w:val="22"/>
          <w:lang w:val="en-GB"/>
        </w:rPr>
        <w:t>onsider establishing a code system between you and your recipients. Codes may make your communication more secure and may provide an additional way of confirming the identity of the person you're communicating with. Code systems need to be secure and change frequently.</w:t>
      </w:r>
    </w:p>
    <w:p w14:paraId="78A221F0" w14:textId="77777777" w:rsidR="00B82943" w:rsidRPr="00A37D6C" w:rsidRDefault="00B82943"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7EFCF164" w14:textId="77777777" w:rsidR="00B82943" w:rsidRPr="00A37D6C" w:rsidRDefault="00B82943"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37D6C">
        <w:rPr>
          <w:rFonts w:ascii="Candara" w:hAnsi="Candara" w:cs="Helvetica"/>
          <w:sz w:val="22"/>
          <w:szCs w:val="22"/>
          <w:lang w:val="en-GB"/>
        </w:rPr>
        <w:t>Saved messages on your phone can easily be accessed by anybod</w:t>
      </w:r>
      <w:r>
        <w:rPr>
          <w:rFonts w:ascii="Candara" w:hAnsi="Candara" w:cs="Helvetica"/>
          <w:sz w:val="22"/>
          <w:szCs w:val="22"/>
          <w:lang w:val="en-GB"/>
        </w:rPr>
        <w:t>y who gets hold of your phone so c</w:t>
      </w:r>
      <w:r w:rsidRPr="00A37D6C">
        <w:rPr>
          <w:rFonts w:ascii="Candara" w:hAnsi="Candara" w:cs="Helvetica"/>
          <w:sz w:val="22"/>
          <w:szCs w:val="22"/>
          <w:lang w:val="en-GB"/>
        </w:rPr>
        <w:t>onsider deleting all received and sent messages straightaway.</w:t>
      </w:r>
    </w:p>
    <w:p w14:paraId="48C5773F" w14:textId="77777777" w:rsidR="00B82943" w:rsidRDefault="00B82943"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5A7C97B5" w14:textId="724CBCAD" w:rsidR="00B82943" w:rsidRPr="00D87678" w:rsidRDefault="00D87678" w:rsidP="00B82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
          <w:sz w:val="22"/>
          <w:szCs w:val="22"/>
          <w:lang w:val="en-GB"/>
        </w:rPr>
      </w:pPr>
      <w:r>
        <w:rPr>
          <w:rFonts w:ascii="Candara" w:hAnsi="Candara" w:cs="Helvetica"/>
          <w:i/>
          <w:sz w:val="22"/>
          <w:szCs w:val="22"/>
          <w:lang w:val="en-GB"/>
        </w:rPr>
        <w:t xml:space="preserve">Regular </w:t>
      </w:r>
      <w:r w:rsidR="00B82943" w:rsidRPr="00D87678">
        <w:rPr>
          <w:rFonts w:ascii="Candara" w:hAnsi="Candara" w:cs="Helvetica"/>
          <w:i/>
          <w:sz w:val="22"/>
          <w:szCs w:val="22"/>
          <w:lang w:val="en-GB"/>
        </w:rPr>
        <w:t xml:space="preserve">SMS text messages to or from your mobile phone are not secure. </w:t>
      </w:r>
    </w:p>
    <w:p w14:paraId="5032F5E7" w14:textId="77777777" w:rsidR="00FC12EC" w:rsidRDefault="00FC12EC" w:rsidP="00FC1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highlight w:val="magenta"/>
          <w:lang w:val="en-GB"/>
        </w:rPr>
      </w:pPr>
    </w:p>
    <w:p w14:paraId="1D8D3083" w14:textId="059F6D5B" w:rsidR="00FC12EC" w:rsidRDefault="00FC12EC" w:rsidP="00FC1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793900">
        <w:rPr>
          <w:rFonts w:ascii="Candara" w:hAnsi="Candara" w:cs="Helvetica"/>
          <w:b/>
          <w:bCs/>
          <w:sz w:val="22"/>
          <w:szCs w:val="22"/>
          <w:highlight w:val="magenta"/>
          <w:lang w:val="en-GB"/>
        </w:rPr>
        <w:t xml:space="preserve">2. Sending secure </w:t>
      </w:r>
      <w:r>
        <w:rPr>
          <w:rFonts w:ascii="Candara" w:hAnsi="Candara" w:cs="Helvetica"/>
          <w:b/>
          <w:bCs/>
          <w:sz w:val="22"/>
          <w:szCs w:val="22"/>
          <w:highlight w:val="magenta"/>
          <w:lang w:val="en-GB"/>
        </w:rPr>
        <w:t>SMS</w:t>
      </w:r>
      <w:r w:rsidRPr="00793900">
        <w:rPr>
          <w:rFonts w:ascii="Candara" w:hAnsi="Candara" w:cs="Helvetica"/>
          <w:b/>
          <w:bCs/>
          <w:sz w:val="22"/>
          <w:szCs w:val="22"/>
          <w:highlight w:val="magenta"/>
          <w:lang w:val="en-GB"/>
        </w:rPr>
        <w:t xml:space="preserve"> on your phone</w:t>
      </w:r>
    </w:p>
    <w:p w14:paraId="72D01195" w14:textId="77777777" w:rsidR="00B82943" w:rsidRDefault="00B82943"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245D5E25" w14:textId="7A26BA6A" w:rsidR="00572BB7" w:rsidRDefault="00572BB7" w:rsidP="00572B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sz w:val="22"/>
          <w:szCs w:val="22"/>
          <w:lang w:val="en-GB"/>
        </w:rPr>
      </w:pPr>
      <w:proofErr w:type="spellStart"/>
      <w:r>
        <w:rPr>
          <w:rFonts w:ascii="Candara" w:hAnsi="Candara" w:cs="Helvetica"/>
          <w:b/>
          <w:bCs/>
          <w:sz w:val="22"/>
          <w:szCs w:val="22"/>
          <w:lang w:val="en-GB"/>
        </w:rPr>
        <w:t>SMSSecure</w:t>
      </w:r>
      <w:proofErr w:type="spellEnd"/>
    </w:p>
    <w:p w14:paraId="1A407C84" w14:textId="776004A9" w:rsidR="00E85EEE" w:rsidRDefault="00572BB7" w:rsidP="00572B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color w:val="000000" w:themeColor="text1"/>
          <w:sz w:val="22"/>
          <w:szCs w:val="22"/>
          <w:lang w:val="en-GB"/>
        </w:rPr>
      </w:pPr>
      <w:proofErr w:type="spellStart"/>
      <w:r>
        <w:rPr>
          <w:rFonts w:ascii="Candara" w:hAnsi="Candara" w:cs="Helvetica"/>
          <w:bCs/>
          <w:sz w:val="22"/>
          <w:szCs w:val="22"/>
          <w:lang w:val="en-GB"/>
        </w:rPr>
        <w:t>SMS</w:t>
      </w:r>
      <w:r w:rsidRPr="0064497D">
        <w:rPr>
          <w:rFonts w:ascii="Candara" w:hAnsi="Candara" w:cs="Helvetica"/>
          <w:bCs/>
          <w:sz w:val="22"/>
          <w:szCs w:val="22"/>
          <w:lang w:val="en-GB"/>
        </w:rPr>
        <w:t>Secure</w:t>
      </w:r>
      <w:proofErr w:type="spellEnd"/>
      <w:r w:rsidRPr="0064497D">
        <w:rPr>
          <w:rFonts w:ascii="Candara" w:hAnsi="Candara" w:cs="Helvetica"/>
          <w:sz w:val="22"/>
          <w:szCs w:val="22"/>
          <w:lang w:val="en-GB"/>
        </w:rPr>
        <w:t> </w:t>
      </w:r>
      <w:r w:rsidRPr="00692066">
        <w:rPr>
          <w:rFonts w:ascii="Candara" w:hAnsi="Candara" w:cs="Helvetica"/>
          <w:sz w:val="22"/>
          <w:szCs w:val="22"/>
          <w:lang w:val="en-GB"/>
        </w:rPr>
        <w:t xml:space="preserve">is </w:t>
      </w:r>
      <w:r w:rsidRPr="002876FA">
        <w:rPr>
          <w:rFonts w:ascii="Candara" w:hAnsi="Candara" w:cs="Helvetica"/>
          <w:sz w:val="22"/>
          <w:szCs w:val="22"/>
          <w:lang w:val="en-GB"/>
        </w:rPr>
        <w:t>a </w:t>
      </w:r>
      <w:r w:rsidRPr="002876FA">
        <w:rPr>
          <w:rFonts w:ascii="Candara" w:hAnsi="Candara" w:cs="Helvetica"/>
          <w:iCs/>
          <w:sz w:val="22"/>
          <w:szCs w:val="22"/>
          <w:lang w:val="en-GB"/>
        </w:rPr>
        <w:t xml:space="preserve">free, open-source </w:t>
      </w:r>
      <w:r w:rsidRPr="002876FA">
        <w:rPr>
          <w:rFonts w:ascii="Candara" w:hAnsi="Candara" w:cs="Helvetica"/>
          <w:sz w:val="22"/>
          <w:szCs w:val="22"/>
          <w:lang w:val="en-GB"/>
        </w:rPr>
        <w:t>tool</w:t>
      </w:r>
      <w:r w:rsidRPr="00692066">
        <w:rPr>
          <w:rFonts w:ascii="Candara" w:hAnsi="Candara" w:cs="Helvetica"/>
          <w:sz w:val="22"/>
          <w:szCs w:val="22"/>
          <w:lang w:val="en-GB"/>
        </w:rPr>
        <w:t xml:space="preserve"> for sending and receiving secure SMS</w:t>
      </w:r>
      <w:r w:rsidR="001E1FBD">
        <w:rPr>
          <w:rFonts w:ascii="Candara" w:hAnsi="Candara" w:cs="Helvetica"/>
          <w:sz w:val="22"/>
          <w:szCs w:val="22"/>
          <w:lang w:val="en-GB"/>
        </w:rPr>
        <w:t xml:space="preserve"> text messages</w:t>
      </w:r>
      <w:r w:rsidRPr="00692066">
        <w:rPr>
          <w:rFonts w:ascii="Candara" w:hAnsi="Candara" w:cs="Helvetica"/>
          <w:sz w:val="22"/>
          <w:szCs w:val="22"/>
          <w:lang w:val="en-GB"/>
        </w:rPr>
        <w:t xml:space="preserve"> on Android phones. It works both for encrypted and non-encrypted </w:t>
      </w:r>
      <w:r w:rsidR="00D8722A">
        <w:rPr>
          <w:rFonts w:ascii="Candara" w:hAnsi="Candara" w:cs="Helvetica"/>
          <w:sz w:val="22"/>
          <w:szCs w:val="22"/>
          <w:lang w:val="en-GB"/>
        </w:rPr>
        <w:t>SMS</w:t>
      </w:r>
      <w:r w:rsidRPr="00692066">
        <w:rPr>
          <w:rFonts w:ascii="Candara" w:hAnsi="Candara" w:cs="Helvetica"/>
          <w:sz w:val="22"/>
          <w:szCs w:val="22"/>
          <w:lang w:val="en-GB"/>
        </w:rPr>
        <w:t>, so you can use it as your default SMS application</w:t>
      </w:r>
      <w:r w:rsidR="005749FA">
        <w:rPr>
          <w:rFonts w:ascii="Candara" w:hAnsi="Candara" w:cs="Helvetica"/>
          <w:sz w:val="22"/>
          <w:szCs w:val="22"/>
          <w:lang w:val="en-GB"/>
        </w:rPr>
        <w:t xml:space="preserve">. It automatically imports all your contacts and existing </w:t>
      </w:r>
      <w:r w:rsidR="00D8722A">
        <w:rPr>
          <w:rFonts w:ascii="Candara" w:hAnsi="Candara" w:cs="Helvetica"/>
          <w:sz w:val="22"/>
          <w:szCs w:val="22"/>
          <w:lang w:val="en-GB"/>
        </w:rPr>
        <w:t>SMS</w:t>
      </w:r>
      <w:r w:rsidR="005749FA">
        <w:rPr>
          <w:rFonts w:ascii="Candara" w:hAnsi="Candara" w:cs="Helvetica"/>
          <w:sz w:val="22"/>
          <w:szCs w:val="22"/>
          <w:lang w:val="en-GB"/>
        </w:rPr>
        <w:t>, so only takes a few seconds to set up. N</w:t>
      </w:r>
      <w:r w:rsidR="00E739DE">
        <w:rPr>
          <w:rFonts w:ascii="Candara" w:hAnsi="Candara" w:cs="Helvetica"/>
          <w:sz w:val="22"/>
          <w:szCs w:val="22"/>
          <w:lang w:val="en-GB"/>
        </w:rPr>
        <w:t xml:space="preserve">o </w:t>
      </w:r>
      <w:proofErr w:type="gramStart"/>
      <w:r w:rsidR="00E739DE">
        <w:rPr>
          <w:rFonts w:ascii="Candara" w:hAnsi="Candara" w:cs="Helvetica"/>
          <w:sz w:val="22"/>
          <w:szCs w:val="22"/>
          <w:lang w:val="en-GB"/>
        </w:rPr>
        <w:t>internet</w:t>
      </w:r>
      <w:proofErr w:type="gramEnd"/>
      <w:r w:rsidR="00E739DE">
        <w:rPr>
          <w:rFonts w:ascii="Candara" w:hAnsi="Candara" w:cs="Helvetica"/>
          <w:sz w:val="22"/>
          <w:szCs w:val="22"/>
          <w:lang w:val="en-GB"/>
        </w:rPr>
        <w:t xml:space="preserve"> connection is required</w:t>
      </w:r>
      <w:r w:rsidR="005749FA">
        <w:rPr>
          <w:rFonts w:ascii="Candara" w:hAnsi="Candara" w:cs="Helvetica"/>
          <w:sz w:val="22"/>
          <w:szCs w:val="22"/>
          <w:lang w:val="en-GB"/>
        </w:rPr>
        <w:t xml:space="preserve"> to send or receive SMS</w:t>
      </w:r>
      <w:r w:rsidRPr="00692066">
        <w:rPr>
          <w:rFonts w:ascii="Candara" w:hAnsi="Candara" w:cs="Helvetica"/>
          <w:sz w:val="22"/>
          <w:szCs w:val="22"/>
          <w:lang w:val="en-GB"/>
        </w:rPr>
        <w:t xml:space="preserve">. To exchange </w:t>
      </w:r>
      <w:r w:rsidRPr="00E85EEE">
        <w:rPr>
          <w:rFonts w:ascii="Candara" w:hAnsi="Candara" w:cs="Helvetica"/>
          <w:i/>
          <w:sz w:val="22"/>
          <w:szCs w:val="22"/>
          <w:lang w:val="en-GB"/>
        </w:rPr>
        <w:t>encrypted</w:t>
      </w:r>
      <w:r w:rsidRPr="00692066">
        <w:rPr>
          <w:rFonts w:ascii="Candara" w:hAnsi="Candara" w:cs="Helvetica"/>
          <w:sz w:val="22"/>
          <w:szCs w:val="22"/>
          <w:lang w:val="en-GB"/>
        </w:rPr>
        <w:t xml:space="preserve"> </w:t>
      </w:r>
      <w:r w:rsidR="00D8722A">
        <w:rPr>
          <w:rFonts w:ascii="Candara" w:hAnsi="Candara" w:cs="Helvetica"/>
          <w:sz w:val="22"/>
          <w:szCs w:val="22"/>
          <w:lang w:val="en-GB"/>
        </w:rPr>
        <w:t>SMS</w:t>
      </w:r>
      <w:r w:rsidRPr="00692066">
        <w:rPr>
          <w:rFonts w:ascii="Candara" w:hAnsi="Candara" w:cs="Helvetica"/>
          <w:sz w:val="22"/>
          <w:szCs w:val="22"/>
          <w:lang w:val="en-GB"/>
        </w:rPr>
        <w:t xml:space="preserve"> this tool has to be installed by both the sender and the recipient of a message, so you will need to get people you communicate with r</w:t>
      </w:r>
      <w:r w:rsidR="00E739DE">
        <w:rPr>
          <w:rFonts w:ascii="Candara" w:hAnsi="Candara" w:cs="Helvetica"/>
          <w:sz w:val="22"/>
          <w:szCs w:val="22"/>
          <w:lang w:val="en-GB"/>
        </w:rPr>
        <w:t xml:space="preserve">egularly to use it as well. </w:t>
      </w:r>
      <w:proofErr w:type="spellStart"/>
      <w:r w:rsidR="00E739DE">
        <w:rPr>
          <w:rFonts w:ascii="Candara" w:hAnsi="Candara" w:cs="Helvetica"/>
          <w:sz w:val="22"/>
          <w:szCs w:val="22"/>
          <w:lang w:val="en-GB"/>
        </w:rPr>
        <w:t>SMS</w:t>
      </w:r>
      <w:r w:rsidRPr="00692066">
        <w:rPr>
          <w:rFonts w:ascii="Candara" w:hAnsi="Candara" w:cs="Helvetica"/>
          <w:sz w:val="22"/>
          <w:szCs w:val="22"/>
          <w:lang w:val="en-GB"/>
        </w:rPr>
        <w:t>Secure</w:t>
      </w:r>
      <w:proofErr w:type="spellEnd"/>
      <w:r w:rsidRPr="00692066">
        <w:rPr>
          <w:rFonts w:ascii="Candara" w:hAnsi="Candara" w:cs="Helvetica"/>
          <w:sz w:val="22"/>
          <w:szCs w:val="22"/>
          <w:lang w:val="en-GB"/>
        </w:rPr>
        <w:t xml:space="preserve"> </w:t>
      </w:r>
      <w:r w:rsidR="005749FA">
        <w:rPr>
          <w:rFonts w:ascii="Candara" w:hAnsi="Candara" w:cs="Helvetica"/>
          <w:sz w:val="22"/>
          <w:szCs w:val="22"/>
          <w:lang w:val="en-GB"/>
        </w:rPr>
        <w:t>also encrypts a</w:t>
      </w:r>
      <w:r w:rsidR="005749FA" w:rsidRPr="00B0606D">
        <w:rPr>
          <w:rFonts w:ascii="Candara" w:hAnsi="Candara" w:cs="Helvetica"/>
          <w:bCs/>
          <w:iCs/>
          <w:color w:val="000000" w:themeColor="text1"/>
          <w:sz w:val="22"/>
          <w:szCs w:val="22"/>
          <w:lang w:val="en-GB"/>
        </w:rPr>
        <w:t xml:space="preserve">ll </w:t>
      </w:r>
      <w:r w:rsidR="00D8722A">
        <w:rPr>
          <w:rFonts w:ascii="Candara" w:hAnsi="Candara" w:cs="Helvetica"/>
          <w:bCs/>
          <w:iCs/>
          <w:color w:val="000000" w:themeColor="text1"/>
          <w:sz w:val="22"/>
          <w:szCs w:val="22"/>
          <w:lang w:val="en-GB"/>
        </w:rPr>
        <w:t>SMS</w:t>
      </w:r>
      <w:r w:rsidR="005749FA" w:rsidRPr="00B0606D">
        <w:rPr>
          <w:rFonts w:ascii="Candara" w:hAnsi="Candara" w:cs="Helvetica"/>
          <w:bCs/>
          <w:iCs/>
          <w:color w:val="000000" w:themeColor="text1"/>
          <w:sz w:val="22"/>
          <w:szCs w:val="22"/>
          <w:lang w:val="en-GB"/>
        </w:rPr>
        <w:t xml:space="preserve"> locally, so if your phone is lost or stolen, your messages are protected.</w:t>
      </w:r>
      <w:r w:rsidR="00E85EEE">
        <w:rPr>
          <w:rFonts w:ascii="Candara" w:hAnsi="Candara" w:cs="Helvetica"/>
          <w:bCs/>
          <w:iCs/>
          <w:color w:val="000000" w:themeColor="text1"/>
          <w:sz w:val="22"/>
          <w:szCs w:val="22"/>
          <w:lang w:val="en-GB"/>
        </w:rPr>
        <w:t xml:space="preserve"> </w:t>
      </w:r>
    </w:p>
    <w:p w14:paraId="057BAB93" w14:textId="77777777" w:rsidR="00E85EEE" w:rsidRDefault="00E85EEE" w:rsidP="00572B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color w:val="000000" w:themeColor="text1"/>
          <w:sz w:val="22"/>
          <w:szCs w:val="22"/>
          <w:lang w:val="en-GB"/>
        </w:rPr>
      </w:pPr>
    </w:p>
    <w:p w14:paraId="2CF16644" w14:textId="7471DF32" w:rsidR="00572BB7" w:rsidRPr="00692066" w:rsidRDefault="00E85EEE" w:rsidP="00572B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bCs/>
          <w:iCs/>
          <w:color w:val="000000" w:themeColor="text1"/>
          <w:sz w:val="22"/>
          <w:szCs w:val="22"/>
          <w:lang w:val="en-GB"/>
        </w:rPr>
        <w:t xml:space="preserve"> Many people who previously used </w:t>
      </w:r>
      <w:proofErr w:type="spellStart"/>
      <w:r>
        <w:rPr>
          <w:rFonts w:ascii="Candara" w:hAnsi="Candara" w:cs="Helvetica"/>
          <w:bCs/>
          <w:iCs/>
          <w:color w:val="000000" w:themeColor="text1"/>
          <w:sz w:val="22"/>
          <w:szCs w:val="22"/>
          <w:lang w:val="en-GB"/>
        </w:rPr>
        <w:t>TextSecure</w:t>
      </w:r>
      <w:proofErr w:type="spellEnd"/>
      <w:r>
        <w:rPr>
          <w:rFonts w:ascii="Candara" w:hAnsi="Candara" w:cs="Helvetica"/>
          <w:bCs/>
          <w:iCs/>
          <w:color w:val="000000" w:themeColor="text1"/>
          <w:sz w:val="22"/>
          <w:szCs w:val="22"/>
          <w:lang w:val="en-GB"/>
        </w:rPr>
        <w:t xml:space="preserve"> for secure SMS now use </w:t>
      </w:r>
      <w:proofErr w:type="spellStart"/>
      <w:r>
        <w:rPr>
          <w:rFonts w:ascii="Candara" w:hAnsi="Candara" w:cs="Helvetica"/>
          <w:bCs/>
          <w:iCs/>
          <w:color w:val="000000" w:themeColor="text1"/>
          <w:sz w:val="22"/>
          <w:szCs w:val="22"/>
          <w:lang w:val="en-GB"/>
        </w:rPr>
        <w:t>SMSSecure</w:t>
      </w:r>
      <w:proofErr w:type="spellEnd"/>
      <w:r>
        <w:rPr>
          <w:rFonts w:ascii="Candara" w:hAnsi="Candara" w:cs="Helvetica"/>
          <w:bCs/>
          <w:iCs/>
          <w:color w:val="000000" w:themeColor="text1"/>
          <w:sz w:val="22"/>
          <w:szCs w:val="22"/>
          <w:lang w:val="en-GB"/>
        </w:rPr>
        <w:t>.</w:t>
      </w:r>
    </w:p>
    <w:p w14:paraId="539F7938" w14:textId="77777777" w:rsidR="007148A6" w:rsidRDefault="007148A6"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13FDFF47" w14:textId="5D58D081" w:rsidR="00E85EEE" w:rsidRPr="00FC12EC" w:rsidRDefault="00E85EE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 xml:space="preserve">You can find </w:t>
      </w:r>
      <w:proofErr w:type="spellStart"/>
      <w:r>
        <w:rPr>
          <w:rFonts w:ascii="Candara" w:hAnsi="Candara" w:cs="Helvetica"/>
          <w:bCs/>
          <w:sz w:val="22"/>
          <w:szCs w:val="22"/>
          <w:lang w:val="en-GB"/>
        </w:rPr>
        <w:t>SMSSecure</w:t>
      </w:r>
      <w:proofErr w:type="spellEnd"/>
      <w:r>
        <w:rPr>
          <w:rFonts w:ascii="Candara" w:hAnsi="Candara" w:cs="Helvetica"/>
          <w:bCs/>
          <w:sz w:val="22"/>
          <w:szCs w:val="22"/>
          <w:lang w:val="en-GB"/>
        </w:rPr>
        <w:t xml:space="preserve"> on </w:t>
      </w:r>
      <w:hyperlink r:id="rId20" w:history="1">
        <w:proofErr w:type="spellStart"/>
        <w:r w:rsidRPr="008B5A79">
          <w:rPr>
            <w:rStyle w:val="Hyperlink"/>
            <w:rFonts w:ascii="Candara" w:hAnsi="Candara" w:cs="Helvetica"/>
            <w:bCs/>
            <w:sz w:val="22"/>
            <w:szCs w:val="22"/>
            <w:lang w:val="en-GB"/>
          </w:rPr>
          <w:t>google</w:t>
        </w:r>
        <w:proofErr w:type="spellEnd"/>
        <w:r w:rsidRPr="008B5A79">
          <w:rPr>
            <w:rStyle w:val="Hyperlink"/>
            <w:rFonts w:ascii="Candara" w:hAnsi="Candara" w:cs="Helvetica"/>
            <w:bCs/>
            <w:sz w:val="22"/>
            <w:szCs w:val="22"/>
            <w:lang w:val="en-GB"/>
          </w:rPr>
          <w:t xml:space="preserve"> play</w:t>
        </w:r>
      </w:hyperlink>
      <w:r>
        <w:rPr>
          <w:rFonts w:ascii="Candara" w:hAnsi="Candara" w:cs="Helvetica"/>
          <w:bCs/>
          <w:sz w:val="22"/>
          <w:szCs w:val="22"/>
          <w:lang w:val="en-GB"/>
        </w:rPr>
        <w:t xml:space="preserve"> and installation takes only a few clicks.</w:t>
      </w:r>
    </w:p>
    <w:p w14:paraId="78D4E333" w14:textId="77777777" w:rsidR="00B82943" w:rsidRDefault="00B82943"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5723245A" w14:textId="30F0D39D" w:rsidR="00C17D60" w:rsidRDefault="00D406C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793900">
        <w:rPr>
          <w:rFonts w:ascii="Candara" w:hAnsi="Candara" w:cs="Helvetica"/>
          <w:b/>
          <w:bCs/>
          <w:sz w:val="22"/>
          <w:szCs w:val="22"/>
          <w:highlight w:val="magenta"/>
          <w:lang w:val="en-GB"/>
        </w:rPr>
        <w:t xml:space="preserve">2. </w:t>
      </w:r>
      <w:r w:rsidR="003532EA" w:rsidRPr="00793900">
        <w:rPr>
          <w:rFonts w:ascii="Candara" w:hAnsi="Candara" w:cs="Helvetica"/>
          <w:b/>
          <w:bCs/>
          <w:sz w:val="22"/>
          <w:szCs w:val="22"/>
          <w:highlight w:val="magenta"/>
          <w:lang w:val="en-GB"/>
        </w:rPr>
        <w:t xml:space="preserve">Sending secure </w:t>
      </w:r>
      <w:r w:rsidR="00572BB7">
        <w:rPr>
          <w:rFonts w:ascii="Candara" w:hAnsi="Candara" w:cs="Helvetica"/>
          <w:b/>
          <w:bCs/>
          <w:sz w:val="22"/>
          <w:szCs w:val="22"/>
          <w:highlight w:val="magenta"/>
          <w:lang w:val="en-GB"/>
        </w:rPr>
        <w:t xml:space="preserve">online </w:t>
      </w:r>
      <w:r w:rsidR="003532EA" w:rsidRPr="00793900">
        <w:rPr>
          <w:rFonts w:ascii="Candara" w:hAnsi="Candara" w:cs="Helvetica"/>
          <w:b/>
          <w:bCs/>
          <w:sz w:val="22"/>
          <w:szCs w:val="22"/>
          <w:highlight w:val="magenta"/>
          <w:lang w:val="en-GB"/>
        </w:rPr>
        <w:t>messages on your phone</w:t>
      </w:r>
    </w:p>
    <w:p w14:paraId="07C25708" w14:textId="77777777" w:rsidR="003532EA" w:rsidRDefault="003532EA"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6B21880A" w14:textId="77777777" w:rsidR="000439EE" w:rsidRDefault="000439EE" w:rsidP="00043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ns w:id="73" w:author="Office User" w:date="2015-11-26T23:00:00Z"/>
          <w:rFonts w:ascii="Candara" w:hAnsi="Candara" w:cs="Helvetica"/>
          <w:b/>
          <w:bCs/>
          <w:sz w:val="22"/>
          <w:szCs w:val="22"/>
          <w:lang w:val="en-GB"/>
        </w:rPr>
      </w:pPr>
      <w:ins w:id="74" w:author="Office User" w:date="2015-11-26T23:00:00Z">
        <w:r>
          <w:rPr>
            <w:rFonts w:ascii="Candara" w:hAnsi="Candara" w:cs="Helvetica"/>
            <w:b/>
            <w:bCs/>
            <w:sz w:val="22"/>
            <w:szCs w:val="22"/>
            <w:lang w:val="en-GB"/>
          </w:rPr>
          <w:t>Signal</w:t>
        </w:r>
      </w:ins>
    </w:p>
    <w:p w14:paraId="006CC55F" w14:textId="5778CA22" w:rsidR="000439EE" w:rsidRDefault="000439EE" w:rsidP="00043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5" w:author="Office User" w:date="2015-11-26T23:00:00Z"/>
          <w:rFonts w:ascii="Candara" w:hAnsi="Candara" w:cs="Helvetica"/>
          <w:sz w:val="22"/>
          <w:szCs w:val="22"/>
          <w:lang w:val="en-GB"/>
        </w:rPr>
      </w:pPr>
      <w:r w:rsidRPr="00A0362F">
        <w:rPr>
          <w:rFonts w:ascii="Candara" w:hAnsi="Candara" w:cs="Helvetica"/>
          <w:bCs/>
          <w:sz w:val="22"/>
          <w:szCs w:val="22"/>
          <w:highlight w:val="green"/>
          <w:lang w:val="en-GB"/>
        </w:rPr>
        <w:fldChar w:fldCharType="begin"/>
      </w:r>
      <w:r w:rsidRPr="00A0362F">
        <w:rPr>
          <w:rFonts w:ascii="Candara" w:hAnsi="Candara" w:cs="Helvetica"/>
          <w:bCs/>
          <w:sz w:val="22"/>
          <w:szCs w:val="22"/>
          <w:highlight w:val="green"/>
          <w:lang w:val="en-GB"/>
        </w:rPr>
        <w:instrText xml:space="preserve"> HYPERLINK "https://play.google.com/store/apps/details?id=org.thoughtcrime.securesms" </w:instrText>
      </w:r>
      <w:r w:rsidRPr="00A0362F">
        <w:rPr>
          <w:rFonts w:ascii="Candara" w:hAnsi="Candara" w:cs="Helvetica"/>
          <w:bCs/>
          <w:sz w:val="22"/>
          <w:szCs w:val="22"/>
          <w:highlight w:val="green"/>
          <w:lang w:val="en-GB"/>
        </w:rPr>
        <w:fldChar w:fldCharType="separate"/>
      </w:r>
      <w:ins w:id="76" w:author="Office User" w:date="2015-11-26T23:00:00Z">
        <w:r w:rsidRPr="00A0362F">
          <w:rPr>
            <w:rStyle w:val="Hyperlink"/>
            <w:rFonts w:ascii="Candara" w:hAnsi="Candara" w:cs="Helvetica"/>
            <w:bCs/>
            <w:sz w:val="22"/>
            <w:szCs w:val="22"/>
            <w:highlight w:val="green"/>
            <w:lang w:val="en-GB"/>
          </w:rPr>
          <w:t>Signal</w:t>
        </w:r>
        <w:r w:rsidRPr="00A0362F">
          <w:rPr>
            <w:rFonts w:ascii="Candara" w:hAnsi="Candara" w:cs="Helvetica"/>
            <w:bCs/>
            <w:sz w:val="22"/>
            <w:szCs w:val="22"/>
            <w:highlight w:val="green"/>
            <w:lang w:val="en-GB"/>
          </w:rPr>
          <w:fldChar w:fldCharType="end"/>
        </w:r>
        <w:r>
          <w:rPr>
            <w:rFonts w:ascii="Candara" w:hAnsi="Candara" w:cs="Helvetica"/>
            <w:bCs/>
            <w:sz w:val="22"/>
            <w:szCs w:val="22"/>
            <w:lang w:val="en-GB"/>
          </w:rPr>
          <w:t xml:space="preserve"> </w:t>
        </w:r>
        <w:r>
          <w:rPr>
            <w:rFonts w:ascii="Candara" w:hAnsi="Candara" w:cs="Helvetica"/>
            <w:sz w:val="22"/>
            <w:szCs w:val="22"/>
            <w:lang w:val="en-GB"/>
          </w:rPr>
          <w:t xml:space="preserve">is a free, simple </w:t>
        </w:r>
        <w:r w:rsidRPr="007C4FBF">
          <w:rPr>
            <w:rFonts w:ascii="Candara" w:hAnsi="Candara" w:cs="Helvetica"/>
            <w:sz w:val="22"/>
            <w:szCs w:val="22"/>
            <w:lang w:val="en-GB"/>
          </w:rPr>
          <w:t xml:space="preserve">open-source </w:t>
        </w:r>
        <w:r w:rsidRPr="007C4FBF">
          <w:rPr>
            <w:rFonts w:ascii="Candara" w:hAnsi="Candara"/>
            <w:sz w:val="22"/>
            <w:szCs w:val="22"/>
            <w:lang w:val="en-GB"/>
          </w:rPr>
          <w:t xml:space="preserve">tool for </w:t>
        </w:r>
        <w:r>
          <w:rPr>
            <w:rFonts w:ascii="Candara" w:hAnsi="Candara"/>
            <w:sz w:val="22"/>
            <w:szCs w:val="22"/>
            <w:lang w:val="en-GB"/>
          </w:rPr>
          <w:t>sending</w:t>
        </w:r>
        <w:r w:rsidRPr="007C4FBF">
          <w:rPr>
            <w:rFonts w:ascii="Candara" w:hAnsi="Candara"/>
            <w:sz w:val="22"/>
            <w:szCs w:val="22"/>
            <w:lang w:val="en-GB"/>
          </w:rPr>
          <w:t xml:space="preserve"> end-to-end encrypted</w:t>
        </w:r>
        <w:r>
          <w:rPr>
            <w:rFonts w:ascii="Candara" w:hAnsi="Candara"/>
            <w:sz w:val="22"/>
            <w:szCs w:val="22"/>
            <w:lang w:val="en-GB"/>
          </w:rPr>
          <w:t xml:space="preserve"> messages and also for having</w:t>
        </w:r>
        <w:r w:rsidRPr="007C4FBF">
          <w:rPr>
            <w:rFonts w:ascii="Candara" w:hAnsi="Candara"/>
            <w:sz w:val="22"/>
            <w:szCs w:val="22"/>
            <w:lang w:val="en-GB"/>
          </w:rPr>
          <w:t xml:space="preserve"> </w:t>
        </w:r>
        <w:r>
          <w:rPr>
            <w:rFonts w:ascii="Candara" w:hAnsi="Candara"/>
            <w:sz w:val="22"/>
            <w:szCs w:val="22"/>
            <w:lang w:val="en-GB"/>
          </w:rPr>
          <w:t xml:space="preserve">secure </w:t>
        </w:r>
        <w:r w:rsidRPr="007C4FBF">
          <w:rPr>
            <w:rFonts w:ascii="Candara" w:hAnsi="Candara"/>
            <w:sz w:val="22"/>
            <w:szCs w:val="22"/>
            <w:lang w:val="en-GB"/>
          </w:rPr>
          <w:t>calls</w:t>
        </w:r>
        <w:r>
          <w:rPr>
            <w:rFonts w:ascii="Candara" w:hAnsi="Candara"/>
            <w:sz w:val="22"/>
            <w:szCs w:val="22"/>
            <w:lang w:val="en-GB"/>
          </w:rPr>
          <w:t xml:space="preserve">. </w:t>
        </w:r>
        <w:r w:rsidRPr="007C4FBF">
          <w:rPr>
            <w:rFonts w:ascii="Candara" w:hAnsi="Candara"/>
            <w:sz w:val="22"/>
            <w:szCs w:val="22"/>
            <w:lang w:val="en-GB"/>
          </w:rPr>
          <w:t xml:space="preserve"> </w:t>
        </w:r>
        <w:r>
          <w:rPr>
            <w:rFonts w:ascii="Candara" w:hAnsi="Candara"/>
            <w:sz w:val="22"/>
            <w:szCs w:val="22"/>
            <w:lang w:val="en-GB"/>
          </w:rPr>
          <w:t>It</w:t>
        </w:r>
        <w:r w:rsidRPr="007C4FBF">
          <w:rPr>
            <w:rFonts w:ascii="Candara" w:hAnsi="Candara"/>
            <w:sz w:val="22"/>
            <w:szCs w:val="22"/>
            <w:lang w:val="en-GB"/>
          </w:rPr>
          <w:t xml:space="preserve"> works </w:t>
        </w:r>
        <w:r>
          <w:rPr>
            <w:rFonts w:ascii="Candara" w:hAnsi="Candara"/>
            <w:sz w:val="22"/>
            <w:szCs w:val="22"/>
            <w:lang w:val="en-GB"/>
          </w:rPr>
          <w:t>for both Androids and iP</w:t>
        </w:r>
        <w:r w:rsidRPr="007C4FBF">
          <w:rPr>
            <w:rFonts w:ascii="Candara" w:hAnsi="Candara"/>
            <w:sz w:val="22"/>
            <w:szCs w:val="22"/>
            <w:lang w:val="en-GB"/>
          </w:rPr>
          <w:t>hones</w:t>
        </w:r>
        <w:r>
          <w:rPr>
            <w:rFonts w:ascii="Candara" w:hAnsi="Candara" w:cs="Helvetica"/>
            <w:sz w:val="22"/>
            <w:szCs w:val="22"/>
            <w:lang w:val="en-GB"/>
          </w:rPr>
          <w:t xml:space="preserve"> and replaces the previous android app called </w:t>
        </w:r>
        <w:proofErr w:type="spellStart"/>
        <w:r>
          <w:rPr>
            <w:rFonts w:ascii="Candara" w:hAnsi="Candara" w:cs="Helvetica"/>
            <w:sz w:val="22"/>
            <w:szCs w:val="22"/>
            <w:lang w:val="en-GB"/>
          </w:rPr>
          <w:t>TextSecure</w:t>
        </w:r>
        <w:proofErr w:type="spellEnd"/>
        <w:r>
          <w:rPr>
            <w:rFonts w:ascii="Candara" w:hAnsi="Candara" w:cs="Helvetica"/>
            <w:sz w:val="22"/>
            <w:szCs w:val="22"/>
            <w:lang w:val="en-GB"/>
          </w:rPr>
          <w:t>. (</w:t>
        </w:r>
        <w:r w:rsidRPr="00C801B0">
          <w:rPr>
            <w:rFonts w:ascii="Candara" w:hAnsi="Candara" w:cs="Helvetica"/>
            <w:sz w:val="22"/>
            <w:szCs w:val="22"/>
            <w:lang w:val="en-GB"/>
          </w:rPr>
          <w:t xml:space="preserve">Users with </w:t>
        </w:r>
        <w:proofErr w:type="spellStart"/>
        <w:r>
          <w:rPr>
            <w:rFonts w:ascii="Candara" w:hAnsi="Candara" w:cs="Helvetica"/>
            <w:sz w:val="22"/>
            <w:szCs w:val="22"/>
            <w:lang w:val="en-GB"/>
          </w:rPr>
          <w:t>TextSecure</w:t>
        </w:r>
        <w:proofErr w:type="spellEnd"/>
        <w:r>
          <w:rPr>
            <w:rFonts w:ascii="Candara" w:hAnsi="Candara" w:cs="Helvetica"/>
            <w:sz w:val="22"/>
            <w:szCs w:val="22"/>
            <w:lang w:val="en-GB"/>
          </w:rPr>
          <w:t xml:space="preserve"> or the old Signal will have already </w:t>
        </w:r>
      </w:ins>
      <w:ins w:id="77" w:author="Office User" w:date="2015-11-26T23:01:00Z">
        <w:r>
          <w:rPr>
            <w:rFonts w:ascii="Candara" w:hAnsi="Candara" w:cs="Helvetica"/>
            <w:sz w:val="22"/>
            <w:szCs w:val="22"/>
            <w:lang w:val="en-GB"/>
          </w:rPr>
          <w:t>received</w:t>
        </w:r>
      </w:ins>
      <w:ins w:id="78" w:author="Office User" w:date="2015-11-26T23:00:00Z">
        <w:r>
          <w:rPr>
            <w:rFonts w:ascii="Candara" w:hAnsi="Candara" w:cs="Helvetica"/>
            <w:sz w:val="22"/>
            <w:szCs w:val="22"/>
            <w:lang w:val="en-GB"/>
          </w:rPr>
          <w:t xml:space="preserve"> the update, or can do it manually be visiting the </w:t>
        </w:r>
        <w:proofErr w:type="spellStart"/>
        <w:r>
          <w:rPr>
            <w:rFonts w:ascii="Candara" w:hAnsi="Candara" w:cs="Helvetica"/>
            <w:sz w:val="22"/>
            <w:szCs w:val="22"/>
            <w:lang w:val="en-GB"/>
          </w:rPr>
          <w:t>Playstore</w:t>
        </w:r>
        <w:proofErr w:type="spellEnd"/>
        <w:r>
          <w:rPr>
            <w:rFonts w:ascii="Candara" w:hAnsi="Candara" w:cs="Helvetica"/>
            <w:sz w:val="22"/>
            <w:szCs w:val="22"/>
            <w:lang w:val="en-GB"/>
          </w:rPr>
          <w:t>/</w:t>
        </w:r>
        <w:proofErr w:type="spellStart"/>
        <w:r>
          <w:rPr>
            <w:rFonts w:ascii="Candara" w:hAnsi="Candara" w:cs="Helvetica"/>
            <w:sz w:val="22"/>
            <w:szCs w:val="22"/>
            <w:lang w:val="en-GB"/>
          </w:rPr>
          <w:t>Appstore</w:t>
        </w:r>
        <w:proofErr w:type="spellEnd"/>
        <w:r>
          <w:rPr>
            <w:rFonts w:ascii="Candara" w:hAnsi="Candara" w:cs="Helvetica"/>
            <w:sz w:val="22"/>
            <w:szCs w:val="22"/>
            <w:lang w:val="en-GB"/>
          </w:rPr>
          <w:t xml:space="preserve"> and pressing Update)</w:t>
        </w:r>
        <w:r w:rsidRPr="00C801B0">
          <w:rPr>
            <w:rFonts w:ascii="Candara" w:hAnsi="Candara" w:cs="Helvetica"/>
            <w:sz w:val="22"/>
            <w:szCs w:val="22"/>
            <w:lang w:val="en-GB"/>
          </w:rPr>
          <w:t xml:space="preserve"> </w:t>
        </w:r>
      </w:ins>
      <w:ins w:id="79" w:author="Office User" w:date="2015-12-03T14:39:00Z">
        <w:r w:rsidR="000F4F4E">
          <w:rPr>
            <w:rFonts w:ascii="Candara" w:hAnsi="Candara" w:cs="Helvetica"/>
            <w:sz w:val="22"/>
            <w:szCs w:val="22"/>
            <w:lang w:val="en-GB"/>
          </w:rPr>
          <w:t xml:space="preserve">If you </w:t>
        </w:r>
      </w:ins>
      <w:ins w:id="80" w:author="Office User" w:date="2015-12-03T14:40:00Z">
        <w:r w:rsidR="000F4F4E">
          <w:rPr>
            <w:rFonts w:ascii="Candara" w:hAnsi="Candara" w:cs="Helvetica"/>
            <w:sz w:val="22"/>
            <w:szCs w:val="22"/>
            <w:lang w:val="en-GB"/>
          </w:rPr>
          <w:t>don’t have</w:t>
        </w:r>
      </w:ins>
      <w:ins w:id="81" w:author="Office User" w:date="2015-12-03T14:39:00Z">
        <w:r w:rsidR="000F4F4E">
          <w:rPr>
            <w:rFonts w:ascii="Candara" w:hAnsi="Candara" w:cs="Helvetica"/>
            <w:sz w:val="22"/>
            <w:szCs w:val="22"/>
            <w:lang w:val="en-GB"/>
          </w:rPr>
          <w:t xml:space="preserve"> data</w:t>
        </w:r>
      </w:ins>
      <w:ins w:id="82" w:author="Office User" w:date="2015-12-03T14:40:00Z">
        <w:r w:rsidR="000F4F4E">
          <w:rPr>
            <w:rFonts w:ascii="Candara" w:hAnsi="Candara" w:cs="Helvetica"/>
            <w:sz w:val="22"/>
            <w:szCs w:val="22"/>
            <w:lang w:val="en-GB"/>
          </w:rPr>
          <w:t xml:space="preserve"> or </w:t>
        </w:r>
        <w:proofErr w:type="gramStart"/>
        <w:r w:rsidR="000F4F4E">
          <w:rPr>
            <w:rFonts w:ascii="Candara" w:hAnsi="Candara" w:cs="Helvetica"/>
            <w:sz w:val="22"/>
            <w:szCs w:val="22"/>
            <w:lang w:val="en-GB"/>
          </w:rPr>
          <w:t>internet</w:t>
        </w:r>
        <w:proofErr w:type="gramEnd"/>
        <w:r w:rsidR="000F4F4E">
          <w:rPr>
            <w:rFonts w:ascii="Candara" w:hAnsi="Candara" w:cs="Helvetica"/>
            <w:sz w:val="22"/>
            <w:szCs w:val="22"/>
            <w:lang w:val="en-GB"/>
          </w:rPr>
          <w:t xml:space="preserve"> access</w:t>
        </w:r>
      </w:ins>
      <w:ins w:id="83" w:author="Office User" w:date="2015-12-03T14:39:00Z">
        <w:r w:rsidR="000F4F4E">
          <w:rPr>
            <w:rFonts w:ascii="Candara" w:hAnsi="Candara" w:cs="Helvetica"/>
            <w:sz w:val="22"/>
            <w:szCs w:val="22"/>
            <w:lang w:val="en-GB"/>
          </w:rPr>
          <w:t xml:space="preserve">, Signal also operates as </w:t>
        </w:r>
      </w:ins>
      <w:ins w:id="84" w:author="Office User" w:date="2015-12-03T14:40:00Z">
        <w:r w:rsidR="000F4F4E">
          <w:rPr>
            <w:rFonts w:ascii="Candara" w:hAnsi="Candara" w:cs="Helvetica"/>
            <w:sz w:val="22"/>
            <w:szCs w:val="22"/>
            <w:lang w:val="en-GB"/>
          </w:rPr>
          <w:t xml:space="preserve">a regular </w:t>
        </w:r>
      </w:ins>
      <w:ins w:id="85" w:author="Office User" w:date="2015-12-03T14:41:00Z">
        <w:r w:rsidR="000F4F4E" w:rsidRPr="000F4F4E">
          <w:rPr>
            <w:rFonts w:ascii="Candara" w:hAnsi="Candara" w:cs="Helvetica"/>
            <w:i/>
            <w:sz w:val="22"/>
            <w:szCs w:val="22"/>
            <w:lang w:val="en-GB"/>
            <w:rPrChange w:id="86" w:author="Office User" w:date="2015-12-03T14:41:00Z">
              <w:rPr>
                <w:rFonts w:ascii="Candara" w:hAnsi="Candara" w:cs="Helvetica"/>
                <w:sz w:val="22"/>
                <w:szCs w:val="22"/>
                <w:lang w:val="en-GB"/>
              </w:rPr>
            </w:rPrChange>
          </w:rPr>
          <w:t>unsecured</w:t>
        </w:r>
        <w:r w:rsidR="000F4F4E">
          <w:rPr>
            <w:rFonts w:ascii="Candara" w:hAnsi="Candara" w:cs="Helvetica"/>
            <w:sz w:val="22"/>
            <w:szCs w:val="22"/>
            <w:lang w:val="en-GB"/>
          </w:rPr>
          <w:t xml:space="preserve"> </w:t>
        </w:r>
      </w:ins>
      <w:ins w:id="87" w:author="Office User" w:date="2015-12-03T14:40:00Z">
        <w:r w:rsidR="000F4F4E">
          <w:rPr>
            <w:rFonts w:ascii="Candara" w:hAnsi="Candara" w:cs="Helvetica"/>
            <w:sz w:val="22"/>
            <w:szCs w:val="22"/>
            <w:lang w:val="en-GB"/>
          </w:rPr>
          <w:t xml:space="preserve">SMS messaging service </w:t>
        </w:r>
      </w:ins>
      <w:ins w:id="88" w:author="Office User" w:date="2015-12-03T14:41:00Z">
        <w:r w:rsidR="000F4F4E">
          <w:rPr>
            <w:rFonts w:ascii="Candara" w:hAnsi="Candara" w:cs="Helvetica"/>
            <w:sz w:val="22"/>
            <w:szCs w:val="22"/>
            <w:lang w:val="en-GB"/>
          </w:rPr>
          <w:t>–</w:t>
        </w:r>
      </w:ins>
      <w:ins w:id="89" w:author="Office User" w:date="2015-12-03T14:40:00Z">
        <w:r w:rsidR="000F4F4E">
          <w:rPr>
            <w:rFonts w:ascii="Candara" w:hAnsi="Candara" w:cs="Helvetica"/>
            <w:sz w:val="22"/>
            <w:szCs w:val="22"/>
            <w:lang w:val="en-GB"/>
          </w:rPr>
          <w:t xml:space="preserve"> you </w:t>
        </w:r>
      </w:ins>
      <w:ins w:id="90" w:author="Office User" w:date="2015-12-03T14:41:00Z">
        <w:r w:rsidR="000F4F4E">
          <w:rPr>
            <w:rFonts w:ascii="Candara" w:hAnsi="Candara" w:cs="Helvetica"/>
            <w:sz w:val="22"/>
            <w:szCs w:val="22"/>
            <w:lang w:val="en-GB"/>
          </w:rPr>
          <w:t xml:space="preserve">just need to hold down on the send button to select the preferred function. </w:t>
        </w:r>
      </w:ins>
    </w:p>
    <w:p w14:paraId="67DC89FA" w14:textId="526B9FC1" w:rsidR="000439EE" w:rsidRDefault="000439EE" w:rsidP="00043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1" w:author="Office User" w:date="2015-11-26T23:00:00Z"/>
          <w:rFonts w:ascii="Candara" w:hAnsi="Candara" w:cs="Helvetica"/>
          <w:sz w:val="22"/>
          <w:szCs w:val="22"/>
          <w:lang w:val="en-GB"/>
        </w:rPr>
      </w:pPr>
      <w:ins w:id="92" w:author="Office User" w:date="2015-11-26T23:00:00Z">
        <w:r>
          <w:rPr>
            <w:rFonts w:ascii="Candara" w:hAnsi="Candara" w:cs="Helvetica"/>
            <w:sz w:val="22"/>
            <w:szCs w:val="22"/>
            <w:lang w:val="en-GB"/>
          </w:rPr>
          <w:t xml:space="preserve">Signal now also incorporates secure </w:t>
        </w:r>
      </w:ins>
      <w:ins w:id="93" w:author="Office User" w:date="2015-11-26T23:02:00Z">
        <w:r>
          <w:rPr>
            <w:rFonts w:ascii="Candara" w:hAnsi="Candara" w:cs="Helvetica"/>
            <w:sz w:val="22"/>
            <w:szCs w:val="22"/>
            <w:lang w:val="en-GB"/>
          </w:rPr>
          <w:t>voice calling</w:t>
        </w:r>
      </w:ins>
      <w:ins w:id="94" w:author="Office User" w:date="2015-11-26T23:00:00Z">
        <w:r>
          <w:rPr>
            <w:rFonts w:ascii="Candara" w:hAnsi="Candara" w:cs="Helvetica"/>
            <w:sz w:val="22"/>
            <w:szCs w:val="22"/>
            <w:lang w:val="en-GB"/>
          </w:rPr>
          <w:t xml:space="preserve"> ap</w:t>
        </w:r>
        <w:bookmarkStart w:id="95" w:name="_GoBack"/>
        <w:bookmarkEnd w:id="95"/>
        <w:r>
          <w:rPr>
            <w:rFonts w:ascii="Candara" w:hAnsi="Candara" w:cs="Helvetica"/>
            <w:sz w:val="22"/>
            <w:szCs w:val="22"/>
            <w:lang w:val="en-GB"/>
          </w:rPr>
          <w:t xml:space="preserve">p, </w:t>
        </w:r>
      </w:ins>
      <w:proofErr w:type="spellStart"/>
      <w:ins w:id="96" w:author="Office User" w:date="2015-11-26T23:02:00Z">
        <w:r w:rsidR="000F4F4E">
          <w:rPr>
            <w:rFonts w:ascii="Candara" w:hAnsi="Candara" w:cs="Helvetica"/>
            <w:sz w:val="22"/>
            <w:szCs w:val="22"/>
            <w:lang w:val="en-GB"/>
          </w:rPr>
          <w:t>Re</w:t>
        </w:r>
        <w:r>
          <w:rPr>
            <w:rFonts w:ascii="Candara" w:hAnsi="Candara" w:cs="Helvetica"/>
            <w:sz w:val="22"/>
            <w:szCs w:val="22"/>
            <w:lang w:val="en-GB"/>
          </w:rPr>
          <w:t>dphone</w:t>
        </w:r>
      </w:ins>
      <w:proofErr w:type="spellEnd"/>
      <w:ins w:id="97" w:author="Office User" w:date="2015-11-26T23:00:00Z">
        <w:r>
          <w:rPr>
            <w:rFonts w:ascii="Candara" w:hAnsi="Candara" w:cs="Helvetica"/>
            <w:sz w:val="22"/>
            <w:szCs w:val="22"/>
            <w:lang w:val="en-GB"/>
          </w:rPr>
          <w:t xml:space="preserve"> – meaning there is one simple app you can use for both secure calling and messaging, whether on Android or iPhone, as long as the person you are communicating with has Signal too.</w:t>
        </w:r>
      </w:ins>
    </w:p>
    <w:p w14:paraId="12A62C11" w14:textId="77777777" w:rsidR="000439EE" w:rsidRDefault="000439EE" w:rsidP="00043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8" w:author="Office User" w:date="2015-11-26T23:00:00Z"/>
          <w:rFonts w:ascii="Candara" w:hAnsi="Candara" w:cs="Helvetica"/>
          <w:sz w:val="22"/>
          <w:szCs w:val="22"/>
          <w:lang w:val="en-GB"/>
        </w:rPr>
      </w:pPr>
    </w:p>
    <w:p w14:paraId="0BF54ADE" w14:textId="77777777" w:rsidR="000439EE" w:rsidRDefault="000439EE" w:rsidP="00043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9" w:author="Office User" w:date="2015-11-26T23:00:00Z"/>
          <w:rFonts w:ascii="Candara" w:hAnsi="Candara" w:cs="Helvetica"/>
          <w:sz w:val="22"/>
          <w:szCs w:val="22"/>
          <w:lang w:val="en-GB"/>
        </w:rPr>
      </w:pPr>
      <w:ins w:id="100" w:author="Office User" w:date="2015-11-26T23:00:00Z">
        <w:r w:rsidRPr="00C801B0">
          <w:rPr>
            <w:rFonts w:ascii="Candara" w:hAnsi="Candara" w:cs="Helvetica"/>
            <w:sz w:val="22"/>
            <w:szCs w:val="22"/>
            <w:lang w:val="en-GB"/>
          </w:rPr>
          <w:t>Signal uses your existing phone number and address book. There are no separate logins, usernames, passwords, or PINs to manage or lose. </w:t>
        </w:r>
        <w:r>
          <w:rPr>
            <w:rFonts w:ascii="Candara" w:hAnsi="Candara" w:cs="Helvetica"/>
            <w:sz w:val="22"/>
            <w:szCs w:val="22"/>
            <w:lang w:val="en-GB"/>
          </w:rPr>
          <w:t>It</w:t>
        </w:r>
        <w:r w:rsidRPr="007C4FBF">
          <w:rPr>
            <w:rFonts w:ascii="Candara" w:hAnsi="Candara" w:cs="Helvetica"/>
            <w:sz w:val="22"/>
            <w:szCs w:val="22"/>
            <w:lang w:val="en-GB"/>
          </w:rPr>
          <w:t xml:space="preserve"> uses your mobile number as your </w:t>
        </w:r>
        <w:proofErr w:type="spellStart"/>
        <w:r w:rsidRPr="007C4FBF">
          <w:rPr>
            <w:rFonts w:ascii="Candara" w:hAnsi="Candara" w:cs="Helvetica"/>
            <w:sz w:val="22"/>
            <w:szCs w:val="22"/>
            <w:lang w:val="en-GB"/>
          </w:rPr>
          <w:t>identificator</w:t>
        </w:r>
        <w:proofErr w:type="spellEnd"/>
        <w:r w:rsidRPr="007C4FBF">
          <w:rPr>
            <w:rFonts w:ascii="Candara" w:hAnsi="Candara" w:cs="Helvetica"/>
            <w:sz w:val="22"/>
            <w:szCs w:val="22"/>
            <w:lang w:val="en-GB"/>
          </w:rPr>
          <w:t xml:space="preserve"> (like a user name</w:t>
        </w:r>
        <w:r>
          <w:rPr>
            <w:rFonts w:ascii="Candara" w:hAnsi="Candara" w:cs="Helvetica"/>
            <w:sz w:val="22"/>
            <w:szCs w:val="22"/>
            <w:lang w:val="en-GB"/>
          </w:rPr>
          <w:t>) – this makes it easier for the user, though</w:t>
        </w:r>
        <w:r w:rsidRPr="007C4FBF">
          <w:rPr>
            <w:rFonts w:ascii="Candara" w:hAnsi="Candara" w:cs="Helvetica"/>
            <w:sz w:val="22"/>
            <w:szCs w:val="22"/>
            <w:lang w:val="en-GB"/>
          </w:rPr>
          <w:t xml:space="preserve"> it also </w:t>
        </w:r>
        <w:r>
          <w:rPr>
            <w:rFonts w:ascii="Candara" w:hAnsi="Candara" w:cs="Helvetica"/>
            <w:sz w:val="22"/>
            <w:szCs w:val="22"/>
            <w:lang w:val="en-GB"/>
          </w:rPr>
          <w:t>makes it</w:t>
        </w:r>
        <w:r w:rsidRPr="007C4FBF">
          <w:rPr>
            <w:rFonts w:ascii="Candara" w:hAnsi="Candara" w:cs="Helvetica"/>
            <w:sz w:val="22"/>
            <w:szCs w:val="22"/>
            <w:lang w:val="en-GB"/>
          </w:rPr>
          <w:t xml:space="preserve"> easier to </w:t>
        </w:r>
        <w:proofErr w:type="spellStart"/>
        <w:r w:rsidRPr="007C4FBF">
          <w:rPr>
            <w:rFonts w:ascii="Candara" w:hAnsi="Candara" w:cs="Helvetica"/>
            <w:sz w:val="22"/>
            <w:szCs w:val="22"/>
            <w:lang w:val="en-GB"/>
          </w:rPr>
          <w:t>analyze</w:t>
        </w:r>
        <w:proofErr w:type="spellEnd"/>
        <w:r w:rsidRPr="007C4FBF">
          <w:rPr>
            <w:rFonts w:ascii="Candara" w:hAnsi="Candara" w:cs="Helvetica"/>
            <w:sz w:val="22"/>
            <w:szCs w:val="22"/>
            <w:lang w:val="en-GB"/>
          </w:rPr>
          <w:t xml:space="preserve"> the traffic it produces and</w:t>
        </w:r>
        <w:r>
          <w:rPr>
            <w:rFonts w:ascii="Candara" w:hAnsi="Candara" w:cs="Helvetica"/>
            <w:sz w:val="22"/>
            <w:szCs w:val="22"/>
            <w:lang w:val="en-GB"/>
          </w:rPr>
          <w:t xml:space="preserve"> trace it back to you</w:t>
        </w:r>
        <w:r w:rsidRPr="007C4FBF">
          <w:rPr>
            <w:rFonts w:ascii="Candara" w:hAnsi="Candara" w:cs="Helvetica"/>
            <w:sz w:val="22"/>
            <w:szCs w:val="22"/>
            <w:lang w:val="en-GB"/>
          </w:rPr>
          <w:t xml:space="preserve">. </w:t>
        </w:r>
        <w:r>
          <w:rPr>
            <w:rFonts w:ascii="Candara" w:hAnsi="Candara" w:cs="Helvetica"/>
            <w:sz w:val="22"/>
            <w:szCs w:val="22"/>
            <w:lang w:val="en-GB"/>
          </w:rPr>
          <w:t>Signal</w:t>
        </w:r>
        <w:r w:rsidRPr="007C4FBF">
          <w:rPr>
            <w:rFonts w:ascii="Candara" w:hAnsi="Candara" w:cs="Helvetica"/>
            <w:sz w:val="22"/>
            <w:szCs w:val="22"/>
            <w:lang w:val="en-GB"/>
          </w:rPr>
          <w:t xml:space="preserve"> uses a central server, which is a point of centralization and thus puts </w:t>
        </w:r>
        <w:r>
          <w:rPr>
            <w:rFonts w:ascii="Candara" w:hAnsi="Candara" w:cs="Helvetica"/>
            <w:sz w:val="22"/>
            <w:szCs w:val="22"/>
            <w:lang w:val="en-GB"/>
          </w:rPr>
          <w:t xml:space="preserve">it in the powerful position </w:t>
        </w:r>
        <w:r w:rsidRPr="007C4FBF">
          <w:rPr>
            <w:rFonts w:ascii="Candara" w:hAnsi="Candara" w:cs="Helvetica"/>
            <w:sz w:val="22"/>
            <w:szCs w:val="22"/>
            <w:lang w:val="en-GB"/>
          </w:rPr>
          <w:t>of having</w:t>
        </w:r>
        <w:r>
          <w:rPr>
            <w:rFonts w:ascii="Candara" w:hAnsi="Candara" w:cs="Helvetica"/>
            <w:sz w:val="22"/>
            <w:szCs w:val="22"/>
            <w:lang w:val="en-GB"/>
          </w:rPr>
          <w:t xml:space="preserve"> control over some of this data</w:t>
        </w:r>
        <w:r w:rsidRPr="007C4FBF">
          <w:rPr>
            <w:rFonts w:ascii="Candara" w:hAnsi="Candara" w:cs="Helvetica"/>
            <w:sz w:val="22"/>
            <w:szCs w:val="22"/>
            <w:lang w:val="en-GB"/>
          </w:rPr>
          <w:t>.</w:t>
        </w:r>
        <w:r>
          <w:rPr>
            <w:rFonts w:ascii="Candara" w:hAnsi="Candara" w:cs="Helvetica"/>
            <w:sz w:val="22"/>
            <w:szCs w:val="22"/>
            <w:lang w:val="en-GB"/>
          </w:rPr>
          <w:t xml:space="preserve"> However they</w:t>
        </w:r>
        <w:r w:rsidRPr="00C801B0">
          <w:rPr>
            <w:rFonts w:ascii="Candara" w:hAnsi="Candara" w:cs="Helvetica"/>
            <w:sz w:val="22"/>
            <w:szCs w:val="22"/>
            <w:lang w:val="en-GB"/>
          </w:rPr>
          <w:t xml:space="preserve"> cannot hear your conversations or see your messages, </w:t>
        </w:r>
        <w:r>
          <w:rPr>
            <w:rFonts w:ascii="Candara" w:hAnsi="Candara" w:cs="Helvetica"/>
            <w:sz w:val="22"/>
            <w:szCs w:val="22"/>
            <w:lang w:val="en-GB"/>
          </w:rPr>
          <w:t>so</w:t>
        </w:r>
        <w:r w:rsidRPr="00C801B0">
          <w:rPr>
            <w:rFonts w:ascii="Candara" w:hAnsi="Candara" w:cs="Helvetica"/>
            <w:sz w:val="22"/>
            <w:szCs w:val="22"/>
            <w:lang w:val="en-GB"/>
          </w:rPr>
          <w:t xml:space="preserve"> no one else can either.</w:t>
        </w:r>
      </w:ins>
    </w:p>
    <w:p w14:paraId="5C45CD16" w14:textId="77777777" w:rsidR="000439EE" w:rsidRDefault="000439EE" w:rsidP="00043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ns w:id="101" w:author="Office User" w:date="2015-11-26T23:00:00Z"/>
          <w:rFonts w:ascii="Candara" w:hAnsi="Candara" w:cs="Helvetica"/>
          <w:b/>
          <w:bCs/>
          <w:sz w:val="22"/>
          <w:szCs w:val="22"/>
          <w:lang w:val="en-GB"/>
        </w:rPr>
      </w:pPr>
    </w:p>
    <w:p w14:paraId="7CD9A5CC" w14:textId="77777777" w:rsidR="000439EE" w:rsidRDefault="000439EE" w:rsidP="00043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ns w:id="102" w:author="Office User" w:date="2015-11-26T23:00:00Z"/>
          <w:rFonts w:ascii="Candara" w:hAnsi="Candara" w:cs="Helvetica"/>
          <w:b/>
          <w:bCs/>
          <w:sz w:val="22"/>
          <w:szCs w:val="22"/>
          <w:lang w:val="en-GB"/>
        </w:rPr>
      </w:pPr>
      <w:ins w:id="103" w:author="Office User" w:date="2015-11-26T23:00:00Z">
        <w:r>
          <w:rPr>
            <w:rFonts w:ascii="Candara" w:hAnsi="Candara" w:cs="Helvetica"/>
            <w:b/>
            <w:bCs/>
            <w:sz w:val="22"/>
            <w:szCs w:val="22"/>
            <w:lang w:val="en-GB"/>
          </w:rPr>
          <w:t>Telegram</w:t>
        </w:r>
      </w:ins>
    </w:p>
    <w:p w14:paraId="44BA7706" w14:textId="77777777" w:rsidR="000439EE" w:rsidRPr="00946E11" w:rsidRDefault="000439EE" w:rsidP="00043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4" w:author="Office User" w:date="2015-11-26T23:00:00Z"/>
          <w:rFonts w:ascii="Candara" w:hAnsi="Candara"/>
          <w:sz w:val="22"/>
          <w:szCs w:val="22"/>
          <w:lang w:val="en-GB"/>
        </w:rPr>
      </w:pPr>
      <w:ins w:id="105" w:author="Office User" w:date="2015-11-26T23:00:00Z">
        <w:r>
          <w:rPr>
            <w:rFonts w:ascii="Candara" w:hAnsi="Candara"/>
            <w:sz w:val="22"/>
            <w:szCs w:val="22"/>
            <w:lang w:val="en-GB"/>
          </w:rPr>
          <w:t>A note on Telegram: While Telegram does use end-to-end encryption in some modes, there have been serious concerns with the quality of their encryption and the amount of information it gathers on users, including their full contact lists. Users must also remember to start a new “</w:t>
        </w:r>
        <w:r w:rsidRPr="00946E11">
          <w:rPr>
            <w:rFonts w:ascii="Candara" w:hAnsi="Candara"/>
            <w:sz w:val="22"/>
            <w:szCs w:val="22"/>
            <w:lang w:val="en-GB"/>
          </w:rPr>
          <w:t>Secret Chat</w:t>
        </w:r>
        <w:r>
          <w:rPr>
            <w:rFonts w:ascii="Candara" w:hAnsi="Candara"/>
            <w:sz w:val="22"/>
            <w:szCs w:val="22"/>
            <w:lang w:val="en-GB"/>
          </w:rPr>
          <w:t>”, before encryption is activated. Given these concerns we cannot recommend Telegram as a secure method of communicating.</w:t>
        </w:r>
      </w:ins>
    </w:p>
    <w:p w14:paraId="66E5DB4A" w14:textId="44F482F8" w:rsidR="002876FA" w:rsidDel="00223894" w:rsidRDefault="002876FA" w:rsidP="002876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del w:id="106" w:author="Office User" w:date="2015-11-26T23:08:00Z"/>
          <w:rFonts w:ascii="Candara" w:hAnsi="Candara" w:cs="Helvetica"/>
          <w:b/>
          <w:bCs/>
          <w:sz w:val="22"/>
          <w:szCs w:val="22"/>
          <w:lang w:val="en-GB"/>
        </w:rPr>
      </w:pPr>
      <w:del w:id="107" w:author="Office User" w:date="2015-11-26T23:08:00Z">
        <w:r w:rsidDel="00223894">
          <w:rPr>
            <w:rFonts w:ascii="Candara" w:hAnsi="Candara" w:cs="Helvetica"/>
            <w:b/>
            <w:bCs/>
            <w:sz w:val="22"/>
            <w:szCs w:val="22"/>
            <w:lang w:val="en-GB"/>
          </w:rPr>
          <w:delText>TextSecure</w:delText>
        </w:r>
      </w:del>
    </w:p>
    <w:p w14:paraId="4C91714C" w14:textId="0C15AA47" w:rsidR="00E85EEE" w:rsidDel="00223894" w:rsidRDefault="00E85EE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08" w:author="Office User" w:date="2015-11-26T23:08:00Z"/>
          <w:rFonts w:ascii="Candara" w:hAnsi="Candara" w:cs="Helvetica"/>
          <w:bCs/>
          <w:sz w:val="22"/>
          <w:szCs w:val="22"/>
          <w:lang w:val="en-GB"/>
        </w:rPr>
      </w:pPr>
      <w:del w:id="109" w:author="Office User" w:date="2015-11-26T23:08:00Z">
        <w:r w:rsidDel="00223894">
          <w:rPr>
            <w:rFonts w:ascii="Candara" w:hAnsi="Candara" w:cs="Helvetica"/>
            <w:bCs/>
            <w:sz w:val="22"/>
            <w:szCs w:val="22"/>
            <w:lang w:val="en-GB"/>
          </w:rPr>
          <w:delText>IMPORTANT: TextSecure no longer works for sending SMS. It sends online messages only, like a more secure version of WhatsApp.</w:delText>
        </w:r>
      </w:del>
    </w:p>
    <w:p w14:paraId="73E4D614" w14:textId="36322E8D" w:rsidR="00D8722A" w:rsidDel="00223894" w:rsidRDefault="00D8722A"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0" w:author="Office User" w:date="2015-11-26T23:08:00Z"/>
          <w:rFonts w:ascii="Candara" w:hAnsi="Candara" w:cs="Helvetica"/>
          <w:bCs/>
          <w:sz w:val="22"/>
          <w:szCs w:val="22"/>
          <w:lang w:val="en-GB"/>
        </w:rPr>
      </w:pPr>
    </w:p>
    <w:p w14:paraId="4BB38D15" w14:textId="522A4CDB" w:rsidR="00C17D60" w:rsidRPr="00692066" w:rsidDel="00223894"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1" w:author="Office User" w:date="2015-11-26T23:08:00Z"/>
          <w:rFonts w:ascii="Candara" w:hAnsi="Candara" w:cs="Helvetica"/>
          <w:sz w:val="22"/>
          <w:szCs w:val="22"/>
          <w:lang w:val="en-GB"/>
        </w:rPr>
      </w:pPr>
      <w:del w:id="112" w:author="Office User" w:date="2015-11-26T23:08:00Z">
        <w:r w:rsidRPr="0064497D" w:rsidDel="00223894">
          <w:rPr>
            <w:rFonts w:ascii="Candara" w:hAnsi="Candara" w:cs="Helvetica"/>
            <w:bCs/>
            <w:sz w:val="22"/>
            <w:szCs w:val="22"/>
            <w:lang w:val="en-GB"/>
          </w:rPr>
          <w:delText>TextSecure</w:delText>
        </w:r>
        <w:r w:rsidRPr="0064497D" w:rsidDel="00223894">
          <w:rPr>
            <w:rFonts w:ascii="Candara" w:hAnsi="Candara" w:cs="Helvetica"/>
            <w:sz w:val="22"/>
            <w:szCs w:val="22"/>
            <w:lang w:val="en-GB"/>
          </w:rPr>
          <w:delText> </w:delText>
        </w:r>
        <w:r w:rsidRPr="00692066" w:rsidDel="00223894">
          <w:rPr>
            <w:rFonts w:ascii="Candara" w:hAnsi="Candara" w:cs="Helvetica"/>
            <w:sz w:val="22"/>
            <w:szCs w:val="22"/>
            <w:lang w:val="en-GB"/>
          </w:rPr>
          <w:delText xml:space="preserve">is </w:delText>
        </w:r>
        <w:r w:rsidRPr="002876FA" w:rsidDel="00223894">
          <w:rPr>
            <w:rFonts w:ascii="Candara" w:hAnsi="Candara" w:cs="Helvetica"/>
            <w:sz w:val="22"/>
            <w:szCs w:val="22"/>
            <w:lang w:val="en-GB"/>
          </w:rPr>
          <w:delText>a </w:delText>
        </w:r>
        <w:r w:rsidR="002876FA" w:rsidRPr="002876FA" w:rsidDel="00223894">
          <w:rPr>
            <w:rFonts w:ascii="Candara" w:hAnsi="Candara" w:cs="Helvetica"/>
            <w:iCs/>
            <w:sz w:val="22"/>
            <w:szCs w:val="22"/>
            <w:lang w:val="en-GB"/>
          </w:rPr>
          <w:delText xml:space="preserve">free, open-source </w:delText>
        </w:r>
        <w:r w:rsidRPr="002876FA" w:rsidDel="00223894">
          <w:rPr>
            <w:rFonts w:ascii="Candara" w:hAnsi="Candara" w:cs="Helvetica"/>
            <w:sz w:val="22"/>
            <w:szCs w:val="22"/>
            <w:lang w:val="en-GB"/>
          </w:rPr>
          <w:delText>tool</w:delText>
        </w:r>
        <w:r w:rsidRPr="00692066" w:rsidDel="00223894">
          <w:rPr>
            <w:rFonts w:ascii="Candara" w:hAnsi="Candara" w:cs="Helvetica"/>
            <w:sz w:val="22"/>
            <w:szCs w:val="22"/>
            <w:lang w:val="en-GB"/>
          </w:rPr>
          <w:delText xml:space="preserve"> for sending and receiving secure </w:delText>
        </w:r>
        <w:r w:rsidR="00572BB7" w:rsidDel="00223894">
          <w:rPr>
            <w:rFonts w:ascii="Candara" w:hAnsi="Candara" w:cs="Helvetica"/>
            <w:sz w:val="22"/>
            <w:szCs w:val="22"/>
            <w:lang w:val="en-GB"/>
          </w:rPr>
          <w:delText>online messages</w:delText>
        </w:r>
        <w:r w:rsidR="00572BB7" w:rsidRPr="00692066" w:rsidDel="00223894">
          <w:rPr>
            <w:rFonts w:ascii="Candara" w:hAnsi="Candara" w:cs="Helvetica"/>
            <w:sz w:val="22"/>
            <w:szCs w:val="22"/>
            <w:lang w:val="en-GB"/>
          </w:rPr>
          <w:delText xml:space="preserve"> </w:delText>
        </w:r>
        <w:r w:rsidRPr="00692066" w:rsidDel="00223894">
          <w:rPr>
            <w:rFonts w:ascii="Candara" w:hAnsi="Candara" w:cs="Helvetica"/>
            <w:sz w:val="22"/>
            <w:szCs w:val="22"/>
            <w:lang w:val="en-GB"/>
          </w:rPr>
          <w:delText xml:space="preserve">on Android phones. </w:delText>
        </w:r>
        <w:r w:rsidR="001E1FBD" w:rsidDel="00223894">
          <w:rPr>
            <w:rFonts w:ascii="Candara" w:hAnsi="Candara" w:cs="Helvetica"/>
            <w:sz w:val="22"/>
            <w:szCs w:val="22"/>
            <w:lang w:val="en-GB"/>
          </w:rPr>
          <w:delText>It is compatible with the ‘</w:delText>
        </w:r>
        <w:r w:rsidR="001E1FBD" w:rsidRPr="0099233F" w:rsidDel="00223894">
          <w:rPr>
            <w:rFonts w:ascii="Candara" w:hAnsi="Candara" w:cs="Helvetica"/>
            <w:sz w:val="22"/>
            <w:szCs w:val="22"/>
            <w:highlight w:val="green"/>
            <w:lang w:val="en-GB"/>
          </w:rPr>
          <w:delText>Signal - Private Messenger’</w:delText>
        </w:r>
        <w:r w:rsidR="001E1FBD" w:rsidDel="00223894">
          <w:rPr>
            <w:rFonts w:ascii="Candara" w:hAnsi="Candara" w:cs="Helvetica"/>
            <w:sz w:val="22"/>
            <w:szCs w:val="22"/>
            <w:lang w:val="en-GB"/>
          </w:rPr>
          <w:delText xml:space="preserve"> app for iPhones. TextSecure</w:delText>
        </w:r>
        <w:r w:rsidRPr="00692066" w:rsidDel="00223894">
          <w:rPr>
            <w:rFonts w:ascii="Candara" w:hAnsi="Candara" w:cs="Helvetica"/>
            <w:sz w:val="22"/>
            <w:szCs w:val="22"/>
            <w:lang w:val="en-GB"/>
          </w:rPr>
          <w:delText xml:space="preserve"> works both for encrypted and non-encrypted </w:delText>
        </w:r>
        <w:r w:rsidR="00572BB7" w:rsidDel="00223894">
          <w:rPr>
            <w:rFonts w:ascii="Candara" w:hAnsi="Candara" w:cs="Helvetica"/>
            <w:sz w:val="22"/>
            <w:szCs w:val="22"/>
            <w:lang w:val="en-GB"/>
          </w:rPr>
          <w:delText xml:space="preserve">online </w:delText>
        </w:r>
        <w:r w:rsidRPr="00692066" w:rsidDel="00223894">
          <w:rPr>
            <w:rFonts w:ascii="Candara" w:hAnsi="Candara" w:cs="Helvetica"/>
            <w:sz w:val="22"/>
            <w:szCs w:val="22"/>
            <w:lang w:val="en-GB"/>
          </w:rPr>
          <w:delText xml:space="preserve">messages, so you can use it as your default </w:delText>
        </w:r>
        <w:r w:rsidR="00572BB7" w:rsidDel="00223894">
          <w:rPr>
            <w:rFonts w:ascii="Candara" w:hAnsi="Candara" w:cs="Helvetica"/>
            <w:sz w:val="22"/>
            <w:szCs w:val="22"/>
            <w:lang w:val="en-GB"/>
          </w:rPr>
          <w:delText>online messaging</w:delText>
        </w:r>
        <w:r w:rsidR="00572BB7" w:rsidRPr="00692066" w:rsidDel="00223894">
          <w:rPr>
            <w:rFonts w:ascii="Candara" w:hAnsi="Candara" w:cs="Helvetica"/>
            <w:sz w:val="22"/>
            <w:szCs w:val="22"/>
            <w:lang w:val="en-GB"/>
          </w:rPr>
          <w:delText xml:space="preserve"> </w:delText>
        </w:r>
        <w:r w:rsidRPr="00692066" w:rsidDel="00223894">
          <w:rPr>
            <w:rFonts w:ascii="Candara" w:hAnsi="Candara" w:cs="Helvetica"/>
            <w:sz w:val="22"/>
            <w:szCs w:val="22"/>
            <w:lang w:val="en-GB"/>
          </w:rPr>
          <w:delText xml:space="preserve">application. To exchange </w:delText>
        </w:r>
        <w:r w:rsidRPr="0099233F" w:rsidDel="00223894">
          <w:rPr>
            <w:rFonts w:ascii="Candara" w:hAnsi="Candara" w:cs="Helvetica"/>
            <w:i/>
            <w:sz w:val="22"/>
            <w:szCs w:val="22"/>
            <w:lang w:val="en-GB"/>
          </w:rPr>
          <w:delText>encrypted</w:delText>
        </w:r>
        <w:r w:rsidRPr="00692066" w:rsidDel="00223894">
          <w:rPr>
            <w:rFonts w:ascii="Candara" w:hAnsi="Candara" w:cs="Helvetica"/>
            <w:sz w:val="22"/>
            <w:szCs w:val="22"/>
            <w:lang w:val="en-GB"/>
          </w:rPr>
          <w:delText xml:space="preserve"> messages this tool has to be installed by both the sender and the recipient of a message, so you will need to get people you communicate with regularly to use it as well. TextSecure automatically detects when an encrypted message is received from another TextSecure user. It also allows you to send encrypted messages to more than one person. Messages are automatically signed making it nearly impossible to tamper with the contents of a message. </w:delText>
        </w:r>
        <w:r w:rsidR="005C592E" w:rsidDel="00223894">
          <w:rPr>
            <w:rFonts w:ascii="Candara" w:hAnsi="Candara" w:cs="Helvetica"/>
            <w:sz w:val="22"/>
            <w:szCs w:val="22"/>
            <w:lang w:val="en-GB"/>
          </w:rPr>
          <w:delText>TextS</w:delText>
        </w:r>
        <w:r w:rsidR="00D97066" w:rsidDel="00223894">
          <w:rPr>
            <w:rFonts w:ascii="Candara" w:hAnsi="Candara" w:cs="Helvetica"/>
            <w:sz w:val="22"/>
            <w:szCs w:val="22"/>
            <w:lang w:val="en-GB"/>
          </w:rPr>
          <w:delText>ecure</w:delText>
        </w:r>
        <w:r w:rsidR="00D8722A" w:rsidDel="00223894">
          <w:rPr>
            <w:rFonts w:ascii="Candara" w:hAnsi="Candara" w:cs="Helvetica"/>
            <w:sz w:val="22"/>
            <w:szCs w:val="22"/>
            <w:lang w:val="en-GB"/>
          </w:rPr>
          <w:delText xml:space="preserve"> now</w:delText>
        </w:r>
        <w:r w:rsidR="00D97066" w:rsidDel="00223894">
          <w:rPr>
            <w:rFonts w:ascii="Candara" w:hAnsi="Candara" w:cs="Helvetica"/>
            <w:sz w:val="22"/>
            <w:szCs w:val="22"/>
            <w:lang w:val="en-GB"/>
          </w:rPr>
          <w:delText xml:space="preserve"> </w:delText>
        </w:r>
        <w:r w:rsidR="00572BB7" w:rsidDel="00223894">
          <w:rPr>
            <w:rFonts w:ascii="Candara" w:hAnsi="Candara" w:cs="Helvetica"/>
            <w:sz w:val="22"/>
            <w:szCs w:val="22"/>
            <w:lang w:val="en-GB"/>
          </w:rPr>
          <w:delText xml:space="preserve">only </w:delText>
        </w:r>
        <w:r w:rsidR="00D97066" w:rsidDel="00223894">
          <w:rPr>
            <w:rFonts w:ascii="Candara" w:hAnsi="Candara" w:cs="Helvetica"/>
            <w:sz w:val="22"/>
            <w:szCs w:val="22"/>
            <w:lang w:val="en-GB"/>
          </w:rPr>
          <w:delText xml:space="preserve">works if you </w:delText>
        </w:r>
        <w:r w:rsidR="00572BB7" w:rsidDel="00223894">
          <w:rPr>
            <w:rFonts w:ascii="Candara" w:hAnsi="Candara" w:cs="Helvetica"/>
            <w:sz w:val="22"/>
            <w:szCs w:val="22"/>
            <w:lang w:val="en-GB"/>
          </w:rPr>
          <w:delText xml:space="preserve">have </w:delText>
        </w:r>
        <w:r w:rsidR="00D97066" w:rsidDel="00223894">
          <w:rPr>
            <w:rFonts w:ascii="Candara" w:hAnsi="Candara" w:cs="Helvetica"/>
            <w:sz w:val="22"/>
            <w:szCs w:val="22"/>
            <w:lang w:val="en-GB"/>
          </w:rPr>
          <w:delText>internet connectivity on your phone.</w:delText>
        </w:r>
      </w:del>
    </w:p>
    <w:p w14:paraId="0507B15E" w14:textId="3BD34753" w:rsidR="005C592E" w:rsidDel="00223894" w:rsidRDefault="005C592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3" w:author="Office User" w:date="2015-11-26T23:08:00Z"/>
          <w:rFonts w:ascii="Candara" w:hAnsi="Candara" w:cs="Helvetica"/>
          <w:sz w:val="22"/>
          <w:szCs w:val="22"/>
          <w:lang w:val="en-GB"/>
        </w:rPr>
      </w:pPr>
    </w:p>
    <w:p w14:paraId="42383AA4" w14:textId="22AACB9B" w:rsidR="00C17D60" w:rsidRPr="00692066" w:rsidDel="00223894" w:rsidRDefault="005C592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4" w:author="Office User" w:date="2015-11-26T23:08:00Z"/>
          <w:rFonts w:ascii="Candara" w:hAnsi="Candara" w:cs="Helvetica"/>
          <w:sz w:val="22"/>
          <w:szCs w:val="22"/>
          <w:lang w:val="en-GB"/>
        </w:rPr>
      </w:pPr>
      <w:del w:id="115" w:author="Office User" w:date="2015-11-26T23:08:00Z">
        <w:r w:rsidDel="00223894">
          <w:rPr>
            <w:rFonts w:ascii="Candara" w:hAnsi="Candara" w:cs="Helvetica"/>
            <w:sz w:val="22"/>
            <w:szCs w:val="22"/>
            <w:lang w:val="en-GB"/>
          </w:rPr>
          <w:delText xml:space="preserve">See how to set it up in the </w:delText>
        </w:r>
        <w:r w:rsidRPr="005C592E" w:rsidDel="00223894">
          <w:rPr>
            <w:rFonts w:ascii="Candara" w:hAnsi="Candara" w:cs="Helvetica"/>
            <w:sz w:val="22"/>
            <w:szCs w:val="22"/>
            <w:highlight w:val="yellow"/>
            <w:lang w:val="en-GB"/>
          </w:rPr>
          <w:delText>TextSecure tool guide</w:delText>
        </w:r>
        <w:r w:rsidDel="00223894">
          <w:rPr>
            <w:rFonts w:ascii="Candara" w:hAnsi="Candara" w:cs="Helvetica"/>
            <w:sz w:val="22"/>
            <w:szCs w:val="22"/>
            <w:lang w:val="en-GB"/>
          </w:rPr>
          <w:delText xml:space="preserve">. </w:delText>
        </w:r>
      </w:del>
    </w:p>
    <w:p w14:paraId="022E8185"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057868B0" w14:textId="65BEF585" w:rsidR="00C17D60" w:rsidRPr="002876FA" w:rsidRDefault="002876FA" w:rsidP="002876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sz w:val="22"/>
          <w:szCs w:val="22"/>
          <w:lang w:val="en-GB"/>
        </w:rPr>
      </w:pPr>
      <w:proofErr w:type="spellStart"/>
      <w:r w:rsidRPr="002876FA">
        <w:rPr>
          <w:rFonts w:ascii="Candara" w:hAnsi="Candara" w:cs="Helvetica"/>
          <w:b/>
          <w:sz w:val="22"/>
          <w:szCs w:val="22"/>
          <w:lang w:val="en-GB"/>
        </w:rPr>
        <w:t>ChatSecure</w:t>
      </w:r>
      <w:proofErr w:type="spellEnd"/>
    </w:p>
    <w:p w14:paraId="7754CCE0" w14:textId="201FEB43" w:rsidR="00C17D60" w:rsidRPr="00692066" w:rsidRDefault="003532EA"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roofErr w:type="spellStart"/>
      <w:proofErr w:type="gramStart"/>
      <w:r w:rsidRPr="0064497D">
        <w:rPr>
          <w:rFonts w:ascii="Candara" w:hAnsi="Candara" w:cs="Helvetica"/>
          <w:bCs/>
          <w:sz w:val="22"/>
          <w:szCs w:val="22"/>
          <w:lang w:val="en-GB"/>
        </w:rPr>
        <w:t>ChatSecure</w:t>
      </w:r>
      <w:proofErr w:type="spellEnd"/>
      <w:r w:rsidRPr="0064497D">
        <w:rPr>
          <w:rFonts w:ascii="Candara" w:hAnsi="Candara" w:cs="Helvetica"/>
          <w:sz w:val="22"/>
          <w:szCs w:val="22"/>
          <w:lang w:val="en-GB"/>
        </w:rPr>
        <w:t> </w:t>
      </w:r>
      <w:r w:rsidR="00C17D60" w:rsidRPr="00692066">
        <w:rPr>
          <w:rFonts w:ascii="Candara" w:hAnsi="Candara" w:cs="Helvetica"/>
          <w:sz w:val="22"/>
          <w:szCs w:val="22"/>
          <w:lang w:val="en-GB"/>
        </w:rPr>
        <w:t xml:space="preserve">as a </w:t>
      </w:r>
      <w:r w:rsidR="005C592E">
        <w:rPr>
          <w:rFonts w:ascii="Candara" w:hAnsi="Candara" w:cs="Helvetica"/>
          <w:sz w:val="22"/>
          <w:szCs w:val="22"/>
          <w:lang w:val="en-GB"/>
        </w:rPr>
        <w:t>secure text chat application that works for</w:t>
      </w:r>
      <w:ins w:id="116" w:author="Office User" w:date="2015-11-26T23:08:00Z">
        <w:r w:rsidR="00223894">
          <w:rPr>
            <w:rFonts w:ascii="Candara" w:hAnsi="Candara" w:cs="Helvetica"/>
            <w:sz w:val="22"/>
            <w:szCs w:val="22"/>
            <w:lang w:val="en-GB"/>
          </w:rPr>
          <w:t xml:space="preserve"> both</w:t>
        </w:r>
      </w:ins>
      <w:r w:rsidR="005C592E">
        <w:rPr>
          <w:rFonts w:ascii="Candara" w:hAnsi="Candara" w:cs="Helvetica"/>
          <w:sz w:val="22"/>
          <w:szCs w:val="22"/>
          <w:lang w:val="en-GB"/>
        </w:rPr>
        <w:t xml:space="preserve"> iPhones </w:t>
      </w:r>
      <w:del w:id="117" w:author="Office User" w:date="2015-11-26T23:08:00Z">
        <w:r w:rsidR="005C592E" w:rsidDel="00223894">
          <w:rPr>
            <w:rFonts w:ascii="Candara" w:hAnsi="Candara" w:cs="Helvetica"/>
            <w:sz w:val="22"/>
            <w:szCs w:val="22"/>
            <w:lang w:val="en-GB"/>
          </w:rPr>
          <w:delText>as well as</w:delText>
        </w:r>
      </w:del>
      <w:ins w:id="118" w:author="Office User" w:date="2015-11-26T23:08:00Z">
        <w:r w:rsidR="00223894">
          <w:rPr>
            <w:rFonts w:ascii="Candara" w:hAnsi="Candara" w:cs="Helvetica"/>
            <w:sz w:val="22"/>
            <w:szCs w:val="22"/>
            <w:lang w:val="en-GB"/>
          </w:rPr>
          <w:t>and</w:t>
        </w:r>
      </w:ins>
      <w:r w:rsidR="00C17D60" w:rsidRPr="00692066">
        <w:rPr>
          <w:rFonts w:ascii="Candara" w:hAnsi="Candara" w:cs="Helvetica"/>
          <w:sz w:val="22"/>
          <w:szCs w:val="22"/>
          <w:lang w:val="en-GB"/>
        </w:rPr>
        <w:t xml:space="preserve"> Android</w:t>
      </w:r>
      <w:ins w:id="119" w:author="Office User" w:date="2015-11-26T23:08:00Z">
        <w:r w:rsidR="00223894">
          <w:rPr>
            <w:rFonts w:ascii="Candara" w:hAnsi="Candara" w:cs="Helvetica"/>
            <w:sz w:val="22"/>
            <w:szCs w:val="22"/>
            <w:lang w:val="en-GB"/>
          </w:rPr>
          <w:t>s and across a number of platforms</w:t>
        </w:r>
      </w:ins>
      <w:del w:id="120" w:author="Office User" w:date="2015-11-26T23:08:00Z">
        <w:r w:rsidR="00C17D60" w:rsidRPr="00692066" w:rsidDel="00223894">
          <w:rPr>
            <w:rFonts w:ascii="Candara" w:hAnsi="Candara" w:cs="Helvetica"/>
            <w:sz w:val="22"/>
            <w:szCs w:val="22"/>
            <w:lang w:val="en-GB"/>
          </w:rPr>
          <w:delText>phones</w:delText>
        </w:r>
      </w:del>
      <w:r w:rsidR="00C17D60" w:rsidRPr="00692066">
        <w:rPr>
          <w:rFonts w:ascii="Candara" w:hAnsi="Candara" w:cs="Helvetica"/>
          <w:sz w:val="22"/>
          <w:szCs w:val="22"/>
          <w:lang w:val="en-GB"/>
        </w:rPr>
        <w:t>.</w:t>
      </w:r>
      <w:proofErr w:type="gramEnd"/>
      <w:r w:rsidR="00C17D60" w:rsidRPr="00692066">
        <w:rPr>
          <w:rFonts w:ascii="Candara" w:hAnsi="Candara" w:cs="Helvetica"/>
          <w:sz w:val="22"/>
          <w:szCs w:val="22"/>
          <w:lang w:val="en-GB"/>
        </w:rPr>
        <w:t xml:space="preserve"> </w:t>
      </w:r>
      <w:r w:rsidR="002876FA">
        <w:rPr>
          <w:rFonts w:ascii="Candara" w:hAnsi="Candara" w:cs="Helvetica"/>
          <w:sz w:val="22"/>
          <w:szCs w:val="22"/>
          <w:lang w:val="en-GB"/>
        </w:rPr>
        <w:t xml:space="preserve">Not only does </w:t>
      </w:r>
      <w:proofErr w:type="spellStart"/>
      <w:r w:rsidR="002876FA">
        <w:rPr>
          <w:rFonts w:ascii="Candara" w:hAnsi="Candara" w:cs="Helvetica"/>
          <w:sz w:val="22"/>
          <w:szCs w:val="22"/>
          <w:lang w:val="en-GB"/>
        </w:rPr>
        <w:t>ChatS</w:t>
      </w:r>
      <w:r w:rsidR="009E4BBB">
        <w:rPr>
          <w:rFonts w:ascii="Candara" w:hAnsi="Candara" w:cs="Helvetica"/>
          <w:sz w:val="22"/>
          <w:szCs w:val="22"/>
          <w:lang w:val="en-GB"/>
        </w:rPr>
        <w:t>ecure</w:t>
      </w:r>
      <w:proofErr w:type="spellEnd"/>
      <w:r w:rsidR="009E4BBB">
        <w:rPr>
          <w:rFonts w:ascii="Candara" w:hAnsi="Candara" w:cs="Helvetica"/>
          <w:sz w:val="22"/>
          <w:szCs w:val="22"/>
          <w:lang w:val="en-GB"/>
        </w:rPr>
        <w:t xml:space="preserve"> encrypt your </w:t>
      </w:r>
      <w:proofErr w:type="gramStart"/>
      <w:r w:rsidR="002876FA">
        <w:rPr>
          <w:rFonts w:ascii="Candara" w:hAnsi="Candara" w:cs="Helvetica"/>
          <w:sz w:val="22"/>
          <w:szCs w:val="22"/>
          <w:lang w:val="en-GB"/>
        </w:rPr>
        <w:t>phone to phone</w:t>
      </w:r>
      <w:proofErr w:type="gramEnd"/>
      <w:r w:rsidR="002876FA">
        <w:rPr>
          <w:rFonts w:ascii="Candara" w:hAnsi="Candara" w:cs="Helvetica"/>
          <w:sz w:val="22"/>
          <w:szCs w:val="22"/>
          <w:lang w:val="en-GB"/>
        </w:rPr>
        <w:t xml:space="preserve"> messages, it can also operate across a number of platforms,</w:t>
      </w:r>
      <w:r w:rsidR="005C592E">
        <w:rPr>
          <w:rFonts w:ascii="Candara" w:hAnsi="Candara" w:cs="Helvetica"/>
          <w:sz w:val="22"/>
          <w:szCs w:val="22"/>
          <w:lang w:val="en-GB"/>
        </w:rPr>
        <w:t xml:space="preserve"> and offers more functions than </w:t>
      </w:r>
      <w:del w:id="121" w:author="Office User" w:date="2015-11-26T23:09:00Z">
        <w:r w:rsidR="005C592E" w:rsidDel="00223894">
          <w:rPr>
            <w:rFonts w:ascii="Candara" w:hAnsi="Candara" w:cs="Helvetica"/>
            <w:sz w:val="22"/>
            <w:szCs w:val="22"/>
            <w:lang w:val="en-GB"/>
          </w:rPr>
          <w:delText>TextSecure</w:delText>
        </w:r>
      </w:del>
      <w:ins w:id="122" w:author="Office User" w:date="2015-11-26T23:09:00Z">
        <w:r w:rsidR="00223894">
          <w:rPr>
            <w:rFonts w:ascii="Candara" w:hAnsi="Candara" w:cs="Helvetica"/>
            <w:sz w:val="22"/>
            <w:szCs w:val="22"/>
            <w:lang w:val="en-GB"/>
          </w:rPr>
          <w:t>Signal</w:t>
        </w:r>
      </w:ins>
      <w:r w:rsidR="002876FA">
        <w:rPr>
          <w:rFonts w:ascii="Candara" w:hAnsi="Candara" w:cs="Helvetica"/>
          <w:sz w:val="22"/>
          <w:szCs w:val="22"/>
          <w:lang w:val="en-GB"/>
        </w:rPr>
        <w:t>.</w:t>
      </w:r>
      <w:r w:rsidR="009E4BBB">
        <w:rPr>
          <w:rFonts w:ascii="Candara" w:hAnsi="Candara" w:cs="Helvetica"/>
          <w:sz w:val="22"/>
          <w:szCs w:val="22"/>
          <w:lang w:val="en-GB"/>
        </w:rPr>
        <w:t xml:space="preserve"> </w:t>
      </w:r>
      <w:proofErr w:type="spellStart"/>
      <w:r w:rsidR="002876FA">
        <w:rPr>
          <w:rFonts w:ascii="Candara" w:hAnsi="Candara" w:cs="Helvetica"/>
          <w:sz w:val="22"/>
          <w:szCs w:val="22"/>
          <w:lang w:val="en-GB"/>
        </w:rPr>
        <w:t>ChatSecure</w:t>
      </w:r>
      <w:proofErr w:type="spellEnd"/>
      <w:r w:rsidR="002876FA">
        <w:rPr>
          <w:rFonts w:ascii="Candara" w:hAnsi="Candara" w:cs="Helvetica"/>
          <w:sz w:val="22"/>
          <w:szCs w:val="22"/>
          <w:lang w:val="en-GB"/>
        </w:rPr>
        <w:t xml:space="preserve"> </w:t>
      </w:r>
      <w:r w:rsidR="00C17D60" w:rsidRPr="00692066">
        <w:rPr>
          <w:rFonts w:ascii="Candara" w:hAnsi="Candara" w:cs="Helvetica"/>
          <w:sz w:val="22"/>
          <w:szCs w:val="22"/>
          <w:lang w:val="en-GB"/>
        </w:rPr>
        <w:t xml:space="preserve">offers easy and strong encryption for your chats </w:t>
      </w:r>
      <w:r w:rsidR="002876FA">
        <w:rPr>
          <w:rFonts w:ascii="Candara" w:hAnsi="Candara" w:cs="Helvetica"/>
          <w:sz w:val="22"/>
          <w:szCs w:val="22"/>
          <w:lang w:val="en-GB"/>
        </w:rPr>
        <w:t>that</w:t>
      </w:r>
      <w:r w:rsidR="00C17D60" w:rsidRPr="00692066">
        <w:rPr>
          <w:rFonts w:ascii="Candara" w:hAnsi="Candara" w:cs="Helvetica"/>
          <w:sz w:val="22"/>
          <w:szCs w:val="22"/>
          <w:lang w:val="en-GB"/>
        </w:rPr>
        <w:t xml:space="preserve"> provides both authenticity (you can verify that you are chatting with the right person) and the independent security of each session so that even if the encryption of one chat session is compromised, other past and future sessions will remain secure.</w:t>
      </w:r>
    </w:p>
    <w:p w14:paraId="06BE9C10" w14:textId="77777777" w:rsidR="003532EA" w:rsidRPr="00692066" w:rsidRDefault="003532EA"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3283C46" w14:textId="3CF45904" w:rsidR="005C592E" w:rsidRPr="00692066" w:rsidRDefault="005C592E" w:rsidP="005C5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See how to set it up in the </w:t>
      </w:r>
      <w:proofErr w:type="spellStart"/>
      <w:r>
        <w:rPr>
          <w:rFonts w:ascii="Candara" w:hAnsi="Candara" w:cs="Helvetica"/>
          <w:sz w:val="22"/>
          <w:szCs w:val="22"/>
          <w:highlight w:val="yellow"/>
          <w:lang w:val="en-GB"/>
        </w:rPr>
        <w:t>Chat</w:t>
      </w:r>
      <w:r w:rsidRPr="005C592E">
        <w:rPr>
          <w:rFonts w:ascii="Candara" w:hAnsi="Candara" w:cs="Helvetica"/>
          <w:sz w:val="22"/>
          <w:szCs w:val="22"/>
          <w:highlight w:val="yellow"/>
          <w:lang w:val="en-GB"/>
        </w:rPr>
        <w:t>Secure</w:t>
      </w:r>
      <w:proofErr w:type="spellEnd"/>
      <w:r w:rsidRPr="005C592E">
        <w:rPr>
          <w:rFonts w:ascii="Candara" w:hAnsi="Candara" w:cs="Helvetica"/>
          <w:sz w:val="22"/>
          <w:szCs w:val="22"/>
          <w:highlight w:val="yellow"/>
          <w:lang w:val="en-GB"/>
        </w:rPr>
        <w:t xml:space="preserve"> tool guide</w:t>
      </w:r>
      <w:r>
        <w:rPr>
          <w:rFonts w:ascii="Candara" w:hAnsi="Candara" w:cs="Helvetica"/>
          <w:sz w:val="22"/>
          <w:szCs w:val="22"/>
          <w:lang w:val="en-GB"/>
        </w:rPr>
        <w:t xml:space="preserve">. </w:t>
      </w:r>
    </w:p>
    <w:p w14:paraId="6B43143C"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5995AB0" w14:textId="1CC23F4C" w:rsidR="002876FA" w:rsidRPr="005C592E" w:rsidRDefault="002876FA"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ab/>
      </w:r>
      <w:r w:rsidR="00D406C0" w:rsidRPr="00001D8C">
        <w:rPr>
          <w:rFonts w:ascii="Candara" w:hAnsi="Candara" w:cs="Helvetica"/>
          <w:b/>
          <w:sz w:val="22"/>
          <w:szCs w:val="22"/>
          <w:highlight w:val="magenta"/>
        </w:rPr>
        <w:t xml:space="preserve">3. </w:t>
      </w:r>
      <w:proofErr w:type="spellStart"/>
      <w:r w:rsidRPr="00001D8C">
        <w:rPr>
          <w:rFonts w:ascii="Candara" w:hAnsi="Candara" w:cs="Helvetica"/>
          <w:b/>
          <w:sz w:val="22"/>
          <w:szCs w:val="22"/>
          <w:highlight w:val="magenta"/>
        </w:rPr>
        <w:t>WhatsApp</w:t>
      </w:r>
      <w:proofErr w:type="spellEnd"/>
    </w:p>
    <w:p w14:paraId="5FF28311" w14:textId="0AF9A59C" w:rsidR="003512E1" w:rsidRDefault="002876FA" w:rsidP="003512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roofErr w:type="spellStart"/>
      <w:r w:rsidRPr="0064497D">
        <w:rPr>
          <w:rFonts w:ascii="Candara" w:hAnsi="Candara" w:cs="Helvetica"/>
          <w:sz w:val="22"/>
          <w:szCs w:val="22"/>
          <w:highlight w:val="green"/>
          <w:lang w:val="en-GB"/>
        </w:rPr>
        <w:t>WhatsApp</w:t>
      </w:r>
      <w:proofErr w:type="spellEnd"/>
      <w:r w:rsidRPr="002876FA">
        <w:rPr>
          <w:rFonts w:ascii="Candara" w:hAnsi="Candara" w:cs="Helvetica"/>
          <w:sz w:val="22"/>
          <w:szCs w:val="22"/>
          <w:lang w:val="en-GB"/>
        </w:rPr>
        <w:t xml:space="preserve"> is the most popular mobile communication tool in the world, </w:t>
      </w:r>
      <w:r w:rsidR="003512E1">
        <w:rPr>
          <w:rFonts w:ascii="Candara" w:hAnsi="Candara" w:cs="Helvetica"/>
          <w:sz w:val="22"/>
          <w:szCs w:val="22"/>
          <w:lang w:val="en-GB"/>
        </w:rPr>
        <w:t>offering free messaging to individuals and groups and operating on all phone types</w:t>
      </w:r>
      <w:r w:rsidRPr="002876FA">
        <w:rPr>
          <w:rFonts w:ascii="Candara" w:hAnsi="Candara" w:cs="Helvetica"/>
          <w:sz w:val="22"/>
          <w:szCs w:val="22"/>
          <w:lang w:val="en-GB"/>
        </w:rPr>
        <w:t>.</w:t>
      </w:r>
      <w:r w:rsidR="003512E1">
        <w:rPr>
          <w:rFonts w:ascii="Candara" w:hAnsi="Candara" w:cs="Helvetica"/>
          <w:sz w:val="22"/>
          <w:szCs w:val="22"/>
          <w:lang w:val="en-GB"/>
        </w:rPr>
        <w:t xml:space="preserve"> </w:t>
      </w:r>
      <w:r w:rsidRPr="002876FA">
        <w:rPr>
          <w:rFonts w:ascii="Candara" w:hAnsi="Candara" w:cs="Helvetica"/>
          <w:sz w:val="22"/>
          <w:szCs w:val="22"/>
          <w:lang w:val="en-GB"/>
        </w:rPr>
        <w:t xml:space="preserve">Until November 2014, using </w:t>
      </w:r>
      <w:proofErr w:type="spellStart"/>
      <w:r w:rsidRPr="002876FA">
        <w:rPr>
          <w:rFonts w:ascii="Candara" w:hAnsi="Candara" w:cs="Helvetica"/>
          <w:sz w:val="22"/>
          <w:szCs w:val="22"/>
          <w:lang w:val="en-GB"/>
        </w:rPr>
        <w:t>WhatsApp</w:t>
      </w:r>
      <w:proofErr w:type="spellEnd"/>
      <w:r w:rsidRPr="002876FA">
        <w:rPr>
          <w:rFonts w:ascii="Candara" w:hAnsi="Candara" w:cs="Helvetica"/>
          <w:sz w:val="22"/>
          <w:szCs w:val="22"/>
          <w:lang w:val="en-GB"/>
        </w:rPr>
        <w:t xml:space="preserve"> was considered highly insecure and was not recommend for </w:t>
      </w:r>
      <w:r w:rsidR="003512E1">
        <w:rPr>
          <w:rFonts w:ascii="Candara" w:hAnsi="Candara" w:cs="Helvetica"/>
          <w:sz w:val="22"/>
          <w:szCs w:val="22"/>
          <w:lang w:val="en-GB"/>
        </w:rPr>
        <w:t>anyone who</w:t>
      </w:r>
      <w:r w:rsidRPr="002876FA">
        <w:rPr>
          <w:rFonts w:ascii="Candara" w:hAnsi="Candara" w:cs="Helvetica"/>
          <w:sz w:val="22"/>
          <w:szCs w:val="22"/>
          <w:lang w:val="en-GB"/>
        </w:rPr>
        <w:t xml:space="preserve"> requi</w:t>
      </w:r>
      <w:r w:rsidR="003512E1">
        <w:rPr>
          <w:rFonts w:ascii="Candara" w:hAnsi="Candara" w:cs="Helvetica"/>
          <w:sz w:val="22"/>
          <w:szCs w:val="22"/>
          <w:lang w:val="en-GB"/>
        </w:rPr>
        <w:t>red any level of security in their</w:t>
      </w:r>
      <w:r w:rsidRPr="002876FA">
        <w:rPr>
          <w:rFonts w:ascii="Candara" w:hAnsi="Candara" w:cs="Helvetica"/>
          <w:sz w:val="22"/>
          <w:szCs w:val="22"/>
          <w:lang w:val="en-GB"/>
        </w:rPr>
        <w:t xml:space="preserve"> communications.</w:t>
      </w:r>
      <w:r w:rsidR="003512E1">
        <w:rPr>
          <w:rFonts w:ascii="Candara" w:hAnsi="Candara" w:cs="Helvetica"/>
          <w:sz w:val="22"/>
          <w:szCs w:val="22"/>
          <w:lang w:val="en-GB"/>
        </w:rPr>
        <w:t xml:space="preserve"> It now offers strong encryption for </w:t>
      </w:r>
      <w:r w:rsidR="003512E1" w:rsidRPr="003512E1">
        <w:rPr>
          <w:rFonts w:ascii="Candara" w:hAnsi="Candara" w:cs="Helvetica"/>
          <w:i/>
          <w:sz w:val="22"/>
          <w:szCs w:val="22"/>
          <w:lang w:val="en-GB"/>
        </w:rPr>
        <w:t>some</w:t>
      </w:r>
      <w:r w:rsidR="003512E1">
        <w:rPr>
          <w:rFonts w:ascii="Candara" w:hAnsi="Candara" w:cs="Helvetica"/>
          <w:sz w:val="22"/>
          <w:szCs w:val="22"/>
          <w:lang w:val="en-GB"/>
        </w:rPr>
        <w:t xml:space="preserve"> messages on </w:t>
      </w:r>
      <w:r w:rsidR="003512E1" w:rsidRPr="003512E1">
        <w:rPr>
          <w:rFonts w:ascii="Candara" w:hAnsi="Candara" w:cs="Helvetica"/>
          <w:i/>
          <w:sz w:val="22"/>
          <w:szCs w:val="22"/>
          <w:lang w:val="en-GB"/>
        </w:rPr>
        <w:t>some</w:t>
      </w:r>
      <w:r w:rsidR="003512E1">
        <w:rPr>
          <w:rFonts w:ascii="Candara" w:hAnsi="Candara" w:cs="Helvetica"/>
          <w:sz w:val="22"/>
          <w:szCs w:val="22"/>
          <w:lang w:val="en-GB"/>
        </w:rPr>
        <w:t xml:space="preserve"> phones. </w:t>
      </w:r>
    </w:p>
    <w:p w14:paraId="55A73719" w14:textId="77777777" w:rsidR="003512E1" w:rsidRDefault="003512E1" w:rsidP="003512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28211C8" w14:textId="607FC422" w:rsidR="002876FA" w:rsidRPr="003512E1" w:rsidRDefault="002876FA" w:rsidP="003512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2876FA">
        <w:rPr>
          <w:rFonts w:ascii="Candara" w:hAnsi="Candara" w:cs="Helvetica"/>
          <w:sz w:val="22"/>
          <w:szCs w:val="22"/>
          <w:lang w:val="en-GB"/>
        </w:rPr>
        <w:t xml:space="preserve">Since November 2014, </w:t>
      </w:r>
      <w:proofErr w:type="spellStart"/>
      <w:r w:rsidRPr="002876FA">
        <w:rPr>
          <w:rFonts w:ascii="Candara" w:hAnsi="Candara" w:cs="Helvetica"/>
          <w:sz w:val="22"/>
          <w:szCs w:val="22"/>
          <w:lang w:val="en-GB"/>
        </w:rPr>
        <w:t>WhatsApp</w:t>
      </w:r>
      <w:proofErr w:type="spellEnd"/>
      <w:r w:rsidRPr="002876FA">
        <w:rPr>
          <w:rFonts w:ascii="Candara" w:hAnsi="Candara" w:cs="Helvetica"/>
          <w:sz w:val="22"/>
          <w:szCs w:val="22"/>
          <w:lang w:val="en-GB"/>
        </w:rPr>
        <w:t xml:space="preserve"> has integrated the secure</w:t>
      </w:r>
      <w:r w:rsidR="003512E1">
        <w:rPr>
          <w:rFonts w:ascii="Candara" w:hAnsi="Candara" w:cs="Helvetica"/>
          <w:sz w:val="22"/>
          <w:szCs w:val="22"/>
          <w:lang w:val="en-GB"/>
        </w:rPr>
        <w:t xml:space="preserve"> code of a well-</w:t>
      </w:r>
      <w:r w:rsidRPr="002876FA">
        <w:rPr>
          <w:rFonts w:ascii="Candara" w:hAnsi="Candara" w:cs="Helvetica"/>
          <w:sz w:val="22"/>
          <w:szCs w:val="22"/>
          <w:lang w:val="en-GB"/>
        </w:rPr>
        <w:t>respected privacy and technology company (Open Whisper Systems) into its product.</w:t>
      </w:r>
      <w:r w:rsidR="003512E1">
        <w:rPr>
          <w:rFonts w:ascii="Candara" w:hAnsi="Candara" w:cs="Helvetica"/>
          <w:sz w:val="22"/>
          <w:szCs w:val="22"/>
          <w:lang w:val="en-GB"/>
        </w:rPr>
        <w:t xml:space="preserve"> This means that i</w:t>
      </w:r>
      <w:r w:rsidRPr="002876FA">
        <w:rPr>
          <w:rFonts w:ascii="Candara" w:hAnsi="Candara" w:cs="Helvetica"/>
          <w:sz w:val="22"/>
          <w:szCs w:val="22"/>
          <w:lang w:val="en-GB"/>
        </w:rPr>
        <w:t>ts messages now have a very strong level of verifiable security</w:t>
      </w:r>
      <w:r w:rsidR="003512E1">
        <w:rPr>
          <w:rFonts w:ascii="Candara" w:hAnsi="Candara" w:cs="Helvetica"/>
          <w:sz w:val="22"/>
          <w:szCs w:val="22"/>
          <w:lang w:val="en-GB"/>
        </w:rPr>
        <w:t xml:space="preserve">, and </w:t>
      </w:r>
      <w:proofErr w:type="spellStart"/>
      <w:r w:rsidRPr="002876FA">
        <w:rPr>
          <w:rFonts w:ascii="Candara" w:hAnsi="Candara" w:cs="Helvetica"/>
          <w:sz w:val="22"/>
          <w:szCs w:val="22"/>
          <w:lang w:val="en-GB"/>
        </w:rPr>
        <w:t>WhatsApp</w:t>
      </w:r>
      <w:proofErr w:type="spellEnd"/>
      <w:r w:rsidRPr="002876FA">
        <w:rPr>
          <w:rFonts w:ascii="Candara" w:hAnsi="Candara" w:cs="Helvetica"/>
          <w:sz w:val="22"/>
          <w:szCs w:val="22"/>
          <w:lang w:val="en-GB"/>
        </w:rPr>
        <w:t xml:space="preserve"> can no longer easily view or be forced to handover messages to </w:t>
      </w:r>
      <w:r w:rsidRPr="003512E1">
        <w:rPr>
          <w:rFonts w:ascii="Candara" w:hAnsi="Candara" w:cs="Helvetica"/>
          <w:sz w:val="22"/>
          <w:szCs w:val="22"/>
          <w:lang w:val="en-GB"/>
        </w:rPr>
        <w:t>authorities</w:t>
      </w:r>
      <w:r w:rsidR="003512E1">
        <w:rPr>
          <w:rFonts w:ascii="Candara" w:hAnsi="Candara" w:cs="Helvetica"/>
          <w:sz w:val="22"/>
          <w:szCs w:val="22"/>
          <w:lang w:val="en-GB"/>
        </w:rPr>
        <w:t>.</w:t>
      </w:r>
    </w:p>
    <w:p w14:paraId="22F0F289" w14:textId="77777777" w:rsidR="002876FA" w:rsidRPr="003512E1" w:rsidRDefault="002876FA" w:rsidP="002876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095332F" w14:textId="77777777" w:rsidR="002876FA" w:rsidRPr="003512E1" w:rsidRDefault="002876FA" w:rsidP="002876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3512E1">
        <w:rPr>
          <w:rFonts w:ascii="Candara" w:hAnsi="Candara" w:cs="Helvetica"/>
          <w:sz w:val="22"/>
          <w:szCs w:val="22"/>
          <w:lang w:val="en-GB"/>
        </w:rPr>
        <w:t xml:space="preserve">However it is very important to note: </w:t>
      </w:r>
    </w:p>
    <w:p w14:paraId="46D95B81" w14:textId="77777777" w:rsidR="002876FA" w:rsidRPr="002876FA" w:rsidRDefault="002876FA" w:rsidP="00DE6EC0">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3512E1">
        <w:rPr>
          <w:rFonts w:ascii="Candara" w:hAnsi="Candara" w:cs="Helvetica"/>
          <w:sz w:val="22"/>
          <w:szCs w:val="22"/>
          <w:lang w:val="en-GB"/>
        </w:rPr>
        <w:t>This only currently applies to users</w:t>
      </w:r>
      <w:r w:rsidRPr="002876FA">
        <w:rPr>
          <w:rFonts w:ascii="Candara" w:hAnsi="Candara" w:cs="Helvetica"/>
          <w:sz w:val="22"/>
          <w:szCs w:val="22"/>
          <w:lang w:val="en-GB"/>
        </w:rPr>
        <w:t xml:space="preserve"> using </w:t>
      </w:r>
      <w:proofErr w:type="spellStart"/>
      <w:r w:rsidRPr="002876FA">
        <w:rPr>
          <w:rFonts w:ascii="Candara" w:hAnsi="Candara" w:cs="Helvetica"/>
          <w:sz w:val="22"/>
          <w:szCs w:val="22"/>
          <w:lang w:val="en-GB"/>
        </w:rPr>
        <w:t>WhatsApp</w:t>
      </w:r>
      <w:proofErr w:type="spellEnd"/>
      <w:r w:rsidRPr="002876FA">
        <w:rPr>
          <w:rFonts w:ascii="Candara" w:hAnsi="Candara" w:cs="Helvetica"/>
          <w:sz w:val="22"/>
          <w:szCs w:val="22"/>
          <w:lang w:val="en-GB"/>
        </w:rPr>
        <w:t xml:space="preserve"> on </w:t>
      </w:r>
      <w:r w:rsidRPr="0099233F">
        <w:rPr>
          <w:rFonts w:ascii="Candara" w:hAnsi="Candara" w:cs="Helvetica"/>
          <w:i/>
          <w:sz w:val="22"/>
          <w:szCs w:val="22"/>
          <w:lang w:val="en-GB"/>
        </w:rPr>
        <w:t>Android</w:t>
      </w:r>
      <w:r w:rsidRPr="002876FA">
        <w:rPr>
          <w:rFonts w:ascii="Candara" w:hAnsi="Candara" w:cs="Helvetica"/>
          <w:sz w:val="22"/>
          <w:szCs w:val="22"/>
          <w:lang w:val="en-GB"/>
        </w:rPr>
        <w:t xml:space="preserve"> phones (users on Apple </w:t>
      </w:r>
      <w:proofErr w:type="spellStart"/>
      <w:r w:rsidRPr="002876FA">
        <w:rPr>
          <w:rFonts w:ascii="Candara" w:hAnsi="Candara" w:cs="Helvetica"/>
          <w:sz w:val="22"/>
          <w:szCs w:val="22"/>
          <w:lang w:val="en-GB"/>
        </w:rPr>
        <w:t>iOS</w:t>
      </w:r>
      <w:proofErr w:type="spellEnd"/>
      <w:r w:rsidRPr="002876FA">
        <w:rPr>
          <w:rFonts w:ascii="Candara" w:hAnsi="Candara" w:cs="Helvetica"/>
          <w:sz w:val="22"/>
          <w:szCs w:val="22"/>
          <w:lang w:val="en-GB"/>
        </w:rPr>
        <w:t>, Windows Phone, Blackberry and Nokia will be only get the same protection at some point in the future.)</w:t>
      </w:r>
    </w:p>
    <w:p w14:paraId="1B983E01" w14:textId="77777777" w:rsidR="002876FA" w:rsidRPr="002876FA" w:rsidRDefault="002876FA" w:rsidP="00DE6EC0">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2876FA">
        <w:rPr>
          <w:rFonts w:ascii="Candara" w:hAnsi="Candara" w:cs="Helvetica"/>
          <w:sz w:val="22"/>
          <w:szCs w:val="22"/>
          <w:lang w:val="en-GB"/>
        </w:rPr>
        <w:t>Only for messages from one individual to another individual (</w:t>
      </w:r>
      <w:proofErr w:type="spellStart"/>
      <w:r w:rsidRPr="002876FA">
        <w:rPr>
          <w:rFonts w:ascii="Candara" w:hAnsi="Candara" w:cs="Helvetica"/>
          <w:sz w:val="22"/>
          <w:szCs w:val="22"/>
          <w:lang w:val="en-GB"/>
        </w:rPr>
        <w:t>ie</w:t>
      </w:r>
      <w:proofErr w:type="spellEnd"/>
      <w:r w:rsidRPr="002876FA">
        <w:rPr>
          <w:rFonts w:ascii="Candara" w:hAnsi="Candara" w:cs="Helvetica"/>
          <w:sz w:val="22"/>
          <w:szCs w:val="22"/>
          <w:lang w:val="en-GB"/>
        </w:rPr>
        <w:t>: not for group chats)</w:t>
      </w:r>
    </w:p>
    <w:p w14:paraId="3A8F738C" w14:textId="77777777" w:rsidR="002876FA" w:rsidRPr="002876FA" w:rsidRDefault="002876FA" w:rsidP="00DE6EC0">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2876FA">
        <w:rPr>
          <w:rFonts w:ascii="Candara" w:hAnsi="Candara" w:cs="Helvetica"/>
          <w:sz w:val="22"/>
          <w:szCs w:val="22"/>
          <w:lang w:val="en-GB"/>
        </w:rPr>
        <w:t>Does not encrypt any pictures sent once they arrive on the phone</w:t>
      </w:r>
    </w:p>
    <w:p w14:paraId="2C508AC4" w14:textId="77777777" w:rsidR="002876FA" w:rsidRDefault="002876FA" w:rsidP="00DE6EC0">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3" w:author="Office User" w:date="2015-11-26T23:12:00Z"/>
          <w:rFonts w:ascii="Candara" w:hAnsi="Candara" w:cs="Helvetica"/>
          <w:sz w:val="22"/>
          <w:szCs w:val="22"/>
          <w:lang w:val="en-GB"/>
        </w:rPr>
      </w:pPr>
      <w:r w:rsidRPr="002876FA">
        <w:rPr>
          <w:rFonts w:ascii="Candara" w:hAnsi="Candara" w:cs="Helvetica"/>
          <w:sz w:val="22"/>
          <w:szCs w:val="22"/>
          <w:lang w:val="en-GB"/>
        </w:rPr>
        <w:t xml:space="preserve">While </w:t>
      </w:r>
      <w:proofErr w:type="spellStart"/>
      <w:r w:rsidRPr="002876FA">
        <w:rPr>
          <w:rFonts w:ascii="Candara" w:hAnsi="Candara" w:cs="Helvetica"/>
          <w:sz w:val="22"/>
          <w:szCs w:val="22"/>
          <w:lang w:val="en-GB"/>
        </w:rPr>
        <w:t>WhatsApp</w:t>
      </w:r>
      <w:proofErr w:type="spellEnd"/>
      <w:r w:rsidRPr="002876FA">
        <w:rPr>
          <w:rFonts w:ascii="Candara" w:hAnsi="Candara" w:cs="Helvetica"/>
          <w:sz w:val="22"/>
          <w:szCs w:val="22"/>
          <w:lang w:val="en-GB"/>
        </w:rPr>
        <w:t xml:space="preserve"> or others cannot view the content of your messages, they can still know that you are communication with someone (</w:t>
      </w:r>
      <w:proofErr w:type="spellStart"/>
      <w:r w:rsidRPr="002876FA">
        <w:rPr>
          <w:rFonts w:ascii="Candara" w:hAnsi="Candara" w:cs="Helvetica"/>
          <w:sz w:val="22"/>
          <w:szCs w:val="22"/>
          <w:lang w:val="en-GB"/>
        </w:rPr>
        <w:t>e.g</w:t>
      </w:r>
      <w:proofErr w:type="spellEnd"/>
      <w:r w:rsidRPr="002876FA">
        <w:rPr>
          <w:rFonts w:ascii="Candara" w:hAnsi="Candara" w:cs="Helvetica"/>
          <w:sz w:val="22"/>
          <w:szCs w:val="22"/>
          <w:lang w:val="en-GB"/>
        </w:rPr>
        <w:t xml:space="preserve"> metadata). In some cases, this may still have negative security consequences.</w:t>
      </w:r>
    </w:p>
    <w:p w14:paraId="61E5A039" w14:textId="77777777" w:rsidR="00223894" w:rsidRPr="002876FA" w:rsidRDefault="00223894" w:rsidP="005821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ndara" w:hAnsi="Candara" w:cs="Helvetica"/>
          <w:sz w:val="22"/>
          <w:szCs w:val="22"/>
          <w:lang w:val="en-GB"/>
        </w:rPr>
      </w:pPr>
    </w:p>
    <w:p w14:paraId="0052053F" w14:textId="28811FB3" w:rsidR="002876FA" w:rsidRDefault="00223894"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ins w:id="124" w:author="Office User" w:date="2015-11-26T23:11:00Z">
        <w:r>
          <w:rPr>
            <w:rFonts w:ascii="Candara" w:hAnsi="Candara" w:cs="Helvetica"/>
            <w:sz w:val="22"/>
            <w:szCs w:val="22"/>
          </w:rPr>
          <w:t xml:space="preserve">For these reasons we still recommend that you use </w:t>
        </w:r>
      </w:ins>
      <w:r w:rsidRPr="00A0362F">
        <w:rPr>
          <w:rFonts w:ascii="Candara" w:hAnsi="Candara" w:cs="Helvetica"/>
          <w:bCs/>
          <w:sz w:val="22"/>
          <w:szCs w:val="22"/>
          <w:highlight w:val="green"/>
          <w:lang w:val="en-GB"/>
        </w:rPr>
        <w:fldChar w:fldCharType="begin"/>
      </w:r>
      <w:r w:rsidRPr="00A0362F">
        <w:rPr>
          <w:rFonts w:ascii="Candara" w:hAnsi="Candara" w:cs="Helvetica"/>
          <w:bCs/>
          <w:sz w:val="22"/>
          <w:szCs w:val="22"/>
          <w:highlight w:val="green"/>
          <w:lang w:val="en-GB"/>
        </w:rPr>
        <w:instrText xml:space="preserve"> HYPERLINK "https://play.google.com/store/apps/details?id=org.thoughtcrime.securesms" </w:instrText>
      </w:r>
      <w:r w:rsidRPr="00A0362F">
        <w:rPr>
          <w:rFonts w:ascii="Candara" w:hAnsi="Candara" w:cs="Helvetica"/>
          <w:bCs/>
          <w:sz w:val="22"/>
          <w:szCs w:val="22"/>
          <w:highlight w:val="green"/>
          <w:lang w:val="en-GB"/>
        </w:rPr>
        <w:fldChar w:fldCharType="separate"/>
      </w:r>
      <w:ins w:id="125" w:author="Office User" w:date="2015-11-26T23:12:00Z">
        <w:r w:rsidRPr="00A0362F">
          <w:rPr>
            <w:rStyle w:val="Hyperlink"/>
            <w:rFonts w:ascii="Candara" w:hAnsi="Candara" w:cs="Helvetica"/>
            <w:bCs/>
            <w:sz w:val="22"/>
            <w:szCs w:val="22"/>
            <w:highlight w:val="green"/>
            <w:lang w:val="en-GB"/>
          </w:rPr>
          <w:t>Signal</w:t>
        </w:r>
        <w:r w:rsidRPr="00A0362F">
          <w:rPr>
            <w:rFonts w:ascii="Candara" w:hAnsi="Candara" w:cs="Helvetica"/>
            <w:bCs/>
            <w:sz w:val="22"/>
            <w:szCs w:val="22"/>
            <w:highlight w:val="green"/>
            <w:lang w:val="en-GB"/>
          </w:rPr>
          <w:fldChar w:fldCharType="end"/>
        </w:r>
      </w:ins>
      <w:ins w:id="126" w:author="Office User" w:date="2015-11-26T23:11:00Z">
        <w:r>
          <w:rPr>
            <w:rFonts w:ascii="Candara" w:hAnsi="Candara" w:cs="Helvetica"/>
            <w:sz w:val="22"/>
            <w:szCs w:val="22"/>
          </w:rPr>
          <w:t xml:space="preserve"> for secure messaging and calls.</w:t>
        </w:r>
      </w:ins>
    </w:p>
    <w:p w14:paraId="659FE39A" w14:textId="77777777" w:rsidR="002876FA" w:rsidRDefault="002876FA"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7" w:author="Office User" w:date="2015-11-26T23:12:00Z"/>
          <w:rFonts w:ascii="Candara" w:hAnsi="Candara" w:cs="Helvetica"/>
          <w:sz w:val="22"/>
          <w:szCs w:val="22"/>
        </w:rPr>
      </w:pPr>
    </w:p>
    <w:p w14:paraId="7CA9E932" w14:textId="77777777" w:rsidR="00223894" w:rsidRDefault="00223894"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F425849" w14:textId="21F30661" w:rsidR="003532EA" w:rsidRDefault="00001D8C" w:rsidP="0035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001D8C">
        <w:rPr>
          <w:rFonts w:ascii="Candara" w:hAnsi="Candara" w:cs="Helvetica"/>
          <w:b/>
          <w:bCs/>
          <w:sz w:val="22"/>
          <w:szCs w:val="22"/>
          <w:highlight w:val="magenta"/>
          <w:lang w:val="en-GB"/>
        </w:rPr>
        <w:t xml:space="preserve">4. </w:t>
      </w:r>
      <w:r w:rsidR="003532EA" w:rsidRPr="00001D8C">
        <w:rPr>
          <w:rFonts w:ascii="Candara" w:hAnsi="Candara" w:cs="Helvetica"/>
          <w:b/>
          <w:bCs/>
          <w:sz w:val="22"/>
          <w:szCs w:val="22"/>
          <w:highlight w:val="magenta"/>
          <w:lang w:val="en-GB"/>
        </w:rPr>
        <w:t xml:space="preserve">Secure </w:t>
      </w:r>
      <w:r w:rsidR="00572BB7">
        <w:rPr>
          <w:rFonts w:ascii="Candara" w:hAnsi="Candara" w:cs="Helvetica"/>
          <w:b/>
          <w:bCs/>
          <w:sz w:val="22"/>
          <w:szCs w:val="22"/>
          <w:highlight w:val="magenta"/>
          <w:lang w:val="en-GB"/>
        </w:rPr>
        <w:t xml:space="preserve">online </w:t>
      </w:r>
      <w:r w:rsidR="003532EA" w:rsidRPr="00001D8C">
        <w:rPr>
          <w:rFonts w:ascii="Candara" w:hAnsi="Candara" w:cs="Helvetica"/>
          <w:b/>
          <w:bCs/>
          <w:sz w:val="22"/>
          <w:szCs w:val="22"/>
          <w:highlight w:val="magenta"/>
          <w:lang w:val="en-GB"/>
        </w:rPr>
        <w:t>messaging on your computer</w:t>
      </w:r>
    </w:p>
    <w:p w14:paraId="179521E7" w14:textId="77777777" w:rsidR="003532EA" w:rsidRDefault="003532EA"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69BC6F7" w14:textId="312CCD85" w:rsidR="00FE1F8E" w:rsidRPr="00FE1F8E" w:rsidRDefault="00FE1F8E" w:rsidP="00FE1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sz w:val="22"/>
          <w:szCs w:val="22"/>
          <w:lang w:val="en-GB"/>
        </w:rPr>
      </w:pPr>
      <w:r w:rsidRPr="00FE1F8E">
        <w:rPr>
          <w:rFonts w:ascii="Candara" w:hAnsi="Candara" w:cs="Helvetica"/>
          <w:b/>
          <w:sz w:val="22"/>
          <w:szCs w:val="22"/>
          <w:lang w:val="en-GB"/>
        </w:rPr>
        <w:t>Pidgin</w:t>
      </w:r>
    </w:p>
    <w:p w14:paraId="430480B0" w14:textId="4F3144B1" w:rsidR="00FE1F8E" w:rsidRDefault="00A205C4" w:rsidP="00A20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Instead of using Skype, Google Talk or MSN </w:t>
      </w:r>
      <w:r w:rsidR="00FE1F8E">
        <w:rPr>
          <w:rFonts w:ascii="Candara" w:hAnsi="Candara" w:cs="Helvetica"/>
          <w:sz w:val="22"/>
          <w:szCs w:val="22"/>
          <w:lang w:val="en-GB"/>
        </w:rPr>
        <w:t xml:space="preserve">Messenger to send messages on your computer we recommend you use the secure, free, open-source tool, Pidgin, instead. </w:t>
      </w:r>
    </w:p>
    <w:p w14:paraId="11E8EB67" w14:textId="735FEDA9" w:rsidR="00A205C4" w:rsidRDefault="00A205C4" w:rsidP="00A20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205C4">
        <w:rPr>
          <w:rFonts w:ascii="Candara" w:hAnsi="Candara" w:cs="Helvetica"/>
          <w:sz w:val="22"/>
          <w:szCs w:val="22"/>
          <w:lang w:val="en-GB"/>
        </w:rPr>
        <w:t xml:space="preserve">Pidgin is a chat </w:t>
      </w:r>
      <w:proofErr w:type="gramStart"/>
      <w:r w:rsidRPr="00A205C4">
        <w:rPr>
          <w:rFonts w:ascii="Candara" w:hAnsi="Candara" w:cs="Helvetica"/>
          <w:sz w:val="22"/>
          <w:szCs w:val="22"/>
          <w:lang w:val="en-GB"/>
        </w:rPr>
        <w:t>program which</w:t>
      </w:r>
      <w:proofErr w:type="gramEnd"/>
      <w:r w:rsidRPr="00A205C4">
        <w:rPr>
          <w:rFonts w:ascii="Candara" w:hAnsi="Candara" w:cs="Helvetica"/>
          <w:sz w:val="22"/>
          <w:szCs w:val="22"/>
          <w:lang w:val="en-GB"/>
        </w:rPr>
        <w:t xml:space="preserve"> lets you log in to accounts on multiple chat networks simultaneously. This means that you can be chatting with friends on MSN, talking to a friend on Google Talk, and sitting in a Yahoo chat room all at the same time.</w:t>
      </w:r>
      <w:r w:rsidR="00FE1F8E">
        <w:rPr>
          <w:rFonts w:ascii="Candara" w:hAnsi="Candara" w:cs="Helvetica"/>
          <w:sz w:val="22"/>
          <w:szCs w:val="22"/>
          <w:lang w:val="en-GB"/>
        </w:rPr>
        <w:t xml:space="preserve"> </w:t>
      </w:r>
      <w:r w:rsidRPr="00A205C4">
        <w:rPr>
          <w:rFonts w:ascii="Candara" w:hAnsi="Candara" w:cs="Helvetica"/>
          <w:sz w:val="22"/>
          <w:szCs w:val="22"/>
          <w:lang w:val="en-GB"/>
        </w:rPr>
        <w:t xml:space="preserve">Pidgin runs on Windows, Linux, and other UNIX operating systems. </w:t>
      </w:r>
    </w:p>
    <w:p w14:paraId="529F9946" w14:textId="77777777" w:rsidR="00FE1F8E" w:rsidRPr="00A205C4" w:rsidRDefault="00FE1F8E" w:rsidP="00A20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B73CD91" w14:textId="1B868750" w:rsidR="0064497D" w:rsidRPr="00692066" w:rsidRDefault="0064497D" w:rsidP="006449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See how to set it up in the </w:t>
      </w:r>
      <w:r>
        <w:rPr>
          <w:rFonts w:ascii="Candara" w:hAnsi="Candara" w:cs="Helvetica"/>
          <w:sz w:val="22"/>
          <w:szCs w:val="22"/>
          <w:highlight w:val="yellow"/>
          <w:lang w:val="en-GB"/>
        </w:rPr>
        <w:t>Pidgin</w:t>
      </w:r>
      <w:r w:rsidRPr="005C592E">
        <w:rPr>
          <w:rFonts w:ascii="Candara" w:hAnsi="Candara" w:cs="Helvetica"/>
          <w:sz w:val="22"/>
          <w:szCs w:val="22"/>
          <w:highlight w:val="yellow"/>
          <w:lang w:val="en-GB"/>
        </w:rPr>
        <w:t xml:space="preserve"> tool guide</w:t>
      </w:r>
      <w:r>
        <w:rPr>
          <w:rFonts w:ascii="Candara" w:hAnsi="Candara" w:cs="Helvetica"/>
          <w:sz w:val="22"/>
          <w:szCs w:val="22"/>
          <w:lang w:val="en-GB"/>
        </w:rPr>
        <w:t xml:space="preserve">. </w:t>
      </w:r>
    </w:p>
    <w:p w14:paraId="0EE54ABB" w14:textId="77777777" w:rsidR="00FE1F8E" w:rsidRDefault="00FE1F8E" w:rsidP="002260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16D00BA" w14:textId="6DC1B523" w:rsidR="00FE1F8E" w:rsidRPr="00FE1F8E" w:rsidRDefault="00FE1F8E" w:rsidP="00FE1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sz w:val="22"/>
          <w:szCs w:val="22"/>
          <w:lang w:val="en-GB"/>
        </w:rPr>
      </w:pPr>
      <w:proofErr w:type="spellStart"/>
      <w:r w:rsidRPr="00FE1F8E">
        <w:rPr>
          <w:rFonts w:ascii="Candara" w:hAnsi="Candara" w:cs="Helvetica"/>
          <w:b/>
          <w:sz w:val="22"/>
          <w:szCs w:val="22"/>
          <w:lang w:val="en-GB"/>
        </w:rPr>
        <w:t>Adium</w:t>
      </w:r>
      <w:proofErr w:type="spellEnd"/>
    </w:p>
    <w:p w14:paraId="63641EA3" w14:textId="0AA23A11" w:rsidR="00FE1F8E" w:rsidRDefault="00FE1F8E" w:rsidP="00FE1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roofErr w:type="spellStart"/>
      <w:r>
        <w:rPr>
          <w:rFonts w:ascii="Candara" w:hAnsi="Candara" w:cs="Helvetica"/>
          <w:sz w:val="22"/>
          <w:szCs w:val="22"/>
          <w:lang w:val="en-GB"/>
        </w:rPr>
        <w:t>A</w:t>
      </w:r>
      <w:r w:rsidR="00E665CE">
        <w:rPr>
          <w:rFonts w:ascii="Candara" w:hAnsi="Candara" w:cs="Helvetica"/>
          <w:sz w:val="22"/>
          <w:szCs w:val="22"/>
          <w:lang w:val="en-GB"/>
        </w:rPr>
        <w:t>dium</w:t>
      </w:r>
      <w:proofErr w:type="spellEnd"/>
      <w:r w:rsidR="00E665CE">
        <w:rPr>
          <w:rFonts w:ascii="Candara" w:hAnsi="Candara" w:cs="Helvetica"/>
          <w:sz w:val="22"/>
          <w:szCs w:val="22"/>
          <w:lang w:val="en-GB"/>
        </w:rPr>
        <w:t xml:space="preserve"> is</w:t>
      </w:r>
      <w:r>
        <w:rPr>
          <w:rFonts w:ascii="Candara" w:hAnsi="Candara" w:cs="Helvetica"/>
          <w:sz w:val="22"/>
          <w:szCs w:val="22"/>
          <w:lang w:val="en-GB"/>
        </w:rPr>
        <w:t xml:space="preserve"> good alternative to Pidgin that works with </w:t>
      </w:r>
      <w:r w:rsidRPr="00A205C4">
        <w:rPr>
          <w:rFonts w:ascii="Candara" w:hAnsi="Candara" w:cs="Helvetica"/>
          <w:sz w:val="22"/>
          <w:szCs w:val="22"/>
          <w:lang w:val="en-GB"/>
        </w:rPr>
        <w:t>OS X</w:t>
      </w:r>
      <w:r>
        <w:rPr>
          <w:rFonts w:ascii="Candara" w:hAnsi="Candara" w:cs="Helvetica"/>
          <w:sz w:val="22"/>
          <w:szCs w:val="22"/>
          <w:lang w:val="en-GB"/>
        </w:rPr>
        <w:t xml:space="preserve"> on Macs</w:t>
      </w:r>
      <w:r w:rsidR="00E665CE">
        <w:rPr>
          <w:rFonts w:ascii="Candara" w:hAnsi="Candara" w:cs="Helvetica"/>
          <w:sz w:val="22"/>
          <w:szCs w:val="22"/>
          <w:lang w:val="en-GB"/>
        </w:rPr>
        <w:t xml:space="preserve">. See how to set it up in the </w:t>
      </w:r>
      <w:proofErr w:type="spellStart"/>
      <w:r w:rsidR="00E665CE" w:rsidRPr="00E665CE">
        <w:rPr>
          <w:rFonts w:ascii="Candara" w:hAnsi="Candara" w:cs="Helvetica"/>
          <w:sz w:val="22"/>
          <w:szCs w:val="22"/>
          <w:highlight w:val="yellow"/>
          <w:lang w:val="en-GB"/>
        </w:rPr>
        <w:t>Adium</w:t>
      </w:r>
      <w:proofErr w:type="spellEnd"/>
      <w:r w:rsidR="00E665CE" w:rsidRPr="00E665CE">
        <w:rPr>
          <w:rFonts w:ascii="Candara" w:hAnsi="Candara" w:cs="Helvetica"/>
          <w:sz w:val="22"/>
          <w:szCs w:val="22"/>
          <w:highlight w:val="yellow"/>
          <w:lang w:val="en-GB"/>
        </w:rPr>
        <w:t xml:space="preserve"> tool guide.</w:t>
      </w:r>
    </w:p>
    <w:p w14:paraId="422D6AB9" w14:textId="77777777" w:rsidR="00FE1F8E" w:rsidRDefault="00FE1F8E" w:rsidP="002260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B5DAF94" w14:textId="77777777" w:rsidR="008743D3" w:rsidRDefault="008743D3" w:rsidP="002260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76C4287"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D086257" w14:textId="77777777" w:rsidR="00001D8C" w:rsidRDefault="00001D8C" w:rsidP="00001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4. </w:t>
      </w:r>
      <w:r w:rsidRPr="00F46F9B">
        <w:rPr>
          <w:rFonts w:ascii="Candara" w:hAnsi="Candara" w:cs="Helvetica"/>
          <w:b/>
          <w:sz w:val="22"/>
          <w:szCs w:val="22"/>
          <w:highlight w:val="magenta"/>
        </w:rPr>
        <w:t>What now?</w:t>
      </w:r>
    </w:p>
    <w:p w14:paraId="35B1659E" w14:textId="77777777" w:rsidR="00001D8C" w:rsidRDefault="00001D8C" w:rsidP="00001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1943935" w14:textId="77777777" w:rsidR="00001D8C" w:rsidRDefault="00001D8C" w:rsidP="00001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7AA87E76" w14:textId="77777777" w:rsidR="00001D8C" w:rsidRDefault="00001D8C"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F40EAEA"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88103D9"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687D8ACC" w14:textId="3D7097FC" w:rsidR="007D0CFD" w:rsidRDefault="00770D65" w:rsidP="00770D65">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TextSecure</w:t>
      </w:r>
      <w:proofErr w:type="spellEnd"/>
      <w:r>
        <w:rPr>
          <w:rFonts w:ascii="Candara" w:hAnsi="Candara" w:cs="Helvetica"/>
          <w:bCs/>
          <w:i/>
          <w:iCs/>
          <w:sz w:val="22"/>
          <w:szCs w:val="22"/>
          <w:lang w:val="en-GB"/>
        </w:rPr>
        <w:t xml:space="preserve"> </w:t>
      </w:r>
      <w:r w:rsidR="00813E24">
        <w:rPr>
          <w:rFonts w:ascii="Candara" w:hAnsi="Candara" w:cs="Helvetica"/>
          <w:bCs/>
          <w:i/>
          <w:iCs/>
          <w:sz w:val="22"/>
          <w:szCs w:val="22"/>
          <w:lang w:val="en-GB"/>
        </w:rPr>
        <w:t>tool guide</w:t>
      </w:r>
    </w:p>
    <w:p w14:paraId="2EE97040" w14:textId="23837876" w:rsidR="00770D65" w:rsidRDefault="00770D65" w:rsidP="00770D65">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ChatSecure</w:t>
      </w:r>
      <w:proofErr w:type="spellEnd"/>
      <w:r w:rsidR="00813E24">
        <w:rPr>
          <w:rFonts w:ascii="Candara" w:hAnsi="Candara" w:cs="Helvetica"/>
          <w:bCs/>
          <w:i/>
          <w:iCs/>
          <w:sz w:val="22"/>
          <w:szCs w:val="22"/>
          <w:lang w:val="en-GB"/>
        </w:rPr>
        <w:t xml:space="preserve"> tool guide</w:t>
      </w:r>
    </w:p>
    <w:p w14:paraId="0238B514" w14:textId="0C9A4717" w:rsidR="00770D65" w:rsidRPr="00770D65" w:rsidRDefault="00770D65" w:rsidP="00770D65">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Pidgin</w:t>
      </w:r>
      <w:r w:rsidR="00626B85">
        <w:rPr>
          <w:rFonts w:ascii="Candara" w:hAnsi="Candara" w:cs="Helvetica"/>
          <w:bCs/>
          <w:i/>
          <w:iCs/>
          <w:sz w:val="22"/>
          <w:szCs w:val="22"/>
          <w:lang w:val="en-GB"/>
        </w:rPr>
        <w:t xml:space="preserve"> </w:t>
      </w:r>
      <w:r w:rsidR="00813E24">
        <w:rPr>
          <w:rFonts w:ascii="Candara" w:hAnsi="Candara" w:cs="Helvetica"/>
          <w:bCs/>
          <w:i/>
          <w:iCs/>
          <w:sz w:val="22"/>
          <w:szCs w:val="22"/>
          <w:lang w:val="en-GB"/>
        </w:rPr>
        <w:t>tool guide</w:t>
      </w:r>
    </w:p>
    <w:p w14:paraId="624F25B7" w14:textId="74981F45" w:rsidR="00626B85" w:rsidRPr="00770D65" w:rsidRDefault="00E665CE" w:rsidP="00626B85">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Adium</w:t>
      </w:r>
      <w:proofErr w:type="spellEnd"/>
      <w:r w:rsidR="00626B85">
        <w:rPr>
          <w:rFonts w:ascii="Candara" w:hAnsi="Candara" w:cs="Helvetica"/>
          <w:bCs/>
          <w:i/>
          <w:iCs/>
          <w:sz w:val="22"/>
          <w:szCs w:val="22"/>
          <w:lang w:val="en-GB"/>
        </w:rPr>
        <w:t xml:space="preserve"> tool guide</w:t>
      </w:r>
    </w:p>
    <w:p w14:paraId="3342B4B0" w14:textId="77777777" w:rsidR="007D0CFD" w:rsidRPr="0015701A"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211A9217"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70BA8F1B" w14:textId="77777777" w:rsidR="00BF77BB" w:rsidRPr="00A55DF2" w:rsidRDefault="000F4F4E" w:rsidP="00BF77BB">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1" w:history="1">
        <w:r w:rsidR="00BF77BB">
          <w:rPr>
            <w:rStyle w:val="Hyperlink"/>
            <w:rFonts w:ascii="Candara" w:hAnsi="Candara" w:cs="Helvetica"/>
            <w:bCs/>
            <w:i/>
            <w:iCs/>
            <w:sz w:val="22"/>
            <w:szCs w:val="22"/>
            <w:lang w:val="en-GB"/>
          </w:rPr>
          <w:t>EFF - Communicating with others</w:t>
        </w:r>
      </w:hyperlink>
    </w:p>
    <w:p w14:paraId="4010E550" w14:textId="77777777" w:rsidR="00BF77BB" w:rsidRPr="00A55DF2" w:rsidRDefault="000F4F4E" w:rsidP="00BF77BB">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2" w:history="1">
        <w:r w:rsidR="00BF77BB">
          <w:rPr>
            <w:rStyle w:val="Hyperlink"/>
            <w:rFonts w:ascii="Candara" w:hAnsi="Candara" w:cs="Helvetica"/>
            <w:bCs/>
            <w:i/>
            <w:iCs/>
            <w:sz w:val="22"/>
            <w:szCs w:val="22"/>
            <w:lang w:val="en-GB"/>
          </w:rPr>
          <w:t>Security in a Box - Secure communication guide</w:t>
        </w:r>
      </w:hyperlink>
    </w:p>
    <w:p w14:paraId="6339FFA8" w14:textId="77777777" w:rsidR="00BF77BB" w:rsidRPr="00A55DF2" w:rsidRDefault="00BF77BB" w:rsidP="00BF77B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2379E8DB"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2F758B9B" w14:textId="77777777" w:rsidR="003A39A6" w:rsidRDefault="003A39A6" w:rsidP="003A39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Sending a Message Basic Checklist</w:t>
      </w:r>
    </w:p>
    <w:p w14:paraId="4B7972EE" w14:textId="77777777" w:rsidR="003A39A6" w:rsidRDefault="003A39A6" w:rsidP="003A39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0D3AE217" w14:textId="77777777" w:rsidR="003A39A6" w:rsidRPr="00E626D5" w:rsidRDefault="003A39A6" w:rsidP="003A39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Avoid regular SMS messages for sensitive texts</w:t>
      </w:r>
    </w:p>
    <w:p w14:paraId="270046BA" w14:textId="77777777" w:rsidR="003A39A6" w:rsidRDefault="003A39A6" w:rsidP="003A39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E626D5">
        <w:rPr>
          <w:rFonts w:ascii="Candara" w:hAnsi="Candara" w:cs="Helvetica"/>
          <w:b/>
          <w:i/>
          <w:sz w:val="22"/>
          <w:szCs w:val="22"/>
        </w:rPr>
        <w:t xml:space="preserve">Use </w:t>
      </w:r>
      <w:proofErr w:type="spellStart"/>
      <w:r>
        <w:rPr>
          <w:rFonts w:ascii="Candara" w:hAnsi="Candara" w:cs="Helvetica"/>
          <w:b/>
          <w:i/>
          <w:sz w:val="22"/>
          <w:szCs w:val="22"/>
        </w:rPr>
        <w:t>TextSecure</w:t>
      </w:r>
      <w:proofErr w:type="spellEnd"/>
      <w:r w:rsidRPr="00E626D5">
        <w:rPr>
          <w:rFonts w:ascii="Candara" w:hAnsi="Candara" w:cs="Helvetica"/>
          <w:b/>
          <w:i/>
          <w:sz w:val="22"/>
          <w:szCs w:val="22"/>
        </w:rPr>
        <w:t xml:space="preserve"> or </w:t>
      </w:r>
      <w:proofErr w:type="spellStart"/>
      <w:r>
        <w:rPr>
          <w:rFonts w:ascii="Candara" w:hAnsi="Candara" w:cs="Helvetica"/>
          <w:b/>
          <w:i/>
          <w:sz w:val="22"/>
          <w:szCs w:val="22"/>
        </w:rPr>
        <w:t>ChatSecure</w:t>
      </w:r>
      <w:proofErr w:type="spellEnd"/>
      <w:r w:rsidRPr="00E626D5">
        <w:rPr>
          <w:rFonts w:ascii="Candara" w:hAnsi="Candara" w:cs="Helvetica"/>
          <w:b/>
          <w:i/>
          <w:sz w:val="22"/>
          <w:szCs w:val="22"/>
        </w:rPr>
        <w:t xml:space="preserve"> for </w:t>
      </w:r>
      <w:r>
        <w:rPr>
          <w:rFonts w:ascii="Candara" w:hAnsi="Candara" w:cs="Helvetica"/>
          <w:b/>
          <w:i/>
          <w:sz w:val="22"/>
          <w:szCs w:val="22"/>
        </w:rPr>
        <w:t>messages</w:t>
      </w:r>
      <w:r w:rsidRPr="00E626D5">
        <w:rPr>
          <w:rFonts w:ascii="Candara" w:hAnsi="Candara" w:cs="Helvetica"/>
          <w:b/>
          <w:i/>
          <w:sz w:val="22"/>
          <w:szCs w:val="22"/>
        </w:rPr>
        <w:t xml:space="preserve"> on your phone</w:t>
      </w:r>
    </w:p>
    <w:p w14:paraId="50A61427" w14:textId="77777777" w:rsidR="003A39A6" w:rsidRPr="00E626D5" w:rsidRDefault="003A39A6" w:rsidP="003A39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Use </w:t>
      </w:r>
      <w:proofErr w:type="spellStart"/>
      <w:r>
        <w:rPr>
          <w:rFonts w:ascii="Candara" w:hAnsi="Candara" w:cs="Helvetica"/>
          <w:b/>
          <w:i/>
          <w:sz w:val="22"/>
          <w:szCs w:val="22"/>
        </w:rPr>
        <w:t>WhatsApp</w:t>
      </w:r>
      <w:proofErr w:type="spellEnd"/>
      <w:r>
        <w:rPr>
          <w:rFonts w:ascii="Candara" w:hAnsi="Candara" w:cs="Helvetica"/>
          <w:b/>
          <w:i/>
          <w:sz w:val="22"/>
          <w:szCs w:val="22"/>
        </w:rPr>
        <w:t xml:space="preserve"> only if individual Android to Android chat</w:t>
      </w:r>
    </w:p>
    <w:p w14:paraId="0E5FFA0E" w14:textId="5024848A" w:rsidR="003A39A6" w:rsidRPr="00E626D5" w:rsidRDefault="003A39A6" w:rsidP="003A39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E626D5">
        <w:rPr>
          <w:rFonts w:ascii="Candara" w:hAnsi="Candara" w:cs="Helvetica"/>
          <w:b/>
          <w:i/>
          <w:sz w:val="22"/>
          <w:szCs w:val="22"/>
        </w:rPr>
        <w:t xml:space="preserve">Use </w:t>
      </w:r>
      <w:r>
        <w:rPr>
          <w:rFonts w:ascii="Candara" w:hAnsi="Candara" w:cs="Helvetica"/>
          <w:b/>
          <w:i/>
          <w:sz w:val="22"/>
          <w:szCs w:val="22"/>
        </w:rPr>
        <w:t xml:space="preserve">Pidgin or </w:t>
      </w:r>
      <w:proofErr w:type="spellStart"/>
      <w:r>
        <w:rPr>
          <w:rFonts w:ascii="Candara" w:hAnsi="Candara" w:cs="Helvetica"/>
          <w:b/>
          <w:i/>
          <w:sz w:val="22"/>
          <w:szCs w:val="22"/>
        </w:rPr>
        <w:t>Adium</w:t>
      </w:r>
      <w:proofErr w:type="spellEnd"/>
      <w:r w:rsidRPr="00E626D5">
        <w:rPr>
          <w:rFonts w:ascii="Candara" w:hAnsi="Candara" w:cs="Helvetica"/>
          <w:b/>
          <w:i/>
          <w:sz w:val="22"/>
          <w:szCs w:val="22"/>
        </w:rPr>
        <w:t xml:space="preserve"> instead of Skype </w:t>
      </w:r>
      <w:r>
        <w:rPr>
          <w:rFonts w:ascii="Candara" w:hAnsi="Candara" w:cs="Helvetica"/>
          <w:b/>
          <w:i/>
          <w:sz w:val="22"/>
          <w:szCs w:val="22"/>
        </w:rPr>
        <w:t xml:space="preserve">to instant message </w:t>
      </w:r>
      <w:r w:rsidRPr="00E626D5">
        <w:rPr>
          <w:rFonts w:ascii="Candara" w:hAnsi="Candara" w:cs="Helvetica"/>
          <w:b/>
          <w:i/>
          <w:sz w:val="22"/>
          <w:szCs w:val="22"/>
        </w:rPr>
        <w:t>on your computer</w:t>
      </w:r>
    </w:p>
    <w:p w14:paraId="1308B56B" w14:textId="77777777" w:rsidR="003A39A6" w:rsidRDefault="003A39A6" w:rsidP="003A39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7ADDA429" w14:textId="77777777" w:rsidR="007D0CFD" w:rsidRDefault="007D0CFD"/>
    <w:p w14:paraId="23EFB92C" w14:textId="77777777" w:rsidR="007D0CFD" w:rsidRDefault="007D0CFD"/>
    <w:p w14:paraId="126D7221" w14:textId="77777777" w:rsidR="00B22A57" w:rsidRDefault="00B22A57"/>
    <w:p w14:paraId="0BC0250C" w14:textId="77777777" w:rsidR="00B22A57" w:rsidRDefault="00B22A57"/>
    <w:p w14:paraId="3E9FA5A0" w14:textId="2E1C6578" w:rsidR="007D0CFD" w:rsidRPr="008409EE" w:rsidRDefault="00B22A57"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Pr>
          <w:rFonts w:ascii="Candara" w:hAnsi="Candara" w:cs="Helvetica"/>
          <w:b/>
          <w:color w:val="FF0000"/>
          <w:sz w:val="22"/>
          <w:szCs w:val="22"/>
        </w:rPr>
        <w:t>EMAIL</w:t>
      </w:r>
    </w:p>
    <w:p w14:paraId="0DA1C066"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15EB14B" w14:textId="77777777" w:rsidR="007D0CFD" w:rsidRPr="00264C86"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56B56A3C" w14:textId="77777777" w:rsidR="002445F1" w:rsidRDefault="002445F1"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5099450D" w14:textId="77777777" w:rsidR="002445F1" w:rsidRDefault="002445F1"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4E136CB5" w14:textId="08236E3A" w:rsidR="002F47F4" w:rsidRPr="002F47F4" w:rsidRDefault="003A5F3A"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A5F3A">
        <w:rPr>
          <w:rFonts w:ascii="Candara" w:hAnsi="Candara" w:cs="Helvetica"/>
          <w:b/>
          <w:bCs/>
          <w:sz w:val="22"/>
          <w:szCs w:val="22"/>
          <w:highlight w:val="magenta"/>
          <w:lang w:val="en-GB"/>
        </w:rPr>
        <w:t xml:space="preserve">1. </w:t>
      </w:r>
      <w:r w:rsidR="00DE34CB" w:rsidRPr="003A5F3A">
        <w:rPr>
          <w:rFonts w:ascii="Candara" w:hAnsi="Candara" w:cs="Helvetica"/>
          <w:b/>
          <w:bCs/>
          <w:sz w:val="22"/>
          <w:szCs w:val="22"/>
          <w:highlight w:val="magenta"/>
          <w:lang w:val="en-GB"/>
        </w:rPr>
        <w:t xml:space="preserve">Keeping your webmail private </w:t>
      </w:r>
      <w:r w:rsidR="00210C60" w:rsidRPr="003A5F3A">
        <w:rPr>
          <w:rFonts w:ascii="Candara" w:hAnsi="Candara" w:cs="Helvetica"/>
          <w:b/>
          <w:bCs/>
          <w:sz w:val="22"/>
          <w:szCs w:val="22"/>
          <w:highlight w:val="magenta"/>
          <w:lang w:val="en-GB"/>
        </w:rPr>
        <w:t xml:space="preserve">– </w:t>
      </w:r>
      <w:r w:rsidR="00185051" w:rsidRPr="003A5F3A">
        <w:rPr>
          <w:rFonts w:ascii="Candara" w:hAnsi="Candara" w:cs="Helvetica"/>
          <w:b/>
          <w:bCs/>
          <w:sz w:val="22"/>
          <w:szCs w:val="22"/>
          <w:highlight w:val="magenta"/>
          <w:lang w:val="en-GB"/>
        </w:rPr>
        <w:t>HTTPS</w:t>
      </w:r>
    </w:p>
    <w:p w14:paraId="77C76355" w14:textId="77777777" w:rsidR="00390736" w:rsidRDefault="00390736" w:rsidP="003907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BC1E052" w14:textId="77777777" w:rsidR="00390736" w:rsidRDefault="00390736" w:rsidP="003907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There are a few important steps that you can take in order to increase the security of your email communication. The first is to make sure that only the person to whom you send a given message is able to read it.</w:t>
      </w:r>
    </w:p>
    <w:p w14:paraId="1C7F74E6" w14:textId="77777777" w:rsidR="00185051" w:rsidRDefault="00185051"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0408D5DC" w14:textId="2C23DD90" w:rsidR="00185051" w:rsidRPr="002F47F4"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2F47F4">
        <w:rPr>
          <w:rFonts w:ascii="Candara" w:hAnsi="Candara" w:cs="Helvetica"/>
          <w:bCs/>
          <w:sz w:val="22"/>
          <w:szCs w:val="22"/>
          <w:lang w:val="en-GB"/>
        </w:rPr>
        <w:t xml:space="preserve">HTTPS, </w:t>
      </w:r>
      <w:r w:rsidR="00210C60">
        <w:rPr>
          <w:rFonts w:ascii="Candara" w:hAnsi="Candara" w:cs="Helvetica"/>
          <w:bCs/>
          <w:sz w:val="22"/>
          <w:szCs w:val="22"/>
          <w:lang w:val="en-GB"/>
        </w:rPr>
        <w:t>(</w:t>
      </w:r>
      <w:r w:rsidRPr="002F47F4">
        <w:rPr>
          <w:rFonts w:ascii="Candara" w:hAnsi="Candara" w:cs="Helvetica"/>
          <w:bCs/>
          <w:sz w:val="22"/>
          <w:szCs w:val="22"/>
          <w:lang w:val="en-GB"/>
        </w:rPr>
        <w:t>also referred to as SSL or TLS</w:t>
      </w:r>
      <w:r w:rsidR="00210C60">
        <w:rPr>
          <w:rFonts w:ascii="Candara" w:hAnsi="Candara" w:cs="Helvetica"/>
          <w:bCs/>
          <w:sz w:val="22"/>
          <w:szCs w:val="22"/>
          <w:lang w:val="en-GB"/>
        </w:rPr>
        <w:t>)</w:t>
      </w:r>
      <w:r w:rsidRPr="002F47F4">
        <w:rPr>
          <w:rFonts w:ascii="Candara" w:hAnsi="Candara" w:cs="Helvetica"/>
          <w:bCs/>
          <w:sz w:val="22"/>
          <w:szCs w:val="22"/>
          <w:lang w:val="en-GB"/>
        </w:rPr>
        <w:t xml:space="preserve">, encrypts your communications so that it cannot be read by other people on your network. This can include the other people using the same Wi-Fi in an airport or at a café, the other people at your office or school, the administrators at your ISP, malicious hackers, governments, or law enforcement officials. Communications sent over your web browser, including the web pages that you visit </w:t>
      </w:r>
      <w:r w:rsidR="00881B31">
        <w:rPr>
          <w:rFonts w:ascii="Candara" w:hAnsi="Candara" w:cs="Helvetica"/>
          <w:bCs/>
          <w:sz w:val="22"/>
          <w:szCs w:val="22"/>
          <w:lang w:val="en-GB"/>
        </w:rPr>
        <w:t>and the content of your emails</w:t>
      </w:r>
      <w:r w:rsidRPr="002F47F4">
        <w:rPr>
          <w:rFonts w:ascii="Candara" w:hAnsi="Candara" w:cs="Helvetica"/>
          <w:bCs/>
          <w:sz w:val="22"/>
          <w:szCs w:val="22"/>
          <w:lang w:val="en-GB"/>
        </w:rPr>
        <w:t xml:space="preserve">, using HTTP rather than HTTPS are </w:t>
      </w:r>
      <w:r w:rsidR="00210C60">
        <w:rPr>
          <w:rFonts w:ascii="Candara" w:hAnsi="Candara" w:cs="Helvetica"/>
          <w:bCs/>
          <w:sz w:val="22"/>
          <w:szCs w:val="22"/>
          <w:lang w:val="en-GB"/>
        </w:rPr>
        <w:t>very easy</w:t>
      </w:r>
      <w:r w:rsidRPr="002F47F4">
        <w:rPr>
          <w:rFonts w:ascii="Candara" w:hAnsi="Candara" w:cs="Helvetica"/>
          <w:bCs/>
          <w:sz w:val="22"/>
          <w:szCs w:val="22"/>
          <w:lang w:val="en-GB"/>
        </w:rPr>
        <w:t xml:space="preserve"> for an attacker to intercept and read.</w:t>
      </w:r>
    </w:p>
    <w:p w14:paraId="62010A13" w14:textId="77777777" w:rsidR="00185051"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5A3E40C2" w14:textId="44D6377F" w:rsidR="002F47F4" w:rsidRPr="002F47F4" w:rsidRDefault="002F47F4"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2F47F4">
        <w:rPr>
          <w:rFonts w:ascii="Candara" w:hAnsi="Candara" w:cs="Helvetica"/>
          <w:bCs/>
          <w:sz w:val="22"/>
          <w:szCs w:val="22"/>
          <w:lang w:val="en-GB"/>
        </w:rPr>
        <w:t>Most email providers give you a way of accessing your email using a </w:t>
      </w:r>
      <w:r w:rsidRPr="009B6D1D">
        <w:rPr>
          <w:rFonts w:ascii="Candara" w:hAnsi="Candara" w:cs="Helvetica"/>
          <w:bCs/>
          <w:sz w:val="22"/>
          <w:szCs w:val="22"/>
          <w:lang w:val="en-GB"/>
        </w:rPr>
        <w:t>web browser</w:t>
      </w:r>
      <w:r w:rsidRPr="002F47F4">
        <w:rPr>
          <w:rFonts w:ascii="Candara" w:hAnsi="Candara" w:cs="Helvetica"/>
          <w:bCs/>
          <w:sz w:val="22"/>
          <w:szCs w:val="22"/>
          <w:lang w:val="en-GB"/>
        </w:rPr>
        <w:t>, such as Firefox or Chrome. Of these providers, most of them provide support for </w:t>
      </w:r>
      <w:r w:rsidRPr="00881B31">
        <w:rPr>
          <w:rFonts w:ascii="Candara" w:hAnsi="Candara" w:cs="Helvetica"/>
          <w:bCs/>
          <w:sz w:val="22"/>
          <w:szCs w:val="22"/>
          <w:lang w:val="en-GB"/>
        </w:rPr>
        <w:t>HTTPS</w:t>
      </w:r>
      <w:r w:rsidRPr="002F47F4">
        <w:rPr>
          <w:rFonts w:ascii="Candara" w:hAnsi="Candara" w:cs="Helvetica"/>
          <w:bCs/>
          <w:sz w:val="22"/>
          <w:szCs w:val="22"/>
          <w:lang w:val="en-GB"/>
        </w:rPr>
        <w:t xml:space="preserve">. </w:t>
      </w:r>
      <w:r w:rsidR="00881B31" w:rsidRPr="001A6B64">
        <w:rPr>
          <w:rFonts w:ascii="Candara" w:hAnsi="Candara" w:cs="Helvetica"/>
          <w:sz w:val="22"/>
          <w:szCs w:val="22"/>
          <w:lang w:val="en-GB"/>
        </w:rPr>
        <w:t>You should always make sure that your connection is secure before logging in, reading yo</w:t>
      </w:r>
      <w:r w:rsidR="00881B31">
        <w:rPr>
          <w:rFonts w:ascii="Candara" w:hAnsi="Candara" w:cs="Helvetica"/>
          <w:sz w:val="22"/>
          <w:szCs w:val="22"/>
          <w:lang w:val="en-GB"/>
        </w:rPr>
        <w:t xml:space="preserve">ur email, or sending a message. </w:t>
      </w:r>
      <w:r w:rsidRPr="002F47F4">
        <w:rPr>
          <w:rFonts w:ascii="Candara" w:hAnsi="Candara" w:cs="Helvetica"/>
          <w:bCs/>
          <w:sz w:val="22"/>
          <w:szCs w:val="22"/>
          <w:lang w:val="en-GB"/>
        </w:rPr>
        <w:t xml:space="preserve">You can tell that your email provider supports HTTPS if you log in to your webmail and the URL at the top of your browser begins with the letters </w:t>
      </w:r>
      <w:r w:rsidRPr="00881B31">
        <w:rPr>
          <w:rFonts w:ascii="Candara" w:hAnsi="Candara" w:cs="Helvetica"/>
          <w:b/>
          <w:bCs/>
          <w:sz w:val="22"/>
          <w:szCs w:val="22"/>
          <w:lang w:val="en-GB"/>
        </w:rPr>
        <w:t>HTTPS</w:t>
      </w:r>
      <w:r w:rsidRPr="002F47F4">
        <w:rPr>
          <w:rFonts w:ascii="Candara" w:hAnsi="Candara" w:cs="Helvetica"/>
          <w:bCs/>
          <w:sz w:val="22"/>
          <w:szCs w:val="22"/>
          <w:lang w:val="en-GB"/>
        </w:rPr>
        <w:t xml:space="preserve"> instead of </w:t>
      </w:r>
      <w:r w:rsidRPr="00881B31">
        <w:rPr>
          <w:rFonts w:ascii="Candara" w:hAnsi="Candara" w:cs="Helvetica"/>
          <w:b/>
          <w:bCs/>
          <w:sz w:val="22"/>
          <w:szCs w:val="22"/>
          <w:lang w:val="en-GB"/>
        </w:rPr>
        <w:t>HTTP</w:t>
      </w:r>
      <w:r w:rsidRPr="002F47F4">
        <w:rPr>
          <w:rFonts w:ascii="Candara" w:hAnsi="Candara" w:cs="Helvetica"/>
          <w:bCs/>
          <w:sz w:val="22"/>
          <w:szCs w:val="22"/>
          <w:lang w:val="en-GB"/>
        </w:rPr>
        <w:t xml:space="preserve"> (for example: </w:t>
      </w:r>
      <w:r w:rsidRPr="009B6D1D">
        <w:rPr>
          <w:rFonts w:ascii="Candara" w:hAnsi="Candara" w:cs="Helvetica"/>
          <w:bCs/>
          <w:sz w:val="22"/>
          <w:szCs w:val="22"/>
          <w:lang w:val="en-GB"/>
        </w:rPr>
        <w:t>https://mail.google.com</w:t>
      </w:r>
      <w:r w:rsidRPr="002F47F4">
        <w:rPr>
          <w:rFonts w:ascii="Candara" w:hAnsi="Candara" w:cs="Helvetica"/>
          <w:bCs/>
          <w:sz w:val="22"/>
          <w:szCs w:val="22"/>
          <w:lang w:val="en-GB"/>
        </w:rPr>
        <w:t>).</w:t>
      </w:r>
    </w:p>
    <w:p w14:paraId="7FFCD35F" w14:textId="77777777" w:rsidR="002F47F4" w:rsidRDefault="002F47F4"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21473216" w14:textId="77777777" w:rsidR="002F47F4" w:rsidRPr="002F47F4" w:rsidRDefault="002F47F4"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2F47F4">
        <w:rPr>
          <w:rFonts w:ascii="Candara" w:hAnsi="Candara" w:cs="Helvetica"/>
          <w:bCs/>
          <w:sz w:val="22"/>
          <w:szCs w:val="22"/>
          <w:lang w:val="en-GB"/>
        </w:rPr>
        <w:t>If your email provider supports HTTPS, but does not do so by default, try replacing HTTP with HTTPS in the URL and refresh the page. If you’d like to make sure that you are always using HTTPS on sites where it is available, download the </w:t>
      </w:r>
      <w:r w:rsidRPr="00813E24">
        <w:rPr>
          <w:rFonts w:ascii="Candara" w:hAnsi="Candara" w:cs="Helvetica"/>
          <w:bCs/>
          <w:sz w:val="22"/>
          <w:szCs w:val="22"/>
          <w:highlight w:val="green"/>
          <w:lang w:val="en-GB"/>
        </w:rPr>
        <w:fldChar w:fldCharType="begin"/>
      </w:r>
      <w:r w:rsidRPr="00813E24">
        <w:rPr>
          <w:rFonts w:ascii="Candara" w:hAnsi="Candara" w:cs="Helvetica"/>
          <w:bCs/>
          <w:sz w:val="22"/>
          <w:szCs w:val="22"/>
          <w:highlight w:val="green"/>
          <w:lang w:val="en-GB"/>
        </w:rPr>
        <w:instrText xml:space="preserve"> HYPERLINK "https://www.eff.org/https-everywhere" \t "_blank" </w:instrText>
      </w:r>
      <w:r w:rsidRPr="00813E24">
        <w:rPr>
          <w:rFonts w:ascii="Candara" w:hAnsi="Candara" w:cs="Helvetica"/>
          <w:bCs/>
          <w:sz w:val="22"/>
          <w:szCs w:val="22"/>
          <w:highlight w:val="green"/>
          <w:lang w:val="en-GB"/>
        </w:rPr>
        <w:fldChar w:fldCharType="separate"/>
      </w:r>
      <w:r w:rsidRPr="00813E24">
        <w:rPr>
          <w:rStyle w:val="Hyperlink"/>
          <w:rFonts w:ascii="Candara" w:hAnsi="Candara" w:cs="Helvetica"/>
          <w:bCs/>
          <w:sz w:val="22"/>
          <w:szCs w:val="22"/>
          <w:highlight w:val="green"/>
          <w:lang w:val="en-GB"/>
        </w:rPr>
        <w:t>HTTPS Everywhere</w:t>
      </w:r>
      <w:r w:rsidRPr="00813E24">
        <w:rPr>
          <w:rFonts w:ascii="Candara" w:hAnsi="Candara" w:cs="Helvetica"/>
          <w:bCs/>
          <w:sz w:val="22"/>
          <w:szCs w:val="22"/>
          <w:highlight w:val="green"/>
          <w:lang w:val="en-GB"/>
        </w:rPr>
        <w:fldChar w:fldCharType="end"/>
      </w:r>
      <w:r w:rsidRPr="002F47F4">
        <w:rPr>
          <w:rFonts w:ascii="Candara" w:hAnsi="Candara" w:cs="Helvetica"/>
          <w:bCs/>
          <w:sz w:val="22"/>
          <w:szCs w:val="22"/>
          <w:lang w:val="en-GB"/>
        </w:rPr>
        <w:t> browser add-on for Firefox or Chrome.</w:t>
      </w:r>
    </w:p>
    <w:p w14:paraId="25FD15F9" w14:textId="77777777" w:rsidR="002F47F4" w:rsidRDefault="002F47F4"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43594724" w14:textId="16B47932" w:rsidR="002F47F4" w:rsidRPr="002F47F4" w:rsidRDefault="003D756E"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W</w:t>
      </w:r>
      <w:r w:rsidR="002F47F4" w:rsidRPr="002F47F4">
        <w:rPr>
          <w:rFonts w:ascii="Candara" w:hAnsi="Candara" w:cs="Helvetica"/>
          <w:bCs/>
          <w:sz w:val="22"/>
          <w:szCs w:val="22"/>
          <w:lang w:val="en-GB"/>
        </w:rPr>
        <w:t>ebmail providers th</w:t>
      </w:r>
      <w:r>
        <w:rPr>
          <w:rFonts w:ascii="Candara" w:hAnsi="Candara" w:cs="Helvetica"/>
          <w:bCs/>
          <w:sz w:val="22"/>
          <w:szCs w:val="22"/>
          <w:lang w:val="en-GB"/>
        </w:rPr>
        <w:t xml:space="preserve">at use HTTPS by default include Gmail, </w:t>
      </w:r>
      <w:proofErr w:type="spellStart"/>
      <w:r>
        <w:rPr>
          <w:rFonts w:ascii="Candara" w:hAnsi="Candara" w:cs="Helvetica"/>
          <w:bCs/>
          <w:sz w:val="22"/>
          <w:szCs w:val="22"/>
          <w:lang w:val="en-GB"/>
        </w:rPr>
        <w:t>RiseUp</w:t>
      </w:r>
      <w:proofErr w:type="spellEnd"/>
      <w:r>
        <w:rPr>
          <w:rFonts w:ascii="Candara" w:hAnsi="Candara" w:cs="Helvetica"/>
          <w:bCs/>
          <w:sz w:val="22"/>
          <w:szCs w:val="22"/>
          <w:lang w:val="en-GB"/>
        </w:rPr>
        <w:t xml:space="preserve"> and Yahoo.</w:t>
      </w:r>
    </w:p>
    <w:p w14:paraId="7940BDCE" w14:textId="77777777" w:rsidR="002F47F4" w:rsidRDefault="002F47F4"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679B97C9" w14:textId="16870D74" w:rsidR="002F47F4" w:rsidRPr="002F47F4" w:rsidRDefault="002F47F4"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2F47F4">
        <w:rPr>
          <w:rFonts w:ascii="Candara" w:hAnsi="Candara" w:cs="Helvetica"/>
          <w:bCs/>
          <w:sz w:val="22"/>
          <w:szCs w:val="22"/>
          <w:lang w:val="en-GB"/>
        </w:rPr>
        <w:t>Some webmail providers give you the option of choosing to use HTTPS by default by selecting it in your settings</w:t>
      </w:r>
      <w:r w:rsidR="00924C39">
        <w:rPr>
          <w:rFonts w:ascii="Candara" w:hAnsi="Candara" w:cs="Helvetica"/>
          <w:bCs/>
          <w:sz w:val="22"/>
          <w:szCs w:val="22"/>
          <w:lang w:val="en-GB"/>
        </w:rPr>
        <w:t>, such as Hotmail</w:t>
      </w:r>
      <w:r w:rsidRPr="002F47F4">
        <w:rPr>
          <w:rFonts w:ascii="Candara" w:hAnsi="Candara" w:cs="Helvetica"/>
          <w:bCs/>
          <w:sz w:val="22"/>
          <w:szCs w:val="22"/>
          <w:lang w:val="en-GB"/>
        </w:rPr>
        <w:t xml:space="preserve">. </w:t>
      </w:r>
    </w:p>
    <w:p w14:paraId="6378782D" w14:textId="77777777" w:rsidR="00185051"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
          <w:iCs/>
          <w:sz w:val="22"/>
          <w:szCs w:val="22"/>
          <w:lang w:val="en-GB"/>
        </w:rPr>
      </w:pPr>
    </w:p>
    <w:p w14:paraId="71DFD100" w14:textId="3313D94F" w:rsidR="006F49F3" w:rsidRDefault="006F49F3" w:rsidP="006F4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2F47F4">
        <w:rPr>
          <w:rFonts w:ascii="Candara" w:hAnsi="Candara" w:cs="Helvetica"/>
          <w:bCs/>
          <w:sz w:val="22"/>
          <w:szCs w:val="22"/>
          <w:lang w:val="en-GB"/>
        </w:rPr>
        <w:t>HTTPS is the most basic level of encryption for your web browsing that we recommend for everybody. It is as basic as putting on your seat belt when you drive.</w:t>
      </w:r>
    </w:p>
    <w:p w14:paraId="1B8480AC" w14:textId="77777777" w:rsidR="001453AC" w:rsidRPr="001453AC" w:rsidRDefault="001453AC" w:rsidP="006F4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1D20800" w14:textId="77777777" w:rsidR="006F49F3" w:rsidRDefault="006F49F3"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
          <w:iCs/>
          <w:sz w:val="22"/>
          <w:szCs w:val="22"/>
          <w:lang w:val="en-GB"/>
        </w:rPr>
      </w:pPr>
    </w:p>
    <w:p w14:paraId="1FA7513B" w14:textId="52485DFE" w:rsidR="00185051" w:rsidRDefault="003A5F3A"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A5F3A">
        <w:rPr>
          <w:rFonts w:ascii="Candara" w:hAnsi="Candara" w:cs="Helvetica"/>
          <w:b/>
          <w:bCs/>
          <w:sz w:val="22"/>
          <w:szCs w:val="22"/>
          <w:highlight w:val="magenta"/>
          <w:lang w:val="en-GB"/>
        </w:rPr>
        <w:t xml:space="preserve">2. </w:t>
      </w:r>
      <w:r w:rsidR="00185051" w:rsidRPr="003A5F3A">
        <w:rPr>
          <w:rFonts w:ascii="Candara" w:hAnsi="Candara" w:cs="Helvetica"/>
          <w:b/>
          <w:bCs/>
          <w:sz w:val="22"/>
          <w:szCs w:val="22"/>
          <w:highlight w:val="magenta"/>
          <w:lang w:val="en-GB"/>
        </w:rPr>
        <w:t>Switching to a more secure email account</w:t>
      </w:r>
    </w:p>
    <w:p w14:paraId="519D2CE5" w14:textId="77777777" w:rsidR="003D756E" w:rsidRPr="001A6B64" w:rsidRDefault="003D756E"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3C16D577" w14:textId="0221E469" w:rsidR="001453AC" w:rsidRDefault="001453AC"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While using HTTPS protects your communications from other people on your network, </w:t>
      </w:r>
      <w:r w:rsidRPr="002F47F4">
        <w:rPr>
          <w:rFonts w:ascii="Candara" w:hAnsi="Candara" w:cs="Helvetica"/>
          <w:bCs/>
          <w:sz w:val="22"/>
          <w:szCs w:val="22"/>
          <w:lang w:val="en-GB"/>
        </w:rPr>
        <w:t xml:space="preserve">there are some things that </w:t>
      </w:r>
      <w:r>
        <w:rPr>
          <w:rFonts w:ascii="Candara" w:hAnsi="Candara" w:cs="Helvetica"/>
          <w:bCs/>
          <w:sz w:val="22"/>
          <w:szCs w:val="22"/>
          <w:lang w:val="en-GB"/>
        </w:rPr>
        <w:t>it</w:t>
      </w:r>
      <w:r w:rsidRPr="002F47F4">
        <w:rPr>
          <w:rFonts w:ascii="Candara" w:hAnsi="Candara" w:cs="Helvetica"/>
          <w:bCs/>
          <w:sz w:val="22"/>
          <w:szCs w:val="22"/>
          <w:lang w:val="en-GB"/>
        </w:rPr>
        <w:t xml:space="preserve"> does not do. When you send email using HTTPS, your email provider still gets an unencrypted copy of your communication. Governments and law enforcement may be able to access this data with a warrant.</w:t>
      </w:r>
    </w:p>
    <w:p w14:paraId="785A48D4" w14:textId="77777777" w:rsidR="001453AC" w:rsidRDefault="001453AC"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70E41A13" w14:textId="249A26F1" w:rsidR="00185051" w:rsidRPr="00881B31"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Yahoo and Hotmail, for instance, provide a secure connection </w:t>
      </w:r>
      <w:r w:rsidRPr="001A6B64">
        <w:rPr>
          <w:rFonts w:ascii="Candara" w:hAnsi="Candara" w:cs="Helvetica"/>
          <w:i/>
          <w:iCs/>
          <w:sz w:val="22"/>
          <w:szCs w:val="22"/>
          <w:lang w:val="en-GB"/>
        </w:rPr>
        <w:t>only</w:t>
      </w:r>
      <w:r w:rsidRPr="001A6B64">
        <w:rPr>
          <w:rFonts w:ascii="Candara" w:hAnsi="Candara" w:cs="Helvetica"/>
          <w:sz w:val="22"/>
          <w:szCs w:val="22"/>
          <w:lang w:val="en-GB"/>
        </w:rPr>
        <w:t xml:space="preserve"> while you log in, to protect your password, but your messages themselves are sent and received insecurely. </w:t>
      </w:r>
      <w:r w:rsidR="001453AC">
        <w:rPr>
          <w:rFonts w:ascii="Candara" w:hAnsi="Candara" w:cs="Helvetica"/>
          <w:sz w:val="22"/>
          <w:szCs w:val="22"/>
          <w:lang w:val="en-GB"/>
        </w:rPr>
        <w:t>They also</w:t>
      </w:r>
      <w:r w:rsidRPr="001A6B64">
        <w:rPr>
          <w:rFonts w:ascii="Candara" w:hAnsi="Candara" w:cs="Helvetica"/>
          <w:sz w:val="22"/>
          <w:szCs w:val="22"/>
          <w:lang w:val="en-GB"/>
        </w:rPr>
        <w:t xml:space="preserve"> </w:t>
      </w:r>
      <w:r w:rsidRPr="00881B31">
        <w:rPr>
          <w:rFonts w:ascii="Candara" w:hAnsi="Candara" w:cs="Helvetica"/>
          <w:sz w:val="22"/>
          <w:szCs w:val="22"/>
          <w:lang w:val="en-GB"/>
        </w:rPr>
        <w:t>insert the </w:t>
      </w:r>
      <w:r w:rsidRPr="00881B31">
        <w:rPr>
          <w:rFonts w:ascii="Candara" w:hAnsi="Candara" w:cs="Helvetica"/>
          <w:iCs/>
          <w:sz w:val="22"/>
          <w:szCs w:val="22"/>
          <w:lang w:val="en-GB"/>
        </w:rPr>
        <w:t>IP address</w:t>
      </w:r>
      <w:r w:rsidRPr="00881B31">
        <w:rPr>
          <w:rFonts w:ascii="Candara" w:hAnsi="Candara" w:cs="Helvetica"/>
          <w:sz w:val="22"/>
          <w:szCs w:val="22"/>
          <w:lang w:val="en-GB"/>
        </w:rPr>
        <w:t> of the computer you are using into all of the messages you send.</w:t>
      </w:r>
      <w:r w:rsidR="003D756E">
        <w:rPr>
          <w:rFonts w:ascii="Candara" w:hAnsi="Candara" w:cs="Helvetica"/>
          <w:sz w:val="22"/>
          <w:szCs w:val="22"/>
          <w:lang w:val="en-GB"/>
        </w:rPr>
        <w:t xml:space="preserve"> We do not recommend that you use them for secure communications. </w:t>
      </w:r>
    </w:p>
    <w:p w14:paraId="4548F936" w14:textId="77777777" w:rsidR="001453AC" w:rsidRDefault="001453AC"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09368E0" w14:textId="416EC9A9" w:rsidR="003D756E" w:rsidRPr="003D756E" w:rsidRDefault="003D756E" w:rsidP="003D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sz w:val="22"/>
          <w:szCs w:val="22"/>
          <w:lang w:val="en-GB"/>
        </w:rPr>
      </w:pPr>
      <w:r w:rsidRPr="003D756E">
        <w:rPr>
          <w:rFonts w:ascii="Candara" w:hAnsi="Candara" w:cs="Helvetica"/>
          <w:b/>
          <w:sz w:val="22"/>
          <w:szCs w:val="22"/>
          <w:lang w:val="en-GB"/>
        </w:rPr>
        <w:t>Gmail</w:t>
      </w:r>
    </w:p>
    <w:p w14:paraId="0BECD1DC" w14:textId="2051DE8F" w:rsidR="00525518"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 xml:space="preserve">Gmail accounts, on the other hand, use a secure connection during </w:t>
      </w:r>
      <w:proofErr w:type="gramStart"/>
      <w:r w:rsidRPr="001A6B64">
        <w:rPr>
          <w:rFonts w:ascii="Candara" w:hAnsi="Candara" w:cs="Helvetica"/>
          <w:sz w:val="22"/>
          <w:szCs w:val="22"/>
          <w:lang w:val="en-GB"/>
        </w:rPr>
        <w:t>log-in</w:t>
      </w:r>
      <w:proofErr w:type="gramEnd"/>
      <w:r w:rsidRPr="001A6B64">
        <w:rPr>
          <w:rFonts w:ascii="Candara" w:hAnsi="Candara" w:cs="Helvetica"/>
          <w:sz w:val="22"/>
          <w:szCs w:val="22"/>
          <w:lang w:val="en-GB"/>
        </w:rPr>
        <w:t xml:space="preserve"> and </w:t>
      </w:r>
      <w:r w:rsidR="001453AC">
        <w:rPr>
          <w:rFonts w:ascii="Candara" w:hAnsi="Candara" w:cs="Helvetica"/>
          <w:sz w:val="22"/>
          <w:szCs w:val="22"/>
          <w:lang w:val="en-GB"/>
        </w:rPr>
        <w:t>all the way until you log out a</w:t>
      </w:r>
      <w:r w:rsidRPr="001A6B64">
        <w:rPr>
          <w:rFonts w:ascii="Candara" w:hAnsi="Candara" w:cs="Helvetica"/>
          <w:sz w:val="22"/>
          <w:szCs w:val="22"/>
          <w:lang w:val="en-GB"/>
        </w:rPr>
        <w:t xml:space="preserve">nd, unlike Yahoo or Hotmail, Gmail avoids revealing </w:t>
      </w:r>
      <w:r w:rsidRPr="001453AC">
        <w:rPr>
          <w:rFonts w:ascii="Candara" w:hAnsi="Candara" w:cs="Helvetica"/>
          <w:sz w:val="22"/>
          <w:szCs w:val="22"/>
          <w:lang w:val="en-GB"/>
        </w:rPr>
        <w:t>your </w:t>
      </w:r>
      <w:r w:rsidRPr="001453AC">
        <w:rPr>
          <w:rFonts w:ascii="Candara" w:hAnsi="Candara" w:cs="Helvetica"/>
          <w:iCs/>
          <w:sz w:val="22"/>
          <w:szCs w:val="22"/>
          <w:lang w:val="en-GB"/>
        </w:rPr>
        <w:t>IP address</w:t>
      </w:r>
      <w:r w:rsidRPr="001453AC">
        <w:rPr>
          <w:rFonts w:ascii="Candara" w:hAnsi="Candara" w:cs="Helvetica"/>
          <w:sz w:val="22"/>
          <w:szCs w:val="22"/>
          <w:lang w:val="en-GB"/>
        </w:rPr>
        <w:t> to</w:t>
      </w:r>
      <w:r w:rsidRPr="001A6B64">
        <w:rPr>
          <w:rFonts w:ascii="Candara" w:hAnsi="Candara" w:cs="Helvetica"/>
          <w:sz w:val="22"/>
          <w:szCs w:val="22"/>
          <w:lang w:val="en-GB"/>
        </w:rPr>
        <w:t xml:space="preserve"> email recipients. </w:t>
      </w:r>
      <w:r w:rsidR="00525518">
        <w:rPr>
          <w:rFonts w:ascii="Candara" w:hAnsi="Candara" w:cs="Helvetica"/>
          <w:sz w:val="22"/>
          <w:szCs w:val="22"/>
          <w:lang w:val="en-GB"/>
        </w:rPr>
        <w:t>One way to make Gmail</w:t>
      </w:r>
      <w:r w:rsidR="00700EB6">
        <w:rPr>
          <w:rFonts w:ascii="Candara" w:hAnsi="Candara" w:cs="Helvetica"/>
          <w:sz w:val="22"/>
          <w:szCs w:val="22"/>
          <w:lang w:val="en-GB"/>
        </w:rPr>
        <w:t xml:space="preserve"> (or Yahoo)</w:t>
      </w:r>
      <w:r w:rsidR="00525518">
        <w:rPr>
          <w:rFonts w:ascii="Candara" w:hAnsi="Candara" w:cs="Helvetica"/>
          <w:sz w:val="22"/>
          <w:szCs w:val="22"/>
          <w:lang w:val="en-GB"/>
        </w:rPr>
        <w:t xml:space="preserve"> eve</w:t>
      </w:r>
      <w:r w:rsidR="003D756E">
        <w:rPr>
          <w:rFonts w:ascii="Candara" w:hAnsi="Candara" w:cs="Helvetica"/>
          <w:sz w:val="22"/>
          <w:szCs w:val="22"/>
          <w:lang w:val="en-GB"/>
        </w:rPr>
        <w:t>n more secure is to turn on 2</w:t>
      </w:r>
      <w:r w:rsidR="00700EB6">
        <w:rPr>
          <w:rFonts w:ascii="Candara" w:hAnsi="Candara" w:cs="Helvetica"/>
          <w:sz w:val="22"/>
          <w:szCs w:val="22"/>
          <w:lang w:val="en-GB"/>
        </w:rPr>
        <w:t xml:space="preserve">-step-verification. This is one of the </w:t>
      </w:r>
      <w:r w:rsidR="00700EB6" w:rsidRPr="00700EB6">
        <w:rPr>
          <w:rFonts w:ascii="Candara" w:hAnsi="Candara" w:cs="Helvetica"/>
          <w:sz w:val="22"/>
          <w:szCs w:val="22"/>
          <w:lang w:val="en-GB"/>
        </w:rPr>
        <w:t>safest and simplest computer-security measures</w:t>
      </w:r>
      <w:r w:rsidR="00700EB6">
        <w:rPr>
          <w:rFonts w:ascii="Candara" w:hAnsi="Candara" w:cs="Helvetica"/>
          <w:sz w:val="22"/>
          <w:szCs w:val="22"/>
          <w:lang w:val="en-GB"/>
        </w:rPr>
        <w:t>.</w:t>
      </w:r>
      <w:r w:rsidR="003D756E">
        <w:rPr>
          <w:rFonts w:ascii="Candara" w:hAnsi="Candara" w:cs="Helvetica"/>
          <w:sz w:val="22"/>
          <w:szCs w:val="22"/>
          <w:lang w:val="en-GB"/>
        </w:rPr>
        <w:t xml:space="preserve"> </w:t>
      </w:r>
      <w:r w:rsidR="003D756E" w:rsidRPr="003D756E">
        <w:rPr>
          <w:rFonts w:ascii="Candara" w:hAnsi="Candara" w:cs="Helvetica"/>
          <w:sz w:val="22"/>
          <w:szCs w:val="22"/>
          <w:lang w:val="en-GB"/>
        </w:rPr>
        <w:t xml:space="preserve">To break into an account with 2-Step Verification, </w:t>
      </w:r>
      <w:r w:rsidR="003D756E">
        <w:rPr>
          <w:rFonts w:ascii="Candara" w:hAnsi="Candara" w:cs="Helvetica"/>
          <w:sz w:val="22"/>
          <w:szCs w:val="22"/>
          <w:lang w:val="en-GB"/>
        </w:rPr>
        <w:t>intruders</w:t>
      </w:r>
      <w:r w:rsidR="003D756E" w:rsidRPr="003D756E">
        <w:rPr>
          <w:rFonts w:ascii="Candara" w:hAnsi="Candara" w:cs="Helvetica"/>
          <w:sz w:val="22"/>
          <w:szCs w:val="22"/>
          <w:lang w:val="en-GB"/>
        </w:rPr>
        <w:t xml:space="preserve"> would not only have to know your username and password, they'd also h</w:t>
      </w:r>
      <w:r w:rsidR="003D756E">
        <w:rPr>
          <w:rFonts w:ascii="Candara" w:hAnsi="Candara" w:cs="Helvetica"/>
          <w:sz w:val="22"/>
          <w:szCs w:val="22"/>
          <w:lang w:val="en-GB"/>
        </w:rPr>
        <w:t xml:space="preserve">ave to get a hold of your phone, or codes you hold with you. Setting it up is simple: </w:t>
      </w:r>
      <w:hyperlink r:id="rId23" w:history="1">
        <w:r w:rsidR="003D756E" w:rsidRPr="00813E24">
          <w:rPr>
            <w:rStyle w:val="Hyperlink"/>
            <w:rFonts w:ascii="Candara" w:hAnsi="Candara" w:cs="Helvetica"/>
            <w:sz w:val="22"/>
            <w:szCs w:val="22"/>
            <w:highlight w:val="green"/>
            <w:lang w:val="en-GB"/>
          </w:rPr>
          <w:t>see here</w:t>
        </w:r>
      </w:hyperlink>
      <w:r w:rsidR="003D756E" w:rsidRPr="00813E24">
        <w:rPr>
          <w:rFonts w:ascii="Candara" w:hAnsi="Candara" w:cs="Helvetica"/>
          <w:sz w:val="22"/>
          <w:szCs w:val="22"/>
          <w:highlight w:val="green"/>
          <w:lang w:val="en-GB"/>
        </w:rPr>
        <w:t>.</w:t>
      </w:r>
    </w:p>
    <w:p w14:paraId="4D137E85" w14:textId="77777777" w:rsidR="00700EB6" w:rsidRDefault="00700EB6"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79C93C57" w14:textId="2EC0A8A1" w:rsidR="00185051" w:rsidRPr="001A6B64" w:rsidRDefault="003D756E"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 xml:space="preserve">However, it is not recommend that you rely on Google for the </w:t>
      </w:r>
      <w:r>
        <w:rPr>
          <w:rFonts w:ascii="Candara" w:hAnsi="Candara" w:cs="Helvetica"/>
          <w:sz w:val="22"/>
          <w:szCs w:val="22"/>
          <w:lang w:val="en-GB"/>
        </w:rPr>
        <w:t xml:space="preserve">total </w:t>
      </w:r>
      <w:r w:rsidRPr="001A6B64">
        <w:rPr>
          <w:rFonts w:ascii="Candara" w:hAnsi="Candara" w:cs="Helvetica"/>
          <w:sz w:val="22"/>
          <w:szCs w:val="22"/>
          <w:lang w:val="en-GB"/>
        </w:rPr>
        <w:t>confidentiality of your sensitive email communication.</w:t>
      </w:r>
      <w:r w:rsidR="00525518">
        <w:rPr>
          <w:rFonts w:ascii="Candara" w:hAnsi="Candara" w:cs="Helvetica"/>
          <w:sz w:val="22"/>
          <w:szCs w:val="22"/>
          <w:lang w:val="en-GB"/>
        </w:rPr>
        <w:t xml:space="preserve"> </w:t>
      </w:r>
      <w:r w:rsidR="00185051" w:rsidRPr="001A6B64">
        <w:rPr>
          <w:rFonts w:ascii="Candara" w:hAnsi="Candara" w:cs="Helvetica"/>
          <w:sz w:val="22"/>
          <w:szCs w:val="22"/>
          <w:lang w:val="en-GB"/>
        </w:rPr>
        <w:t xml:space="preserve">Google scans and records the content of its users' messages for a wide variety of purposes and has, in the past, conceded to the demands of governments that restrict digital freedom. </w:t>
      </w:r>
    </w:p>
    <w:p w14:paraId="381CD61C" w14:textId="77777777" w:rsidR="00185051"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C49CBD3" w14:textId="523B421E" w:rsidR="001453AC" w:rsidRPr="001453AC" w:rsidRDefault="001453AC" w:rsidP="001453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sz w:val="22"/>
          <w:szCs w:val="22"/>
          <w:lang w:val="en-GB"/>
        </w:rPr>
      </w:pPr>
      <w:proofErr w:type="spellStart"/>
      <w:r w:rsidRPr="001453AC">
        <w:rPr>
          <w:rFonts w:ascii="Candara" w:hAnsi="Candara" w:cs="Helvetica"/>
          <w:b/>
          <w:sz w:val="22"/>
          <w:szCs w:val="22"/>
          <w:lang w:val="en-GB"/>
        </w:rPr>
        <w:t>RiseUp</w:t>
      </w:r>
      <w:proofErr w:type="spellEnd"/>
    </w:p>
    <w:p w14:paraId="77DFC6D5" w14:textId="028DF467" w:rsidR="00185051" w:rsidRPr="00525518"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 xml:space="preserve">If possible, you should create a </w:t>
      </w:r>
      <w:r w:rsidR="00B42F70" w:rsidRPr="00B42F70">
        <w:rPr>
          <w:rFonts w:ascii="Candara" w:hAnsi="Candara" w:cs="Helvetica"/>
          <w:sz w:val="22"/>
          <w:szCs w:val="22"/>
          <w:lang w:val="en-GB"/>
        </w:rPr>
        <w:t xml:space="preserve">new </w:t>
      </w:r>
      <w:proofErr w:type="spellStart"/>
      <w:r w:rsidR="00B42F70" w:rsidRPr="00B42F70">
        <w:rPr>
          <w:rFonts w:ascii="Candara" w:hAnsi="Candara" w:cs="Helvetica"/>
          <w:sz w:val="22"/>
          <w:szCs w:val="22"/>
          <w:lang w:val="en-GB"/>
        </w:rPr>
        <w:t>RiseUp</w:t>
      </w:r>
      <w:proofErr w:type="spellEnd"/>
      <w:r w:rsidR="00B42F70" w:rsidRPr="00B42F70">
        <w:rPr>
          <w:rFonts w:ascii="Candara" w:hAnsi="Candara" w:cs="Helvetica"/>
          <w:sz w:val="22"/>
          <w:szCs w:val="22"/>
          <w:lang w:val="en-GB"/>
        </w:rPr>
        <w:t xml:space="preserve"> email account by visiting </w:t>
      </w:r>
      <w:r w:rsidR="00B42F70" w:rsidRPr="00813E24">
        <w:rPr>
          <w:rFonts w:ascii="Candara" w:hAnsi="Candara" w:cs="Helvetica"/>
          <w:sz w:val="22"/>
          <w:szCs w:val="22"/>
          <w:highlight w:val="green"/>
          <w:lang w:val="en-GB"/>
        </w:rPr>
        <w:t>https://mail.riseup.net.</w:t>
      </w:r>
      <w:r w:rsidR="00B42F70" w:rsidRPr="00B42F70">
        <w:rPr>
          <w:rFonts w:ascii="Candara" w:hAnsi="Candara" w:cs="Helvetica"/>
          <w:sz w:val="22"/>
          <w:szCs w:val="22"/>
          <w:lang w:val="en-GB"/>
        </w:rPr>
        <w:t xml:space="preserve"> </w:t>
      </w:r>
      <w:proofErr w:type="spellStart"/>
      <w:r w:rsidR="00B42F70" w:rsidRPr="00B42F70">
        <w:rPr>
          <w:rFonts w:ascii="Candara" w:hAnsi="Candara" w:cs="Helvetica"/>
          <w:sz w:val="22"/>
          <w:szCs w:val="22"/>
          <w:lang w:val="en-GB"/>
        </w:rPr>
        <w:t>RiseUp</w:t>
      </w:r>
      <w:proofErr w:type="spellEnd"/>
      <w:r w:rsidR="00B42F70" w:rsidRPr="00B42F70">
        <w:rPr>
          <w:rFonts w:ascii="Candara" w:hAnsi="Candara" w:cs="Helvetica"/>
          <w:sz w:val="22"/>
          <w:szCs w:val="22"/>
          <w:lang w:val="en-GB"/>
        </w:rPr>
        <w:t xml:space="preserve"> offers free email to activists around the world and takes great care to protect the infor</w:t>
      </w:r>
      <w:r w:rsidR="003D756E">
        <w:rPr>
          <w:rFonts w:ascii="Candara" w:hAnsi="Candara" w:cs="Helvetica"/>
          <w:sz w:val="22"/>
          <w:szCs w:val="22"/>
          <w:lang w:val="en-GB"/>
        </w:rPr>
        <w:t>mation stored on their servers. U</w:t>
      </w:r>
      <w:r w:rsidR="00B42F70" w:rsidRPr="00B42F70">
        <w:rPr>
          <w:rFonts w:ascii="Candara" w:hAnsi="Candara" w:cs="Helvetica"/>
          <w:sz w:val="22"/>
          <w:szCs w:val="22"/>
          <w:lang w:val="en-GB"/>
        </w:rPr>
        <w:t>nlike Google, they have very strict policies regarding their</w:t>
      </w:r>
      <w:r w:rsidR="00813E24">
        <w:rPr>
          <w:rFonts w:ascii="Candara" w:hAnsi="Candara" w:cs="Helvetica"/>
          <w:sz w:val="22"/>
          <w:szCs w:val="22"/>
          <w:lang w:val="en-GB"/>
        </w:rPr>
        <w:t xml:space="preserve"> </w:t>
      </w:r>
      <w:r w:rsidR="00B42F70" w:rsidRPr="00B42F70">
        <w:rPr>
          <w:rFonts w:ascii="Candara" w:hAnsi="Candara" w:cs="Helvetica"/>
          <w:sz w:val="22"/>
          <w:szCs w:val="22"/>
          <w:lang w:val="en-GB"/>
        </w:rPr>
        <w:t xml:space="preserve">users' privacy and no commercial interests that might some day conflict with those policies. In order to create a new </w:t>
      </w:r>
      <w:proofErr w:type="spellStart"/>
      <w:r w:rsidR="00B42F70" w:rsidRPr="00B42F70">
        <w:rPr>
          <w:rFonts w:ascii="Candara" w:hAnsi="Candara" w:cs="Helvetica"/>
          <w:sz w:val="22"/>
          <w:szCs w:val="22"/>
          <w:lang w:val="en-GB"/>
        </w:rPr>
        <w:t>R</w:t>
      </w:r>
      <w:r w:rsidR="00525518">
        <w:rPr>
          <w:rFonts w:ascii="Candara" w:hAnsi="Candara" w:cs="Helvetica"/>
          <w:sz w:val="22"/>
          <w:szCs w:val="22"/>
          <w:lang w:val="en-GB"/>
        </w:rPr>
        <w:t>iseUp</w:t>
      </w:r>
      <w:proofErr w:type="spellEnd"/>
      <w:r w:rsidR="00525518">
        <w:rPr>
          <w:rFonts w:ascii="Candara" w:hAnsi="Candara" w:cs="Helvetica"/>
          <w:sz w:val="22"/>
          <w:szCs w:val="22"/>
          <w:lang w:val="en-GB"/>
        </w:rPr>
        <w:t xml:space="preserve"> account, however, you may</w:t>
      </w:r>
      <w:r w:rsidR="00B42F70" w:rsidRPr="00B42F70">
        <w:rPr>
          <w:rFonts w:ascii="Candara" w:hAnsi="Candara" w:cs="Helvetica"/>
          <w:sz w:val="22"/>
          <w:szCs w:val="22"/>
          <w:lang w:val="en-GB"/>
        </w:rPr>
        <w:t xml:space="preserve"> need two 'invite codes.' These codes can be given out by anyone who already has a </w:t>
      </w:r>
      <w:proofErr w:type="spellStart"/>
      <w:r w:rsidR="00B42F70" w:rsidRPr="00B42F70">
        <w:rPr>
          <w:rFonts w:ascii="Candara" w:hAnsi="Candara" w:cs="Helvetica"/>
          <w:sz w:val="22"/>
          <w:szCs w:val="22"/>
          <w:lang w:val="en-GB"/>
        </w:rPr>
        <w:t>RiseUp</w:t>
      </w:r>
      <w:proofErr w:type="spellEnd"/>
      <w:r w:rsidR="00B42F70" w:rsidRPr="00B42F70">
        <w:rPr>
          <w:rFonts w:ascii="Candara" w:hAnsi="Candara" w:cs="Helvetica"/>
          <w:sz w:val="22"/>
          <w:szCs w:val="22"/>
          <w:lang w:val="en-GB"/>
        </w:rPr>
        <w:t xml:space="preserve"> account. Otherwise, you will need to </w:t>
      </w:r>
      <w:r w:rsidR="00525518">
        <w:rPr>
          <w:rFonts w:ascii="Candara" w:hAnsi="Candara" w:cs="Helvetica"/>
          <w:sz w:val="22"/>
          <w:szCs w:val="22"/>
          <w:lang w:val="en-GB"/>
        </w:rPr>
        <w:t xml:space="preserve">tell </w:t>
      </w:r>
      <w:proofErr w:type="spellStart"/>
      <w:r w:rsidR="00525518">
        <w:rPr>
          <w:rFonts w:ascii="Candara" w:hAnsi="Candara" w:cs="Helvetica"/>
          <w:sz w:val="22"/>
          <w:szCs w:val="22"/>
          <w:lang w:val="en-GB"/>
        </w:rPr>
        <w:t>RiseUp</w:t>
      </w:r>
      <w:proofErr w:type="spellEnd"/>
      <w:r w:rsidR="00525518">
        <w:rPr>
          <w:rFonts w:ascii="Candara" w:hAnsi="Candara" w:cs="Helvetica"/>
          <w:sz w:val="22"/>
          <w:szCs w:val="22"/>
          <w:lang w:val="en-GB"/>
        </w:rPr>
        <w:t xml:space="preserve"> about yourself and they may give you access</w:t>
      </w:r>
      <w:r w:rsidR="00B42F70" w:rsidRPr="00B42F70">
        <w:rPr>
          <w:rFonts w:ascii="Candara" w:hAnsi="Candara" w:cs="Helvetica"/>
          <w:sz w:val="22"/>
          <w:szCs w:val="22"/>
          <w:lang w:val="en-GB"/>
        </w:rPr>
        <w:t>.</w:t>
      </w:r>
    </w:p>
    <w:p w14:paraId="5EDBCB58" w14:textId="77777777" w:rsidR="00185051"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700AC83" w14:textId="77777777" w:rsidR="00185051"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
          <w:iCs/>
          <w:sz w:val="22"/>
          <w:szCs w:val="22"/>
          <w:lang w:val="en-GB"/>
        </w:rPr>
      </w:pPr>
    </w:p>
    <w:p w14:paraId="6949EA81" w14:textId="46645E0D" w:rsidR="005E036C" w:rsidRPr="005E036C" w:rsidRDefault="003A5F3A"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3A5F3A">
        <w:rPr>
          <w:rFonts w:ascii="Candara" w:hAnsi="Candara" w:cs="Helvetica"/>
          <w:b/>
          <w:sz w:val="22"/>
          <w:szCs w:val="22"/>
          <w:highlight w:val="magenta"/>
          <w:lang w:val="en-GB"/>
        </w:rPr>
        <w:t xml:space="preserve">3. </w:t>
      </w:r>
      <w:r w:rsidR="001150A3" w:rsidRPr="003A5F3A">
        <w:rPr>
          <w:rFonts w:ascii="Candara" w:hAnsi="Candara" w:cs="Helvetica"/>
          <w:b/>
          <w:sz w:val="22"/>
          <w:szCs w:val="22"/>
          <w:highlight w:val="magenta"/>
          <w:lang w:val="en-GB"/>
        </w:rPr>
        <w:t>Recipient s</w:t>
      </w:r>
      <w:r w:rsidR="005E036C" w:rsidRPr="003A5F3A">
        <w:rPr>
          <w:rFonts w:ascii="Candara" w:hAnsi="Candara" w:cs="Helvetica"/>
          <w:b/>
          <w:sz w:val="22"/>
          <w:szCs w:val="22"/>
          <w:highlight w:val="magenta"/>
          <w:lang w:val="en-GB"/>
        </w:rPr>
        <w:t>ecurity</w:t>
      </w:r>
    </w:p>
    <w:p w14:paraId="633E5EBE" w14:textId="77777777" w:rsidR="008B64F1" w:rsidRDefault="00185051"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 xml:space="preserve">Regardless of what secure email tools you decide to use, keep in mind that every message has a sender and one or more recipients. You yourself are only part of the picture. </w:t>
      </w:r>
    </w:p>
    <w:p w14:paraId="6F1C81F5" w14:textId="6AC5999B" w:rsidR="008B64F1" w:rsidRPr="008B64F1" w:rsidRDefault="00185051" w:rsidP="00DE6EC0">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8B64F1">
        <w:rPr>
          <w:rFonts w:ascii="Candara" w:hAnsi="Candara" w:cs="Helvetica"/>
          <w:sz w:val="22"/>
          <w:szCs w:val="22"/>
          <w:lang w:val="en-GB"/>
        </w:rPr>
        <w:t xml:space="preserve">Even if you access your email account securely, consider what precautions your contacts may or may not take when sending, reading and replying to messages. </w:t>
      </w:r>
    </w:p>
    <w:p w14:paraId="53A16D3E" w14:textId="77777777" w:rsidR="008B64F1" w:rsidRDefault="00185051" w:rsidP="00DE6EC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8B64F1">
        <w:rPr>
          <w:rFonts w:ascii="Candara" w:hAnsi="Candara" w:cs="Helvetica"/>
          <w:sz w:val="22"/>
          <w:szCs w:val="22"/>
          <w:lang w:val="en-GB"/>
        </w:rPr>
        <w:t>Try to learn where your contacts' email providers are located, as well. Naturally, some countries are more aggressive than others when it comes to email surveillance.</w:t>
      </w:r>
      <w:r w:rsidR="00210C60" w:rsidRPr="008B64F1">
        <w:rPr>
          <w:rFonts w:ascii="Candara" w:hAnsi="Candara" w:cs="Helvetica"/>
          <w:sz w:val="22"/>
          <w:szCs w:val="22"/>
          <w:lang w:val="en-GB"/>
        </w:rPr>
        <w:t xml:space="preserve"> </w:t>
      </w:r>
      <w:r w:rsidRPr="008B64F1">
        <w:rPr>
          <w:rFonts w:ascii="Candara" w:hAnsi="Candara" w:cs="Helvetica"/>
          <w:bCs/>
          <w:sz w:val="22"/>
          <w:szCs w:val="22"/>
          <w:lang w:val="en-GB"/>
        </w:rPr>
        <w:t>To ensure private communication, you and your contacts should all use secure email services hosted in relatively safe countries.</w:t>
      </w:r>
      <w:r w:rsidRPr="008B64F1">
        <w:rPr>
          <w:rFonts w:ascii="Candara" w:hAnsi="Candara" w:cs="Helvetica"/>
          <w:sz w:val="22"/>
          <w:szCs w:val="22"/>
          <w:lang w:val="en-GB"/>
        </w:rPr>
        <w:t> </w:t>
      </w:r>
    </w:p>
    <w:p w14:paraId="13685C70" w14:textId="57BAFD19" w:rsidR="00185051" w:rsidRPr="008B64F1" w:rsidRDefault="00185051" w:rsidP="00DE6EC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8B64F1">
        <w:rPr>
          <w:rFonts w:ascii="Candara" w:hAnsi="Candara" w:cs="Helvetica"/>
          <w:sz w:val="22"/>
          <w:szCs w:val="22"/>
          <w:lang w:val="en-GB"/>
        </w:rPr>
        <w:t>And, if you want to be cer</w:t>
      </w:r>
      <w:r w:rsidR="001150A3">
        <w:rPr>
          <w:rFonts w:ascii="Candara" w:hAnsi="Candara" w:cs="Helvetica"/>
          <w:sz w:val="22"/>
          <w:szCs w:val="22"/>
          <w:lang w:val="en-GB"/>
        </w:rPr>
        <w:t>tain that me</w:t>
      </w:r>
      <w:r w:rsidRPr="008B64F1">
        <w:rPr>
          <w:rFonts w:ascii="Candara" w:hAnsi="Candara" w:cs="Helvetica"/>
          <w:sz w:val="22"/>
          <w:szCs w:val="22"/>
          <w:lang w:val="en-GB"/>
        </w:rPr>
        <w:t>ssages are not intercepted between your email server and a contact's email server, you might all choose to use accounts from the same provider</w:t>
      </w:r>
      <w:r w:rsidR="008B64F1">
        <w:rPr>
          <w:rFonts w:ascii="Candara" w:hAnsi="Candara" w:cs="Helvetica"/>
          <w:sz w:val="22"/>
          <w:szCs w:val="22"/>
          <w:lang w:val="en-GB"/>
        </w:rPr>
        <w:t xml:space="preserve">. </w:t>
      </w:r>
      <w:proofErr w:type="spellStart"/>
      <w:r w:rsidR="008B64F1" w:rsidRPr="008B64F1">
        <w:rPr>
          <w:rFonts w:ascii="Candara" w:hAnsi="Candara" w:cs="Helvetica"/>
          <w:sz w:val="22"/>
          <w:szCs w:val="22"/>
          <w:lang w:val="en-GB"/>
        </w:rPr>
        <w:t>RiseUp</w:t>
      </w:r>
      <w:proofErr w:type="spellEnd"/>
      <w:r w:rsidR="008B64F1" w:rsidRPr="008B64F1">
        <w:rPr>
          <w:rFonts w:ascii="Candara" w:hAnsi="Candara" w:cs="Helvetica"/>
          <w:sz w:val="22"/>
          <w:szCs w:val="22"/>
          <w:lang w:val="en-GB"/>
        </w:rPr>
        <w:t xml:space="preserve"> is one good choice.</w:t>
      </w:r>
    </w:p>
    <w:p w14:paraId="607E97FC" w14:textId="77777777" w:rsidR="008B64F1" w:rsidRPr="008B64F1" w:rsidRDefault="008B64F1" w:rsidP="008B64F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25AEFF18" w14:textId="1378FACF" w:rsidR="00185051" w:rsidRPr="001A6B64" w:rsidRDefault="003A5F3A" w:rsidP="00185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A5F3A">
        <w:rPr>
          <w:rFonts w:ascii="Candara" w:hAnsi="Candara" w:cs="Helvetica"/>
          <w:b/>
          <w:bCs/>
          <w:sz w:val="22"/>
          <w:szCs w:val="22"/>
          <w:highlight w:val="magenta"/>
          <w:lang w:val="en-GB"/>
        </w:rPr>
        <w:t xml:space="preserve">4. </w:t>
      </w:r>
      <w:r w:rsidR="00CE0353" w:rsidRPr="003A5F3A">
        <w:rPr>
          <w:rFonts w:ascii="Candara" w:hAnsi="Candara" w:cs="Helvetica"/>
          <w:b/>
          <w:bCs/>
          <w:sz w:val="22"/>
          <w:szCs w:val="22"/>
          <w:highlight w:val="magenta"/>
          <w:lang w:val="en-GB"/>
        </w:rPr>
        <w:t>T</w:t>
      </w:r>
      <w:r w:rsidR="00185051" w:rsidRPr="003A5F3A">
        <w:rPr>
          <w:rFonts w:ascii="Candara" w:hAnsi="Candara" w:cs="Helvetica"/>
          <w:b/>
          <w:bCs/>
          <w:sz w:val="22"/>
          <w:szCs w:val="22"/>
          <w:highlight w:val="magenta"/>
          <w:lang w:val="en-GB"/>
        </w:rPr>
        <w:t>ips on improving your email security</w:t>
      </w:r>
    </w:p>
    <w:p w14:paraId="457CFD5B" w14:textId="0F533473" w:rsidR="00185051" w:rsidRPr="001A6B64" w:rsidRDefault="00185051" w:rsidP="00DE6EC0">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 xml:space="preserve">Always </w:t>
      </w:r>
      <w:r w:rsidR="00CE0353">
        <w:rPr>
          <w:rFonts w:ascii="Candara" w:hAnsi="Candara" w:cs="Helvetica"/>
          <w:sz w:val="22"/>
          <w:szCs w:val="22"/>
          <w:lang w:val="en-GB"/>
        </w:rPr>
        <w:t>be careful</w:t>
      </w:r>
      <w:r w:rsidRPr="001A6B64">
        <w:rPr>
          <w:rFonts w:ascii="Candara" w:hAnsi="Candara" w:cs="Helvetica"/>
          <w:sz w:val="22"/>
          <w:szCs w:val="22"/>
          <w:lang w:val="en-GB"/>
        </w:rPr>
        <w:t xml:space="preserve"> when opening email attachments that you are not expecting, that come from someone you do not know or that contain suspicious subject lines. When opening emails like this, you should ensure that your anti-virus software is up-to-date and pay close attention to any warnings displayed by your browser or email program.</w:t>
      </w:r>
      <w:r w:rsidR="001150A3">
        <w:rPr>
          <w:rFonts w:ascii="Candara" w:hAnsi="Candara" w:cs="Helvetica"/>
          <w:sz w:val="22"/>
          <w:szCs w:val="22"/>
          <w:lang w:val="en-GB"/>
        </w:rPr>
        <w:t xml:space="preserve"> See more about this in the </w:t>
      </w:r>
      <w:r w:rsidR="001150A3" w:rsidRPr="001150A3">
        <w:rPr>
          <w:rFonts w:ascii="Candara" w:hAnsi="Candara" w:cs="Helvetica"/>
          <w:sz w:val="22"/>
          <w:szCs w:val="22"/>
          <w:highlight w:val="yellow"/>
          <w:lang w:val="en-GB"/>
        </w:rPr>
        <w:t>Malware</w:t>
      </w:r>
      <w:r w:rsidR="001150A3">
        <w:rPr>
          <w:rFonts w:ascii="Candara" w:hAnsi="Candara" w:cs="Helvetica"/>
          <w:sz w:val="22"/>
          <w:szCs w:val="22"/>
          <w:lang w:val="en-GB"/>
        </w:rPr>
        <w:t xml:space="preserve"> lesson.</w:t>
      </w:r>
    </w:p>
    <w:p w14:paraId="67106A64" w14:textId="0E948AD6" w:rsidR="00185051" w:rsidRPr="001A6B64" w:rsidRDefault="00185051" w:rsidP="00DE6EC0">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Using anonymity software l</w:t>
      </w:r>
      <w:r w:rsidR="001150A3" w:rsidRPr="001150A3">
        <w:rPr>
          <w:rFonts w:ascii="Candara" w:hAnsi="Candara" w:cs="Helvetica"/>
          <w:sz w:val="22"/>
          <w:szCs w:val="22"/>
          <w:lang w:val="en-GB"/>
        </w:rPr>
        <w:t xml:space="preserve">ike Tor, </w:t>
      </w:r>
      <w:proofErr w:type="gramStart"/>
      <w:r w:rsidR="001150A3" w:rsidRPr="001150A3">
        <w:rPr>
          <w:rFonts w:ascii="Candara" w:hAnsi="Candara" w:cs="Helvetica"/>
          <w:sz w:val="22"/>
          <w:szCs w:val="22"/>
          <w:lang w:val="en-GB"/>
        </w:rPr>
        <w:t>which</w:t>
      </w:r>
      <w:proofErr w:type="gramEnd"/>
      <w:r w:rsidR="001150A3" w:rsidRPr="001150A3">
        <w:rPr>
          <w:rFonts w:ascii="Candara" w:hAnsi="Candara" w:cs="Helvetica"/>
          <w:sz w:val="22"/>
          <w:szCs w:val="22"/>
          <w:lang w:val="en-GB"/>
        </w:rPr>
        <w:t xml:space="preserve"> is described in the </w:t>
      </w:r>
      <w:r w:rsidR="001150A3" w:rsidRPr="00CE0353">
        <w:rPr>
          <w:rFonts w:ascii="Candara" w:hAnsi="Candara" w:cs="Helvetica"/>
          <w:sz w:val="22"/>
          <w:szCs w:val="22"/>
          <w:highlight w:val="yellow"/>
          <w:lang w:val="en-GB"/>
        </w:rPr>
        <w:t>Internet</w:t>
      </w:r>
      <w:r w:rsidR="001150A3">
        <w:rPr>
          <w:rFonts w:ascii="Candara" w:hAnsi="Candara" w:cs="Helvetica"/>
          <w:sz w:val="22"/>
          <w:szCs w:val="22"/>
          <w:lang w:val="en-GB"/>
        </w:rPr>
        <w:t xml:space="preserve"> lesson</w:t>
      </w:r>
      <w:r w:rsidR="001150A3" w:rsidRPr="001150A3">
        <w:rPr>
          <w:rFonts w:ascii="Candara" w:hAnsi="Candara" w:cs="Helvetica"/>
          <w:sz w:val="22"/>
          <w:szCs w:val="22"/>
          <w:lang w:val="en-GB"/>
        </w:rPr>
        <w:t xml:space="preserve">, can help you hide your chosen email service from anyone who might be monitoring your Internet connection. </w:t>
      </w:r>
    </w:p>
    <w:p w14:paraId="7BCE7277" w14:textId="2768569E" w:rsidR="00185051" w:rsidRPr="001A6B64" w:rsidRDefault="00185051" w:rsidP="00DE6EC0">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 xml:space="preserve">When creating an account that you intend to use while remaining anonymous from your own email recipients, or from public forums to which you might post messages by email, you must be careful </w:t>
      </w:r>
      <w:r w:rsidR="001150A3">
        <w:rPr>
          <w:rFonts w:ascii="Candara" w:hAnsi="Candara" w:cs="Helvetica"/>
          <w:sz w:val="22"/>
          <w:szCs w:val="22"/>
          <w:lang w:val="en-GB"/>
        </w:rPr>
        <w:t>to</w:t>
      </w:r>
      <w:r w:rsidRPr="001A6B64">
        <w:rPr>
          <w:rFonts w:ascii="Candara" w:hAnsi="Candara" w:cs="Helvetica"/>
          <w:sz w:val="22"/>
          <w:szCs w:val="22"/>
          <w:lang w:val="en-GB"/>
        </w:rPr>
        <w:t xml:space="preserve"> avoid using Hotmail, Yahoo, or any other webmail provider that includes your</w:t>
      </w:r>
      <w:r w:rsidR="008B64F1">
        <w:rPr>
          <w:rFonts w:ascii="Candara" w:hAnsi="Candara" w:cs="Helvetica"/>
          <w:sz w:val="22"/>
          <w:szCs w:val="22"/>
          <w:lang w:val="en-GB"/>
        </w:rPr>
        <w:t xml:space="preserve"> </w:t>
      </w:r>
      <w:r w:rsidR="001150A3" w:rsidRPr="001150A3">
        <w:rPr>
          <w:rFonts w:ascii="Candara" w:hAnsi="Candara" w:cs="Helvetica"/>
          <w:sz w:val="22"/>
          <w:szCs w:val="22"/>
          <w:lang w:val="en-GB"/>
        </w:rPr>
        <w:t xml:space="preserve">IP address in </w:t>
      </w:r>
      <w:r w:rsidRPr="001A6B64">
        <w:rPr>
          <w:rFonts w:ascii="Candara" w:hAnsi="Candara" w:cs="Helvetica"/>
          <w:sz w:val="22"/>
          <w:szCs w:val="22"/>
          <w:lang w:val="en-GB"/>
        </w:rPr>
        <w:t>the messages you send.</w:t>
      </w:r>
    </w:p>
    <w:p w14:paraId="338FB556" w14:textId="77777777" w:rsidR="00185051" w:rsidRPr="001A6B64" w:rsidRDefault="00185051" w:rsidP="00DE6EC0">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 xml:space="preserve">You may consider using several different, anonymous email accounts for communicating with different groups of people to protect of your contact network. You may also use different email accounts for signing up to Internet </w:t>
      </w:r>
      <w:proofErr w:type="gramStart"/>
      <w:r w:rsidRPr="001A6B64">
        <w:rPr>
          <w:rFonts w:ascii="Candara" w:hAnsi="Candara" w:cs="Helvetica"/>
          <w:sz w:val="22"/>
          <w:szCs w:val="22"/>
          <w:lang w:val="en-GB"/>
        </w:rPr>
        <w:t>services which</w:t>
      </w:r>
      <w:proofErr w:type="gramEnd"/>
      <w:r w:rsidRPr="001A6B64">
        <w:rPr>
          <w:rFonts w:ascii="Candara" w:hAnsi="Candara" w:cs="Helvetica"/>
          <w:sz w:val="22"/>
          <w:szCs w:val="22"/>
          <w:lang w:val="en-GB"/>
        </w:rPr>
        <w:t xml:space="preserve"> require email accounts.</w:t>
      </w:r>
    </w:p>
    <w:p w14:paraId="4F27F910" w14:textId="77777777" w:rsidR="00CE0353" w:rsidRDefault="00185051" w:rsidP="00DE6EC0">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A6B64">
        <w:rPr>
          <w:rFonts w:ascii="Candara" w:hAnsi="Candara" w:cs="Helvetica"/>
          <w:sz w:val="22"/>
          <w:szCs w:val="22"/>
          <w:lang w:val="en-GB"/>
        </w:rPr>
        <w:t>After all above precautions it is still very important to beware of what you write in the messages and what impact would it have if it fell into the wrong hands. One way of increasing the security of inf</w:t>
      </w:r>
      <w:r w:rsidR="00CE0353">
        <w:rPr>
          <w:rFonts w:ascii="Candara" w:hAnsi="Candara" w:cs="Helvetica"/>
          <w:sz w:val="22"/>
          <w:szCs w:val="22"/>
          <w:lang w:val="en-GB"/>
        </w:rPr>
        <w:t>ormation exchange is to develop</w:t>
      </w:r>
      <w:r w:rsidRPr="001A6B64">
        <w:rPr>
          <w:rFonts w:ascii="Candara" w:hAnsi="Candara" w:cs="Helvetica"/>
          <w:sz w:val="22"/>
          <w:szCs w:val="22"/>
          <w:lang w:val="en-GB"/>
        </w:rPr>
        <w:t xml:space="preserve"> a code system for sensitive information exchange, so you would not use real names of the people, real addresses of places, etc.</w:t>
      </w:r>
    </w:p>
    <w:p w14:paraId="1618D353" w14:textId="2671979D" w:rsidR="00DE34CB" w:rsidRPr="00CE0353" w:rsidRDefault="00DE34CB" w:rsidP="00DE6EC0">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CE0353">
        <w:rPr>
          <w:rFonts w:ascii="Candara" w:hAnsi="Candara" w:cs="Helvetica"/>
          <w:sz w:val="22"/>
          <w:szCs w:val="22"/>
          <w:lang w:val="en-GB"/>
        </w:rPr>
        <w:t xml:space="preserve">Remember that secure email will not do you any good if everything you type is recorded by spyware and periodically sent over the Internet to a third party. The </w:t>
      </w:r>
      <w:r w:rsidRPr="00CE0353">
        <w:rPr>
          <w:rFonts w:ascii="Candara" w:hAnsi="Candara" w:cs="Helvetica"/>
          <w:sz w:val="22"/>
          <w:szCs w:val="22"/>
          <w:highlight w:val="yellow"/>
          <w:lang w:val="en-GB"/>
        </w:rPr>
        <w:t>Malware</w:t>
      </w:r>
      <w:r w:rsidRPr="00CE0353">
        <w:rPr>
          <w:rFonts w:ascii="Candara" w:hAnsi="Candara" w:cs="Helvetica"/>
          <w:sz w:val="22"/>
          <w:szCs w:val="22"/>
          <w:lang w:val="en-GB"/>
        </w:rPr>
        <w:t xml:space="preserve"> lesson and offers some advice on how to prevent this sort of thing, and the </w:t>
      </w:r>
      <w:r w:rsidRPr="00CE0353">
        <w:rPr>
          <w:rFonts w:ascii="Candara" w:hAnsi="Candara" w:cs="Helvetica"/>
          <w:sz w:val="22"/>
          <w:szCs w:val="22"/>
          <w:highlight w:val="yellow"/>
          <w:lang w:val="en-GB"/>
        </w:rPr>
        <w:t>Passwords</w:t>
      </w:r>
      <w:r w:rsidRPr="00CE0353">
        <w:rPr>
          <w:rFonts w:ascii="Candara" w:hAnsi="Candara" w:cs="Helvetica"/>
          <w:sz w:val="22"/>
          <w:szCs w:val="22"/>
          <w:lang w:val="en-GB"/>
        </w:rPr>
        <w:t xml:space="preserve"> lesson will help you protect your accounts.</w:t>
      </w:r>
    </w:p>
    <w:p w14:paraId="239B52A9" w14:textId="77777777" w:rsidR="00185051" w:rsidRDefault="00185051" w:rsidP="002F4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51890265" w14:textId="233A81C3" w:rsidR="007F0E75" w:rsidRPr="00692066" w:rsidRDefault="003A5F3A" w:rsidP="007F0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A5F3A">
        <w:rPr>
          <w:rFonts w:ascii="Candara" w:hAnsi="Candara" w:cs="Helvetica"/>
          <w:b/>
          <w:bCs/>
          <w:sz w:val="22"/>
          <w:szCs w:val="22"/>
          <w:highlight w:val="magenta"/>
          <w:lang w:val="en-GB"/>
        </w:rPr>
        <w:t xml:space="preserve">5. </w:t>
      </w:r>
      <w:proofErr w:type="gramStart"/>
      <w:r w:rsidR="007F0E75" w:rsidRPr="003A5F3A">
        <w:rPr>
          <w:rFonts w:ascii="Candara" w:hAnsi="Candara" w:cs="Helvetica"/>
          <w:b/>
          <w:bCs/>
          <w:sz w:val="22"/>
          <w:szCs w:val="22"/>
          <w:highlight w:val="magenta"/>
          <w:lang w:val="en-GB"/>
        </w:rPr>
        <w:t>Email</w:t>
      </w:r>
      <w:proofErr w:type="gramEnd"/>
      <w:r w:rsidR="007F0E75" w:rsidRPr="003A5F3A">
        <w:rPr>
          <w:rFonts w:ascii="Candara" w:hAnsi="Candara" w:cs="Helvetica"/>
          <w:b/>
          <w:bCs/>
          <w:sz w:val="22"/>
          <w:szCs w:val="22"/>
          <w:highlight w:val="magenta"/>
          <w:lang w:val="en-GB"/>
        </w:rPr>
        <w:t xml:space="preserve"> on Smartphones</w:t>
      </w:r>
    </w:p>
    <w:p w14:paraId="102DC299" w14:textId="77777777" w:rsidR="007F0E75" w:rsidRPr="00692066" w:rsidRDefault="007F0E75" w:rsidP="007F0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In the first instance, consider if you really need to use your smartphone to access your email. Securing a computer and its content is generally simpler than doing so for a mobile device such as a smartphone. A smartphone is more susceptible to theft, monitoring and intrusion.</w:t>
      </w:r>
    </w:p>
    <w:p w14:paraId="468F1C42" w14:textId="77777777" w:rsidR="007F0E75" w:rsidRDefault="007F0E75" w:rsidP="007F0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7B3BDE0C" w14:textId="77777777" w:rsidR="007F0E75" w:rsidRPr="00692066" w:rsidRDefault="007F0E75" w:rsidP="007F0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If it is absolutely vital that you access your email on your smartphone, there are actions you can take to minimize the risks.</w:t>
      </w:r>
    </w:p>
    <w:p w14:paraId="42C27CE7" w14:textId="77777777" w:rsidR="007F0E75" w:rsidRPr="00692066" w:rsidRDefault="007F0E75" w:rsidP="00DE6EC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Do not rely on smartphone as your primary means for accessing your email. Downloading (and removing) emails from an email server and storing them only on your smartphone is not advised. You can set up your email application to use only copies of emails.</w:t>
      </w:r>
    </w:p>
    <w:p w14:paraId="3A3E7E37" w14:textId="77777777" w:rsidR="007F0E75" w:rsidRPr="00692066" w:rsidRDefault="007F0E75" w:rsidP="00DE6EC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If you use email encryption with some of your contacts, consider installing it on your smartphone, too. The additional benefit is that encrypted emails will remain secret if the phone falls into wrong hands.</w:t>
      </w:r>
      <w:r>
        <w:rPr>
          <w:rFonts w:ascii="Candara" w:hAnsi="Candara" w:cs="Helvetica"/>
          <w:sz w:val="22"/>
          <w:szCs w:val="22"/>
          <w:lang w:val="en-GB"/>
        </w:rPr>
        <w:t xml:space="preserve"> See the Advanced section of this lesson for details on how to do so.</w:t>
      </w:r>
    </w:p>
    <w:p w14:paraId="6D0DA903" w14:textId="77777777" w:rsidR="001A6B64" w:rsidRDefault="001A6B64"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E7E392B" w14:textId="77777777" w:rsidR="00AE24BF" w:rsidRDefault="00AE24BF" w:rsidP="00F42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0B63FBAB" w14:textId="22C6D0DA" w:rsidR="00AE24BF" w:rsidRPr="00F42F7F" w:rsidRDefault="003A5F3A" w:rsidP="00F42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A5F3A">
        <w:rPr>
          <w:rFonts w:ascii="Candara" w:hAnsi="Candara" w:cs="Helvetica"/>
          <w:b/>
          <w:bCs/>
          <w:sz w:val="22"/>
          <w:szCs w:val="22"/>
          <w:highlight w:val="magenta"/>
          <w:lang w:val="en-GB"/>
        </w:rPr>
        <w:t xml:space="preserve">6. </w:t>
      </w:r>
      <w:r w:rsidR="00AE24BF" w:rsidRPr="003A5F3A">
        <w:rPr>
          <w:rFonts w:ascii="Candara" w:hAnsi="Candara" w:cs="Helvetica"/>
          <w:b/>
          <w:bCs/>
          <w:sz w:val="22"/>
          <w:szCs w:val="22"/>
          <w:highlight w:val="magenta"/>
          <w:lang w:val="en-GB"/>
        </w:rPr>
        <w:t>Signs</w:t>
      </w:r>
      <w:r w:rsidRPr="003A5F3A">
        <w:rPr>
          <w:rFonts w:ascii="Candara" w:hAnsi="Candara" w:cs="Helvetica"/>
          <w:b/>
          <w:bCs/>
          <w:sz w:val="22"/>
          <w:szCs w:val="22"/>
          <w:highlight w:val="magenta"/>
          <w:lang w:val="en-GB"/>
        </w:rPr>
        <w:t xml:space="preserve"> your email has been hacked</w:t>
      </w:r>
    </w:p>
    <w:p w14:paraId="6602D498" w14:textId="77777777" w:rsidR="00F42F7F" w:rsidRPr="00F42F7F" w:rsidRDefault="00F42F7F" w:rsidP="00F42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bCs/>
          <w:sz w:val="22"/>
          <w:szCs w:val="22"/>
          <w:lang w:val="en-GB"/>
        </w:rPr>
        <w:t>If you suspect your email account has been hacked or compromised</w:t>
      </w:r>
      <w:r w:rsidRPr="00F42F7F">
        <w:rPr>
          <w:rFonts w:ascii="Candara" w:hAnsi="Candara" w:cs="Helvetica"/>
          <w:sz w:val="22"/>
          <w:szCs w:val="22"/>
          <w:lang w:val="en-GB"/>
        </w:rPr>
        <w:t>, you can take steps to reduce the damage done. While it is difficult to be certain, there may be clues such as:</w:t>
      </w:r>
    </w:p>
    <w:p w14:paraId="15A2AA4E" w14:textId="7AD06031" w:rsidR="00F42F7F" w:rsidRPr="00F42F7F" w:rsidRDefault="00AE24BF" w:rsidP="00DE6EC0">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sz w:val="22"/>
          <w:szCs w:val="22"/>
          <w:lang w:val="en-GB"/>
        </w:rPr>
        <w:t>You notice any changes to your email account content or settings that you didn't make;</w:t>
      </w:r>
    </w:p>
    <w:p w14:paraId="1C6C3912" w14:textId="1A73F203" w:rsidR="00F42F7F" w:rsidRPr="00F42F7F" w:rsidRDefault="00AE24BF" w:rsidP="00DE6EC0">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sz w:val="22"/>
          <w:szCs w:val="22"/>
          <w:lang w:val="en-GB"/>
        </w:rPr>
        <w:t>Your email contacts notify you that they have received an email that you didn't send;</w:t>
      </w:r>
    </w:p>
    <w:p w14:paraId="7ED62CFE" w14:textId="4F03FF10" w:rsidR="00F42F7F" w:rsidRPr="00F42F7F" w:rsidRDefault="00AE24BF" w:rsidP="00DE6EC0">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sz w:val="22"/>
          <w:szCs w:val="22"/>
          <w:lang w:val="en-GB"/>
        </w:rPr>
        <w:t>You cannot login to your email account, though you are sure your password and other settings are correct;</w:t>
      </w:r>
    </w:p>
    <w:p w14:paraId="79891B15" w14:textId="2F449A7D" w:rsidR="00F42F7F" w:rsidRPr="00F42F7F" w:rsidRDefault="00AE24BF" w:rsidP="00DE6EC0">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sz w:val="22"/>
          <w:szCs w:val="22"/>
          <w:lang w:val="en-GB"/>
        </w:rPr>
        <w:t>You are regularly not receiving some email messages from your colleagues that they insist that they sent to you;</w:t>
      </w:r>
    </w:p>
    <w:p w14:paraId="1BE0FCED" w14:textId="49E9C5B6" w:rsidR="00F42F7F" w:rsidRPr="00F42F7F" w:rsidRDefault="00AE24BF" w:rsidP="00DE6EC0">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sz w:val="22"/>
          <w:szCs w:val="22"/>
          <w:lang w:val="en-GB"/>
        </w:rPr>
        <w:t>Some private information that was sent or received exclusively by email was made known to a third party, though neither you nor your correspondent shared it with anyone else;</w:t>
      </w:r>
    </w:p>
    <w:p w14:paraId="2153D329" w14:textId="5B08DC7A" w:rsidR="00F42F7F" w:rsidRPr="00F42F7F" w:rsidRDefault="00AE24BF" w:rsidP="00DE6EC0">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sz w:val="22"/>
          <w:szCs w:val="22"/>
          <w:lang w:val="en-GB"/>
        </w:rPr>
        <w:t xml:space="preserve">If on your account activity </w:t>
      </w:r>
      <w:proofErr w:type="gramStart"/>
      <w:r w:rsidRPr="00F42F7F">
        <w:rPr>
          <w:rFonts w:ascii="Candara" w:hAnsi="Candara" w:cs="Helvetica"/>
          <w:sz w:val="22"/>
          <w:szCs w:val="22"/>
          <w:lang w:val="en-GB"/>
        </w:rPr>
        <w:t>log</w:t>
      </w:r>
      <w:proofErr w:type="gramEnd"/>
      <w:r w:rsidRPr="00F42F7F">
        <w:rPr>
          <w:rFonts w:ascii="Candara" w:hAnsi="Candara" w:cs="Helvetica"/>
          <w:sz w:val="22"/>
          <w:szCs w:val="22"/>
          <w:lang w:val="en-GB"/>
        </w:rPr>
        <w:t xml:space="preserve"> (if your email provider offers one) you see that your account </w:t>
      </w:r>
      <w:r w:rsidR="00F42F7F" w:rsidRPr="00F42F7F">
        <w:rPr>
          <w:rFonts w:ascii="Candara" w:hAnsi="Candara" w:cs="Helvetica"/>
          <w:sz w:val="22"/>
          <w:szCs w:val="22"/>
          <w:lang w:val="en-GB"/>
        </w:rPr>
        <w:t>was accessed at time that you do not remember or from a place (or IP address) that you did not go to.</w:t>
      </w:r>
    </w:p>
    <w:p w14:paraId="4E51C3A9" w14:textId="77777777" w:rsidR="00F42F7F" w:rsidRDefault="00F42F7F" w:rsidP="00F42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01F8E85" w14:textId="40470407" w:rsidR="00AE24BF" w:rsidRPr="00AE24BF" w:rsidRDefault="003A5F3A" w:rsidP="00F42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3A5F3A">
        <w:rPr>
          <w:rFonts w:ascii="Candara" w:hAnsi="Candara" w:cs="Helvetica"/>
          <w:b/>
          <w:sz w:val="22"/>
          <w:szCs w:val="22"/>
          <w:highlight w:val="magenta"/>
          <w:lang w:val="en-GB"/>
        </w:rPr>
        <w:t xml:space="preserve">7. </w:t>
      </w:r>
      <w:r w:rsidR="00AE24BF" w:rsidRPr="003A5F3A">
        <w:rPr>
          <w:rFonts w:ascii="Candara" w:hAnsi="Candara" w:cs="Helvetica"/>
          <w:b/>
          <w:sz w:val="22"/>
          <w:szCs w:val="22"/>
          <w:highlight w:val="magenta"/>
          <w:lang w:val="en-GB"/>
        </w:rPr>
        <w:t>What to do</w:t>
      </w:r>
      <w:r w:rsidRPr="003A5F3A">
        <w:rPr>
          <w:rFonts w:ascii="Candara" w:hAnsi="Candara" w:cs="Helvetica"/>
          <w:b/>
          <w:sz w:val="22"/>
          <w:szCs w:val="22"/>
          <w:highlight w:val="magenta"/>
          <w:lang w:val="en-GB"/>
        </w:rPr>
        <w:t xml:space="preserve"> if your email is hacked</w:t>
      </w:r>
    </w:p>
    <w:p w14:paraId="27D8952D" w14:textId="77777777" w:rsidR="00F42F7F" w:rsidRPr="00F42F7F" w:rsidRDefault="00F42F7F" w:rsidP="00F42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sz w:val="22"/>
          <w:szCs w:val="22"/>
          <w:lang w:val="en-GB"/>
        </w:rPr>
        <w:t>In such situations you may want to take some cautionary action:</w:t>
      </w:r>
    </w:p>
    <w:p w14:paraId="3ADFAB8D" w14:textId="77777777" w:rsidR="00F42F7F" w:rsidRPr="00F42F7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b/>
          <w:bCs/>
          <w:sz w:val="22"/>
          <w:szCs w:val="22"/>
          <w:lang w:val="en-GB"/>
        </w:rPr>
        <w:t>Stop using this email account for sensitive information exchange</w:t>
      </w:r>
      <w:r w:rsidRPr="00F42F7F">
        <w:rPr>
          <w:rFonts w:ascii="Candara" w:hAnsi="Candara" w:cs="Helvetica"/>
          <w:sz w:val="22"/>
          <w:szCs w:val="22"/>
          <w:lang w:val="en-GB"/>
        </w:rPr>
        <w:t>, at least until you understand the situation better.</w:t>
      </w:r>
    </w:p>
    <w:p w14:paraId="36901A98" w14:textId="77777777" w:rsidR="00EE31F3" w:rsidRPr="00AE24B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b/>
          <w:bCs/>
          <w:sz w:val="22"/>
          <w:szCs w:val="22"/>
          <w:lang w:val="en-GB"/>
        </w:rPr>
        <w:t xml:space="preserve">Change your password </w:t>
      </w:r>
      <w:r w:rsidR="00EE31F3" w:rsidRPr="00AE24BF">
        <w:rPr>
          <w:rFonts w:ascii="Candara" w:hAnsi="Candara" w:cs="Helvetica"/>
          <w:bCs/>
          <w:sz w:val="22"/>
          <w:szCs w:val="22"/>
          <w:lang w:val="en-GB"/>
        </w:rPr>
        <w:t xml:space="preserve">for this and all other accounts with a similar password </w:t>
      </w:r>
      <w:r w:rsidRPr="00AE24BF">
        <w:rPr>
          <w:rFonts w:ascii="Candara" w:hAnsi="Candara" w:cs="Helvetica"/>
          <w:bCs/>
          <w:sz w:val="22"/>
          <w:szCs w:val="22"/>
          <w:lang w:val="en-GB"/>
        </w:rPr>
        <w:t>as soon as possible</w:t>
      </w:r>
      <w:r w:rsidRPr="00AE24BF">
        <w:rPr>
          <w:rFonts w:ascii="Candara" w:hAnsi="Candara" w:cs="Helvetica"/>
          <w:sz w:val="22"/>
          <w:szCs w:val="22"/>
          <w:lang w:val="en-GB"/>
        </w:rPr>
        <w:t xml:space="preserve">. </w:t>
      </w:r>
    </w:p>
    <w:p w14:paraId="31C50FA6" w14:textId="5E181C55" w:rsidR="00F42F7F" w:rsidRPr="00F42F7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b/>
          <w:bCs/>
          <w:sz w:val="22"/>
          <w:szCs w:val="22"/>
          <w:lang w:val="en-GB"/>
        </w:rPr>
        <w:t>Change your security question answers</w:t>
      </w:r>
      <w:r w:rsidRPr="00F42F7F">
        <w:rPr>
          <w:rFonts w:ascii="Candara" w:hAnsi="Candara" w:cs="Helvetica"/>
          <w:sz w:val="22"/>
          <w:szCs w:val="22"/>
          <w:lang w:val="en-GB"/>
        </w:rPr>
        <w:t xml:space="preserve"> (if you use them) for all accounts, so they are impossible to guess, or find the answer through researching information about you. </w:t>
      </w:r>
    </w:p>
    <w:p w14:paraId="6FF61B75" w14:textId="722C579F" w:rsidR="00F42F7F" w:rsidRPr="00F42F7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b/>
          <w:bCs/>
          <w:sz w:val="22"/>
          <w:szCs w:val="22"/>
          <w:lang w:val="en-GB"/>
        </w:rPr>
        <w:t>If you are not able to log in</w:t>
      </w:r>
      <w:r w:rsidRPr="00F42F7F">
        <w:rPr>
          <w:rFonts w:ascii="Candara" w:hAnsi="Candara" w:cs="Helvetica"/>
          <w:sz w:val="22"/>
          <w:szCs w:val="22"/>
          <w:lang w:val="en-GB"/>
        </w:rPr>
        <w:t xml:space="preserve"> to your account to change the passwords, consider getting in contact with your email provider to try to reclaim your account. </w:t>
      </w:r>
    </w:p>
    <w:p w14:paraId="28BDD04D" w14:textId="38FCECDF" w:rsidR="000351B2" w:rsidRPr="000351B2"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b/>
          <w:bCs/>
          <w:sz w:val="22"/>
          <w:szCs w:val="22"/>
          <w:lang w:val="en-GB"/>
        </w:rPr>
        <w:t>Mitigate information loss and impact</w:t>
      </w:r>
      <w:r w:rsidRPr="00F42F7F">
        <w:rPr>
          <w:rFonts w:ascii="Candara" w:hAnsi="Candara" w:cs="Helvetica"/>
          <w:sz w:val="22"/>
          <w:szCs w:val="22"/>
          <w:lang w:val="en-GB"/>
        </w:rPr>
        <w:t xml:space="preserve"> to your community. </w:t>
      </w:r>
      <w:r w:rsidR="00AE24BF">
        <w:rPr>
          <w:rFonts w:ascii="Candara" w:hAnsi="Candara" w:cs="Helvetica"/>
          <w:sz w:val="22"/>
          <w:szCs w:val="22"/>
          <w:lang w:val="en-GB"/>
        </w:rPr>
        <w:t>Determine</w:t>
      </w:r>
      <w:r w:rsidRPr="00F42F7F">
        <w:rPr>
          <w:rFonts w:ascii="Candara" w:hAnsi="Candara" w:cs="Helvetica"/>
          <w:sz w:val="22"/>
          <w:szCs w:val="22"/>
          <w:lang w:val="en-GB"/>
        </w:rPr>
        <w:t xml:space="preserve"> what kinds of </w:t>
      </w:r>
      <w:r w:rsidR="00AE24BF">
        <w:rPr>
          <w:rFonts w:ascii="Candara" w:hAnsi="Candara" w:cs="Helvetica"/>
          <w:sz w:val="22"/>
          <w:szCs w:val="22"/>
          <w:lang w:val="en-GB"/>
        </w:rPr>
        <w:t xml:space="preserve">sensitive </w:t>
      </w:r>
      <w:r w:rsidRPr="00F42F7F">
        <w:rPr>
          <w:rFonts w:ascii="Candara" w:hAnsi="Candara" w:cs="Helvetica"/>
          <w:sz w:val="22"/>
          <w:szCs w:val="22"/>
          <w:lang w:val="en-GB"/>
        </w:rPr>
        <w:t>information</w:t>
      </w:r>
      <w:r w:rsidR="00AE24BF">
        <w:rPr>
          <w:rFonts w:ascii="Candara" w:hAnsi="Candara" w:cs="Helvetica"/>
          <w:sz w:val="22"/>
          <w:szCs w:val="22"/>
          <w:lang w:val="en-GB"/>
        </w:rPr>
        <w:t xml:space="preserve"> and contacts</w:t>
      </w:r>
      <w:r w:rsidRPr="00F42F7F">
        <w:rPr>
          <w:rFonts w:ascii="Candara" w:hAnsi="Candara" w:cs="Helvetica"/>
          <w:sz w:val="22"/>
          <w:szCs w:val="22"/>
          <w:lang w:val="en-GB"/>
        </w:rPr>
        <w:t xml:space="preserve"> you had in your account and </w:t>
      </w:r>
      <w:r w:rsidR="00AE24BF">
        <w:rPr>
          <w:rFonts w:ascii="Candara" w:hAnsi="Candara" w:cs="Helvetica"/>
          <w:sz w:val="22"/>
          <w:szCs w:val="22"/>
          <w:lang w:val="en-GB"/>
        </w:rPr>
        <w:t>decide whom</w:t>
      </w:r>
      <w:r w:rsidRPr="00F42F7F">
        <w:rPr>
          <w:rFonts w:ascii="Candara" w:hAnsi="Candara" w:cs="Helvetica"/>
          <w:sz w:val="22"/>
          <w:szCs w:val="22"/>
          <w:lang w:val="en-GB"/>
        </w:rPr>
        <w:t xml:space="preserve"> you should alert. Determine what services (web, financial, etc.) you need to revisit or cancel. It is important that you </w:t>
      </w:r>
      <w:r w:rsidRPr="00F42F7F">
        <w:rPr>
          <w:rFonts w:ascii="Candara" w:hAnsi="Candara" w:cs="Helvetica"/>
          <w:b/>
          <w:bCs/>
          <w:sz w:val="22"/>
          <w:szCs w:val="22"/>
          <w:lang w:val="en-GB"/>
        </w:rPr>
        <w:t>check the folders of your account</w:t>
      </w:r>
      <w:r w:rsidR="000351B2">
        <w:rPr>
          <w:rFonts w:ascii="Candara" w:hAnsi="Candara" w:cs="Helvetica"/>
          <w:sz w:val="22"/>
          <w:szCs w:val="22"/>
          <w:lang w:val="en-GB"/>
        </w:rPr>
        <w:t> </w:t>
      </w:r>
      <w:r w:rsidRPr="00F42F7F">
        <w:rPr>
          <w:rFonts w:ascii="Candara" w:hAnsi="Candara" w:cs="Helvetica"/>
          <w:sz w:val="22"/>
          <w:szCs w:val="22"/>
          <w:lang w:val="en-GB"/>
        </w:rPr>
        <w:t xml:space="preserve">to research on what could have been sent from your account and to act accordingly. </w:t>
      </w:r>
    </w:p>
    <w:p w14:paraId="4F8854A2" w14:textId="5FB176FC" w:rsidR="00F42F7F" w:rsidRPr="00F42F7F" w:rsidRDefault="000351B2"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b/>
          <w:bCs/>
          <w:sz w:val="22"/>
          <w:szCs w:val="22"/>
          <w:lang w:val="en-GB"/>
        </w:rPr>
        <w:t>R</w:t>
      </w:r>
      <w:r w:rsidR="00F42F7F" w:rsidRPr="00F42F7F">
        <w:rPr>
          <w:rFonts w:ascii="Candara" w:hAnsi="Candara" w:cs="Helvetica"/>
          <w:b/>
          <w:bCs/>
          <w:sz w:val="22"/>
          <w:szCs w:val="22"/>
          <w:lang w:val="en-GB"/>
        </w:rPr>
        <w:t>eview your account settings</w:t>
      </w:r>
      <w:r w:rsidR="00F42F7F" w:rsidRPr="00F42F7F">
        <w:rPr>
          <w:rFonts w:ascii="Candara" w:hAnsi="Candara" w:cs="Helvetica"/>
          <w:sz w:val="22"/>
          <w:szCs w:val="22"/>
          <w:lang w:val="en-GB"/>
        </w:rPr>
        <w:t xml:space="preserve"> to see </w:t>
      </w:r>
      <w:proofErr w:type="gramStart"/>
      <w:r w:rsidR="00F42F7F" w:rsidRPr="00F42F7F">
        <w:rPr>
          <w:rFonts w:ascii="Candara" w:hAnsi="Candara" w:cs="Helvetica"/>
          <w:sz w:val="22"/>
          <w:szCs w:val="22"/>
          <w:lang w:val="en-GB"/>
        </w:rPr>
        <w:t>possible changes that has</w:t>
      </w:r>
      <w:proofErr w:type="gramEnd"/>
      <w:r w:rsidR="00F42F7F" w:rsidRPr="00F42F7F">
        <w:rPr>
          <w:rFonts w:ascii="Candara" w:hAnsi="Candara" w:cs="Helvetica"/>
          <w:sz w:val="22"/>
          <w:szCs w:val="22"/>
          <w:lang w:val="en-GB"/>
        </w:rPr>
        <w:t xml:space="preserve"> been made. Check accounts signature option for links and malware, forwarding options that would allow to copy emails that you receive to third account, away message, display name, etc.</w:t>
      </w:r>
    </w:p>
    <w:p w14:paraId="3C23B1E1" w14:textId="77777777" w:rsidR="00F42F7F" w:rsidRPr="00F42F7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b/>
          <w:bCs/>
          <w:sz w:val="22"/>
          <w:szCs w:val="22"/>
          <w:lang w:val="en-GB"/>
        </w:rPr>
        <w:t>Research how your account was compromised.</w:t>
      </w:r>
      <w:r w:rsidRPr="00F42F7F">
        <w:rPr>
          <w:rFonts w:ascii="Candara" w:hAnsi="Candara" w:cs="Helvetica"/>
          <w:sz w:val="22"/>
          <w:szCs w:val="22"/>
          <w:lang w:val="en-GB"/>
        </w:rPr>
        <w:t xml:space="preserve"> Was it because of having a weak password, or due to malware infection, </w:t>
      </w:r>
      <w:proofErr w:type="gramStart"/>
      <w:r w:rsidRPr="00F42F7F">
        <w:rPr>
          <w:rFonts w:ascii="Candara" w:hAnsi="Candara" w:cs="Helvetica"/>
          <w:sz w:val="22"/>
          <w:szCs w:val="22"/>
          <w:lang w:val="en-GB"/>
        </w:rPr>
        <w:t>etc.</w:t>
      </w:r>
      <w:proofErr w:type="gramEnd"/>
      <w:r w:rsidRPr="00F42F7F">
        <w:rPr>
          <w:rFonts w:ascii="Candara" w:hAnsi="Candara" w:cs="Helvetica"/>
          <w:sz w:val="22"/>
          <w:szCs w:val="22"/>
          <w:lang w:val="en-GB"/>
        </w:rPr>
        <w:t xml:space="preserve"> The more you will establish about this, the better you will be able to respond to the situation and better you will be able to protect your contacts.</w:t>
      </w:r>
    </w:p>
    <w:p w14:paraId="406BD536" w14:textId="1B313354" w:rsidR="00F42F7F" w:rsidRPr="00F42F7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b/>
          <w:bCs/>
          <w:sz w:val="22"/>
          <w:szCs w:val="22"/>
          <w:lang w:val="en-GB"/>
        </w:rPr>
        <w:t>Review security of all of your devices</w:t>
      </w:r>
      <w:r w:rsidRPr="00F42F7F">
        <w:rPr>
          <w:rFonts w:ascii="Candara" w:hAnsi="Candara" w:cs="Helvetica"/>
          <w:sz w:val="22"/>
          <w:szCs w:val="22"/>
          <w:lang w:val="en-GB"/>
        </w:rPr>
        <w:t xml:space="preserve"> that </w:t>
      </w:r>
      <w:r w:rsidR="000351B2" w:rsidRPr="000351B2">
        <w:rPr>
          <w:rFonts w:ascii="Candara" w:hAnsi="Candara" w:cs="Helvetica"/>
          <w:sz w:val="22"/>
          <w:szCs w:val="22"/>
          <w:lang w:val="en-GB"/>
        </w:rPr>
        <w:t xml:space="preserve">access emails from this account, and devices on which you stored the password to this email account. Scan your computer: </w:t>
      </w:r>
      <w:r w:rsidR="001476DE">
        <w:rPr>
          <w:rFonts w:ascii="Candara" w:hAnsi="Candara" w:cs="Helvetica"/>
          <w:sz w:val="22"/>
          <w:szCs w:val="22"/>
          <w:lang w:val="en-GB"/>
        </w:rPr>
        <w:t xml:space="preserve">learn how in the </w:t>
      </w:r>
      <w:r w:rsidR="001476DE" w:rsidRPr="001476DE">
        <w:rPr>
          <w:rFonts w:ascii="Candara" w:hAnsi="Candara" w:cs="Helvetica"/>
          <w:sz w:val="22"/>
          <w:szCs w:val="22"/>
          <w:highlight w:val="yellow"/>
          <w:lang w:val="en-GB"/>
        </w:rPr>
        <w:t>Malware</w:t>
      </w:r>
      <w:r w:rsidR="001476DE">
        <w:rPr>
          <w:rFonts w:ascii="Candara" w:hAnsi="Candara" w:cs="Helvetica"/>
          <w:sz w:val="22"/>
          <w:szCs w:val="22"/>
          <w:lang w:val="en-GB"/>
        </w:rPr>
        <w:t xml:space="preserve"> lesson.</w:t>
      </w:r>
      <w:r w:rsidR="000351B2" w:rsidRPr="000351B2">
        <w:rPr>
          <w:rFonts w:ascii="Candara" w:hAnsi="Candara" w:cs="Helvetica"/>
          <w:sz w:val="22"/>
          <w:szCs w:val="22"/>
          <w:lang w:val="en-GB"/>
        </w:rPr>
        <w:t xml:space="preserve"> Consider switching to more secure programs like Firefox, Thunderbird, </w:t>
      </w:r>
      <w:proofErr w:type="spellStart"/>
      <w:r w:rsidR="000351B2" w:rsidRPr="000351B2">
        <w:rPr>
          <w:rFonts w:ascii="Candara" w:hAnsi="Candara" w:cs="Helvetica"/>
          <w:sz w:val="22"/>
          <w:szCs w:val="22"/>
          <w:lang w:val="en-GB"/>
        </w:rPr>
        <w:t>LibreOffice</w:t>
      </w:r>
      <w:proofErr w:type="spellEnd"/>
      <w:r w:rsidR="000351B2" w:rsidRPr="000351B2">
        <w:rPr>
          <w:rFonts w:ascii="Candara" w:hAnsi="Candara" w:cs="Helvetica"/>
          <w:sz w:val="22"/>
          <w:szCs w:val="22"/>
          <w:lang w:val="en-GB"/>
        </w:rPr>
        <w:t xml:space="preserve"> and other Free and Open Source Programs. After making the above improvements to the security of your devices, change your account passwords again to new, stronger ones.</w:t>
      </w:r>
    </w:p>
    <w:p w14:paraId="03DF559B" w14:textId="77777777" w:rsidR="00F42F7F" w:rsidRPr="00F42F7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476DE">
        <w:rPr>
          <w:rFonts w:ascii="Candara" w:hAnsi="Candara" w:cs="Helvetica"/>
          <w:b/>
          <w:sz w:val="22"/>
          <w:szCs w:val="22"/>
          <w:lang w:val="en-GB"/>
        </w:rPr>
        <w:t>Consider reporting hacking</w:t>
      </w:r>
      <w:r w:rsidRPr="00F42F7F">
        <w:rPr>
          <w:rFonts w:ascii="Candara" w:hAnsi="Candara" w:cs="Helvetica"/>
          <w:sz w:val="22"/>
          <w:szCs w:val="22"/>
          <w:lang w:val="en-GB"/>
        </w:rPr>
        <w:t xml:space="preserve"> of your account to your email provider.</w:t>
      </w:r>
    </w:p>
    <w:p w14:paraId="29E3DEBF" w14:textId="4B237093" w:rsidR="00F42F7F" w:rsidRPr="00F42F7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476DE">
        <w:rPr>
          <w:rFonts w:ascii="Candara" w:hAnsi="Candara" w:cs="Helvetica"/>
          <w:b/>
          <w:sz w:val="22"/>
          <w:szCs w:val="22"/>
          <w:lang w:val="en-GB"/>
        </w:rPr>
        <w:t xml:space="preserve">Consider using </w:t>
      </w:r>
      <w:r w:rsidR="001476DE">
        <w:rPr>
          <w:rFonts w:ascii="Candara" w:hAnsi="Candara" w:cs="Helvetica"/>
          <w:b/>
          <w:sz w:val="22"/>
          <w:szCs w:val="22"/>
          <w:lang w:val="en-GB"/>
        </w:rPr>
        <w:t>a</w:t>
      </w:r>
      <w:r w:rsidRPr="001476DE">
        <w:rPr>
          <w:rFonts w:ascii="Candara" w:hAnsi="Candara" w:cs="Helvetica"/>
          <w:b/>
          <w:sz w:val="22"/>
          <w:szCs w:val="22"/>
          <w:lang w:val="en-GB"/>
        </w:rPr>
        <w:t xml:space="preserve"> more secure account</w:t>
      </w:r>
      <w:r w:rsidRPr="00F42F7F">
        <w:rPr>
          <w:rFonts w:ascii="Candara" w:hAnsi="Candara" w:cs="Helvetica"/>
          <w:sz w:val="22"/>
          <w:szCs w:val="22"/>
          <w:lang w:val="en-GB"/>
        </w:rPr>
        <w:t xml:space="preserve">, e.g. one that notifies you of and </w:t>
      </w:r>
      <w:proofErr w:type="gramStart"/>
      <w:r w:rsidRPr="00F42F7F">
        <w:rPr>
          <w:rFonts w:ascii="Candara" w:hAnsi="Candara" w:cs="Helvetica"/>
          <w:sz w:val="22"/>
          <w:szCs w:val="22"/>
          <w:lang w:val="en-GB"/>
        </w:rPr>
        <w:t>prevent</w:t>
      </w:r>
      <w:proofErr w:type="gramEnd"/>
      <w:r w:rsidRPr="00F42F7F">
        <w:rPr>
          <w:rFonts w:ascii="Candara" w:hAnsi="Candara" w:cs="Helvetica"/>
          <w:sz w:val="22"/>
          <w:szCs w:val="22"/>
          <w:lang w:val="en-GB"/>
        </w:rPr>
        <w:t xml:space="preserve"> access from unusual places or devices. Consider using account that is hosted outside of your country. Consider using email encryption</w:t>
      </w:r>
      <w:r w:rsidR="00AE24BF">
        <w:rPr>
          <w:rFonts w:ascii="Candara" w:hAnsi="Candara" w:cs="Helvetica"/>
          <w:sz w:val="22"/>
          <w:szCs w:val="22"/>
          <w:lang w:val="en-GB"/>
        </w:rPr>
        <w:t xml:space="preserve">, such as </w:t>
      </w:r>
      <w:r w:rsidR="001476DE">
        <w:rPr>
          <w:rFonts w:ascii="Candara" w:hAnsi="Candara" w:cs="Helvetica"/>
          <w:sz w:val="22"/>
          <w:szCs w:val="22"/>
          <w:lang w:val="en-GB"/>
        </w:rPr>
        <w:t xml:space="preserve">PGP, outlines in the </w:t>
      </w:r>
      <w:proofErr w:type="gramStart"/>
      <w:r w:rsidR="001476DE" w:rsidRPr="001476DE">
        <w:rPr>
          <w:rFonts w:ascii="Candara" w:hAnsi="Candara" w:cs="Helvetica"/>
          <w:sz w:val="22"/>
          <w:szCs w:val="22"/>
          <w:highlight w:val="yellow"/>
          <w:lang w:val="en-GB"/>
        </w:rPr>
        <w:t>Advanced</w:t>
      </w:r>
      <w:proofErr w:type="gramEnd"/>
      <w:r w:rsidR="001476DE">
        <w:rPr>
          <w:rFonts w:ascii="Candara" w:hAnsi="Candara" w:cs="Helvetica"/>
          <w:sz w:val="22"/>
          <w:szCs w:val="22"/>
          <w:lang w:val="en-GB"/>
        </w:rPr>
        <w:t xml:space="preserve"> </w:t>
      </w:r>
      <w:r w:rsidR="003A5F3A">
        <w:rPr>
          <w:rFonts w:ascii="Candara" w:hAnsi="Candara" w:cs="Helvetica"/>
          <w:sz w:val="22"/>
          <w:szCs w:val="22"/>
          <w:lang w:val="en-GB"/>
        </w:rPr>
        <w:t>email lesson</w:t>
      </w:r>
      <w:r w:rsidR="001476DE">
        <w:rPr>
          <w:rFonts w:ascii="Candara" w:hAnsi="Candara" w:cs="Helvetica"/>
          <w:sz w:val="22"/>
          <w:szCs w:val="22"/>
          <w:lang w:val="en-GB"/>
        </w:rPr>
        <w:t xml:space="preserve">. </w:t>
      </w:r>
    </w:p>
    <w:p w14:paraId="25E50B26" w14:textId="4A5AC916" w:rsidR="00F42F7F" w:rsidRPr="00F42F7F" w:rsidRDefault="00F42F7F" w:rsidP="00DE6EC0">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476DE">
        <w:rPr>
          <w:rFonts w:ascii="Candara" w:hAnsi="Candara" w:cs="Helvetica"/>
          <w:b/>
          <w:sz w:val="22"/>
          <w:szCs w:val="22"/>
          <w:lang w:val="en-GB"/>
        </w:rPr>
        <w:t>Consider avoiding storing read emails</w:t>
      </w:r>
      <w:r w:rsidRPr="00F42F7F">
        <w:rPr>
          <w:rFonts w:ascii="Candara" w:hAnsi="Candara" w:cs="Helvetica"/>
          <w:sz w:val="22"/>
          <w:szCs w:val="22"/>
          <w:lang w:val="en-GB"/>
        </w:rPr>
        <w:t>.</w:t>
      </w:r>
    </w:p>
    <w:p w14:paraId="31CC0416" w14:textId="77777777" w:rsidR="00F42F7F" w:rsidRDefault="00F42F7F" w:rsidP="00F42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EE96866" w14:textId="17E12DE8" w:rsidR="00F42F7F" w:rsidRPr="00F42F7F" w:rsidRDefault="00F42F7F" w:rsidP="00F42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42F7F">
        <w:rPr>
          <w:rFonts w:ascii="Candara" w:hAnsi="Candara" w:cs="Helvetica"/>
          <w:sz w:val="22"/>
          <w:szCs w:val="22"/>
          <w:lang w:val="en-GB"/>
        </w:rPr>
        <w:t xml:space="preserve">It is important that you act quickly and precisely in the situation like this. Having </w:t>
      </w:r>
      <w:r w:rsidR="001476DE">
        <w:rPr>
          <w:rFonts w:ascii="Candara" w:hAnsi="Candara" w:cs="Helvetica"/>
          <w:sz w:val="22"/>
          <w:szCs w:val="22"/>
          <w:lang w:val="en-GB"/>
        </w:rPr>
        <w:t xml:space="preserve">a </w:t>
      </w:r>
      <w:r w:rsidRPr="00F42F7F">
        <w:rPr>
          <w:rFonts w:ascii="Candara" w:hAnsi="Candara" w:cs="Helvetica"/>
          <w:sz w:val="22"/>
          <w:szCs w:val="22"/>
          <w:lang w:val="en-GB"/>
        </w:rPr>
        <w:t>prepared and rehearsed plan may help you.</w:t>
      </w:r>
    </w:p>
    <w:p w14:paraId="71DD150E" w14:textId="77777777" w:rsidR="00BF3573" w:rsidRDefault="00BF3573"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97DA874" w14:textId="77777777" w:rsidR="00BF3573" w:rsidRDefault="00BF3573"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8A4F932" w14:textId="518A212E" w:rsidR="003A5F3A" w:rsidRDefault="003A5F3A" w:rsidP="003A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8. </w:t>
      </w:r>
      <w:r w:rsidRPr="00F46F9B">
        <w:rPr>
          <w:rFonts w:ascii="Candara" w:hAnsi="Candara" w:cs="Helvetica"/>
          <w:b/>
          <w:sz w:val="22"/>
          <w:szCs w:val="22"/>
          <w:highlight w:val="magenta"/>
        </w:rPr>
        <w:t>What now?</w:t>
      </w:r>
    </w:p>
    <w:p w14:paraId="2BF8D133" w14:textId="77777777" w:rsidR="003A5F3A" w:rsidRDefault="003A5F3A" w:rsidP="003A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037E69CC" w14:textId="77777777" w:rsidR="003A5F3A" w:rsidRDefault="003A5F3A" w:rsidP="003A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23AD698A" w14:textId="77777777" w:rsidR="003A5F3A" w:rsidRDefault="003A5F3A" w:rsidP="003A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4CBE302D" w14:textId="131E5E26" w:rsidR="003A5F3A" w:rsidRPr="00E954FE" w:rsidRDefault="003A5F3A" w:rsidP="003A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proofErr w:type="gramStart"/>
      <w:r>
        <w:rPr>
          <w:rFonts w:ascii="Candara" w:hAnsi="Candara" w:cs="Helvetica"/>
          <w:b/>
          <w:sz w:val="22"/>
          <w:szCs w:val="22"/>
          <w:highlight w:val="yellow"/>
        </w:rPr>
        <w:t>Advanced</w:t>
      </w:r>
      <w:proofErr w:type="gramEnd"/>
      <w:r w:rsidRPr="00364A96">
        <w:rPr>
          <w:rFonts w:ascii="Candara" w:hAnsi="Candara" w:cs="Helvetica"/>
          <w:b/>
          <w:sz w:val="22"/>
          <w:szCs w:val="22"/>
          <w:highlight w:val="yellow"/>
        </w:rPr>
        <w:t xml:space="preserve"> lesson</w:t>
      </w:r>
      <w:r>
        <w:rPr>
          <w:rFonts w:ascii="Candara" w:hAnsi="Candara" w:cs="Helvetica"/>
          <w:b/>
          <w:sz w:val="22"/>
          <w:szCs w:val="22"/>
        </w:rPr>
        <w:t xml:space="preserve"> for advice on how to send encrypted emails for sensitive information. </w:t>
      </w:r>
    </w:p>
    <w:p w14:paraId="374B1DB1" w14:textId="77777777" w:rsidR="003A5F3A" w:rsidRDefault="003A5F3A" w:rsidP="003A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3B5C589" w14:textId="77777777" w:rsidR="00BF3573" w:rsidRDefault="00BF3573"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9787C8F" w14:textId="77777777" w:rsidR="00BF3573" w:rsidRDefault="00BF3573" w:rsidP="00BF35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1E4F76DB" w14:textId="6DAC6AE7" w:rsidR="00BF3573" w:rsidRDefault="003A5F3A" w:rsidP="003A5F3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Malware lesson</w:t>
      </w:r>
    </w:p>
    <w:p w14:paraId="3AB9CA5C" w14:textId="0A8E1376" w:rsidR="003A5F3A" w:rsidRDefault="003A5F3A" w:rsidP="003A5F3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Internet lesson</w:t>
      </w:r>
    </w:p>
    <w:p w14:paraId="63C3EF56" w14:textId="078D4CF1" w:rsidR="003A5F3A" w:rsidRPr="003A5F3A" w:rsidRDefault="003A5F3A" w:rsidP="003A5F3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Passwords lesson</w:t>
      </w:r>
    </w:p>
    <w:p w14:paraId="698F819A" w14:textId="77777777" w:rsidR="00BF3573" w:rsidRPr="0015701A" w:rsidRDefault="00BF3573" w:rsidP="00BF35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416BED2D" w14:textId="77777777" w:rsidR="00BF3573" w:rsidRDefault="00BF3573" w:rsidP="00BF35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423E72DF" w14:textId="77777777" w:rsidR="003A5F3A" w:rsidRPr="00A55DF2" w:rsidRDefault="000F4F4E" w:rsidP="003A5F3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4" w:history="1">
        <w:r w:rsidR="003A5F3A">
          <w:rPr>
            <w:rStyle w:val="Hyperlink"/>
            <w:rFonts w:ascii="Candara" w:hAnsi="Candara" w:cs="Helvetica"/>
            <w:bCs/>
            <w:i/>
            <w:iCs/>
            <w:sz w:val="22"/>
            <w:szCs w:val="22"/>
            <w:lang w:val="en-GB"/>
          </w:rPr>
          <w:t>Security in a Box - Secure communication guide</w:t>
        </w:r>
      </w:hyperlink>
    </w:p>
    <w:p w14:paraId="6476B754" w14:textId="77777777" w:rsidR="00BF3573" w:rsidRDefault="00BF3573" w:rsidP="00BF35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39640581" w14:textId="77777777" w:rsidR="00BF3573" w:rsidRDefault="00BF3573" w:rsidP="00BF35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48D6DE32" w14:textId="77777777" w:rsidR="00BB3369" w:rsidRDefault="00BB3369" w:rsidP="00BB33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Email Basic Checklist</w:t>
      </w:r>
    </w:p>
    <w:p w14:paraId="7616FA07" w14:textId="77777777" w:rsidR="00BB3369" w:rsidRDefault="00BB3369" w:rsidP="00BB33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6A82E4E3" w14:textId="77777777" w:rsidR="00BB3369" w:rsidRPr="00343E06"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bCs/>
          <w:i/>
          <w:iCs/>
          <w:sz w:val="22"/>
          <w:szCs w:val="22"/>
          <w:lang w:val="en-GB"/>
        </w:rPr>
        <w:t xml:space="preserve">Make sure it says HTTPS in browser before </w:t>
      </w:r>
      <w:r w:rsidRPr="00343E06">
        <w:rPr>
          <w:rFonts w:ascii="Candara" w:hAnsi="Candara" w:cs="Helvetica"/>
          <w:b/>
          <w:bCs/>
          <w:i/>
          <w:iCs/>
          <w:sz w:val="22"/>
          <w:szCs w:val="22"/>
          <w:lang w:val="en-GB"/>
        </w:rPr>
        <w:t>you log in</w:t>
      </w:r>
    </w:p>
    <w:p w14:paraId="3A93CC88"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w:t>
      </w:r>
      <w:r w:rsidRPr="00343E06">
        <w:rPr>
          <w:rFonts w:ascii="Candara" w:hAnsi="Candara" w:cs="Helvetica"/>
          <w:b/>
          <w:i/>
          <w:sz w:val="22"/>
          <w:szCs w:val="22"/>
        </w:rPr>
        <w:t>ownload the HTTPS Everywhere browser add-on</w:t>
      </w:r>
    </w:p>
    <w:p w14:paraId="531A3EBE"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If using Gmail, set up </w:t>
      </w:r>
      <w:r w:rsidRPr="00343E06">
        <w:rPr>
          <w:rFonts w:ascii="Candara" w:hAnsi="Candara" w:cs="Helvetica"/>
          <w:b/>
          <w:i/>
          <w:sz w:val="22"/>
          <w:szCs w:val="22"/>
        </w:rPr>
        <w:t>2-Step Verification</w:t>
      </w:r>
    </w:p>
    <w:p w14:paraId="30E5E7D9"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Create a </w:t>
      </w:r>
      <w:proofErr w:type="spellStart"/>
      <w:r>
        <w:rPr>
          <w:rFonts w:ascii="Candara" w:hAnsi="Candara" w:cs="Helvetica"/>
          <w:b/>
          <w:i/>
          <w:sz w:val="22"/>
          <w:szCs w:val="22"/>
        </w:rPr>
        <w:t>RiseUp</w:t>
      </w:r>
      <w:proofErr w:type="spellEnd"/>
      <w:r>
        <w:rPr>
          <w:rFonts w:ascii="Candara" w:hAnsi="Candara" w:cs="Helvetica"/>
          <w:b/>
          <w:i/>
          <w:sz w:val="22"/>
          <w:szCs w:val="22"/>
        </w:rPr>
        <w:t xml:space="preserve"> account if possible</w:t>
      </w:r>
    </w:p>
    <w:p w14:paraId="7EFC4E17"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Use </w:t>
      </w:r>
      <w:r w:rsidRPr="00343E06">
        <w:rPr>
          <w:rFonts w:ascii="Candara" w:hAnsi="Candara" w:cs="Helvetica"/>
          <w:b/>
          <w:i/>
          <w:sz w:val="22"/>
          <w:szCs w:val="22"/>
        </w:rPr>
        <w:t>secure email services hosted in safe countries</w:t>
      </w:r>
    </w:p>
    <w:p w14:paraId="304CB587"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same email provider as sensitive contacts</w:t>
      </w:r>
    </w:p>
    <w:p w14:paraId="09DCC88C"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Be careful opening email attachments</w:t>
      </w:r>
    </w:p>
    <w:p w14:paraId="760667CA"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If needed, use different </w:t>
      </w:r>
      <w:r w:rsidRPr="00BC706E">
        <w:rPr>
          <w:rFonts w:ascii="Candara" w:hAnsi="Candara" w:cs="Helvetica"/>
          <w:b/>
          <w:i/>
          <w:sz w:val="22"/>
          <w:szCs w:val="22"/>
        </w:rPr>
        <w:t>email accounts for different groups</w:t>
      </w:r>
    </w:p>
    <w:p w14:paraId="6EC8B4C7"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If needed, use a code for sensitive information</w:t>
      </w:r>
    </w:p>
    <w:p w14:paraId="24CC3500"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strong passwords</w:t>
      </w:r>
    </w:p>
    <w:p w14:paraId="4919FA78"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Protect your computer from malware</w:t>
      </w:r>
    </w:p>
    <w:p w14:paraId="647162B7" w14:textId="27EB0882" w:rsidR="00EC2397" w:rsidRDefault="00EC2397"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Do not use phone as primary means for email </w:t>
      </w:r>
    </w:p>
    <w:p w14:paraId="04AAB3A6" w14:textId="77777777" w:rsidR="00BB3369" w:rsidRDefault="00BB3369" w:rsidP="00BB33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23BAA9EB" w14:textId="77777777" w:rsidR="00BB3369" w:rsidRPr="00BC706E" w:rsidRDefault="00BB3369" w:rsidP="00BB33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bCs/>
          <w:sz w:val="22"/>
          <w:szCs w:val="22"/>
          <w:lang w:val="en-GB"/>
        </w:rPr>
        <w:t>I</w:t>
      </w:r>
      <w:r w:rsidRPr="00BC706E">
        <w:rPr>
          <w:rFonts w:ascii="Candara" w:hAnsi="Candara" w:cs="Helvetica"/>
          <w:b/>
          <w:bCs/>
          <w:sz w:val="22"/>
          <w:szCs w:val="22"/>
          <w:lang w:val="en-GB"/>
        </w:rPr>
        <w:t>f your email has been hacked</w:t>
      </w:r>
      <w:r>
        <w:rPr>
          <w:rFonts w:ascii="Candara" w:hAnsi="Candara" w:cs="Helvetica"/>
          <w:b/>
          <w:bCs/>
          <w:sz w:val="22"/>
          <w:szCs w:val="22"/>
          <w:lang w:val="en-GB"/>
        </w:rPr>
        <w:t xml:space="preserve"> </w:t>
      </w:r>
      <w:r w:rsidRPr="00BC706E">
        <w:rPr>
          <w:rFonts w:ascii="Candara" w:hAnsi="Candara" w:cs="Helvetica"/>
          <w:bCs/>
          <w:sz w:val="22"/>
          <w:szCs w:val="22"/>
          <w:lang w:val="en-GB"/>
        </w:rPr>
        <w:t>(no check box)</w:t>
      </w:r>
    </w:p>
    <w:p w14:paraId="4B156234"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Don’t send any sensitive information</w:t>
      </w:r>
    </w:p>
    <w:p w14:paraId="0E6549D3"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Change your password</w:t>
      </w:r>
    </w:p>
    <w:p w14:paraId="5ECDCA77"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Change your security questions</w:t>
      </w:r>
    </w:p>
    <w:p w14:paraId="17DD1485"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Reclaim your account</w:t>
      </w:r>
    </w:p>
    <w:p w14:paraId="1768EB44"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Determine who to alert/what to cancel</w:t>
      </w:r>
    </w:p>
    <w:p w14:paraId="2F1644FA"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Find out how you were compromised</w:t>
      </w:r>
    </w:p>
    <w:p w14:paraId="04610A48"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Review security on all devices</w:t>
      </w:r>
    </w:p>
    <w:p w14:paraId="19D42F5F"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Consider reporting it</w:t>
      </w:r>
    </w:p>
    <w:p w14:paraId="7C2A005D" w14:textId="77777777" w:rsidR="00BB3369"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Consider moving to more secure account</w:t>
      </w:r>
    </w:p>
    <w:p w14:paraId="725CDA1B" w14:textId="77777777" w:rsidR="00BB3369" w:rsidRPr="00343E06" w:rsidRDefault="00BB3369" w:rsidP="00BB336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Avoid storing read emails</w:t>
      </w:r>
    </w:p>
    <w:p w14:paraId="6F28346B" w14:textId="77777777" w:rsidR="00BB3369" w:rsidRPr="00343E06" w:rsidRDefault="00BB3369" w:rsidP="00BB3369">
      <w:pPr>
        <w:rPr>
          <w:b/>
          <w:i/>
        </w:rPr>
      </w:pPr>
    </w:p>
    <w:p w14:paraId="25F6E29A" w14:textId="77777777" w:rsidR="00BF3573" w:rsidRDefault="00BF3573" w:rsidP="00BF3573"/>
    <w:p w14:paraId="0B5FEA0B" w14:textId="77777777" w:rsidR="00BF3573" w:rsidRDefault="00BF3573" w:rsidP="00BF3573"/>
    <w:p w14:paraId="79A24F08" w14:textId="77777777" w:rsidR="00BF3573" w:rsidRDefault="00BF3573" w:rsidP="00BF3573"/>
    <w:p w14:paraId="57654E1B" w14:textId="31602EC5" w:rsidR="002445F1" w:rsidRPr="002445F1" w:rsidRDefault="00BF3573"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Pr>
          <w:rFonts w:ascii="Candara" w:hAnsi="Candara" w:cs="Helvetica"/>
          <w:i/>
          <w:iCs/>
          <w:color w:val="FF0000"/>
          <w:sz w:val="22"/>
          <w:szCs w:val="22"/>
        </w:rPr>
        <w:t>ADVANCED</w:t>
      </w:r>
    </w:p>
    <w:p w14:paraId="64724CCE" w14:textId="77777777" w:rsidR="002445F1" w:rsidRDefault="002445F1"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0FF9635D" w14:textId="3C1891E7" w:rsidR="002445F1" w:rsidRPr="00400545" w:rsidRDefault="00E954FE"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Pr>
          <w:rFonts w:ascii="Candara" w:hAnsi="Candara" w:cs="Helvetica"/>
          <w:b/>
          <w:bCs/>
          <w:sz w:val="22"/>
          <w:szCs w:val="22"/>
          <w:highlight w:val="magenta"/>
          <w:lang w:val="en-GB"/>
        </w:rPr>
        <w:t xml:space="preserve">1. </w:t>
      </w:r>
      <w:r w:rsidRPr="00E954FE">
        <w:rPr>
          <w:rFonts w:ascii="Candara" w:hAnsi="Candara" w:cs="Helvetica"/>
          <w:b/>
          <w:bCs/>
          <w:sz w:val="22"/>
          <w:szCs w:val="22"/>
          <w:highlight w:val="magenta"/>
          <w:lang w:val="en-GB"/>
        </w:rPr>
        <w:t>What is</w:t>
      </w:r>
      <w:r w:rsidR="002445F1" w:rsidRPr="00E954FE">
        <w:rPr>
          <w:rFonts w:ascii="Candara" w:hAnsi="Candara" w:cs="Helvetica"/>
          <w:b/>
          <w:bCs/>
          <w:sz w:val="22"/>
          <w:szCs w:val="22"/>
          <w:highlight w:val="magenta"/>
          <w:lang w:val="en-GB"/>
        </w:rPr>
        <w:t xml:space="preserve"> PGP</w:t>
      </w:r>
      <w:r w:rsidRPr="00E954FE">
        <w:rPr>
          <w:rFonts w:ascii="Candara" w:hAnsi="Candara" w:cs="Helvetica"/>
          <w:b/>
          <w:bCs/>
          <w:sz w:val="22"/>
          <w:szCs w:val="22"/>
          <w:highlight w:val="magenta"/>
          <w:lang w:val="en-GB"/>
        </w:rPr>
        <w:t>?</w:t>
      </w:r>
    </w:p>
    <w:p w14:paraId="0426CFF3" w14:textId="41A8A651" w:rsidR="007177DE" w:rsidRPr="007177DE" w:rsidRDefault="002445F1" w:rsidP="0071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2F47F4">
        <w:rPr>
          <w:rFonts w:ascii="Candara" w:hAnsi="Candara" w:cs="Helvetica"/>
          <w:bCs/>
          <w:sz w:val="22"/>
          <w:szCs w:val="22"/>
          <w:lang w:val="en-GB"/>
        </w:rPr>
        <w:t>If your threat model includes a government or law enforcement, or you have some other reason for wanting to make sure that your email provider is not able to turn over the contents of your email communications to a third party, you may want to consider using end-to-end encryption for your email communications.</w:t>
      </w:r>
      <w:r w:rsidR="007177DE">
        <w:rPr>
          <w:rFonts w:ascii="Candara" w:hAnsi="Candara" w:cs="Helvetica"/>
          <w:bCs/>
          <w:sz w:val="22"/>
          <w:szCs w:val="22"/>
          <w:lang w:val="en-GB"/>
        </w:rPr>
        <w:t xml:space="preserve"> </w:t>
      </w:r>
      <w:r w:rsidR="007177DE" w:rsidRPr="007177DE">
        <w:rPr>
          <w:rFonts w:ascii="Candara" w:hAnsi="Candara" w:cs="Helvetica"/>
          <w:bCs/>
          <w:sz w:val="22"/>
          <w:szCs w:val="22"/>
          <w:lang w:val="en-GB"/>
        </w:rPr>
        <w:t xml:space="preserve">End-to-End Encryption is uninterrupted protection of data traveling between two communicating parties. </w:t>
      </w:r>
    </w:p>
    <w:p w14:paraId="6838C410" w14:textId="77777777" w:rsidR="00023C2B" w:rsidRDefault="00023C2B" w:rsidP="00023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FAB430B" w14:textId="77777777" w:rsidR="007177DE" w:rsidRDefault="002445F1"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F61B3">
        <w:rPr>
          <w:rFonts w:ascii="Candara" w:hAnsi="Candara" w:cs="Helvetica"/>
          <w:bCs/>
          <w:sz w:val="22"/>
          <w:szCs w:val="22"/>
          <w:lang w:val="en-GB"/>
        </w:rPr>
        <w:t>PGP</w:t>
      </w:r>
      <w:r w:rsidR="009F61B3">
        <w:rPr>
          <w:rFonts w:ascii="Candara" w:hAnsi="Candara" w:cs="Helvetica"/>
          <w:bCs/>
          <w:sz w:val="22"/>
          <w:szCs w:val="22"/>
          <w:lang w:val="en-GB"/>
        </w:rPr>
        <w:t> </w:t>
      </w:r>
      <w:r w:rsidRPr="002F47F4">
        <w:rPr>
          <w:rFonts w:ascii="Candara" w:hAnsi="Candara" w:cs="Helvetica"/>
          <w:bCs/>
          <w:sz w:val="22"/>
          <w:szCs w:val="22"/>
          <w:lang w:val="en-GB"/>
        </w:rPr>
        <w:t xml:space="preserve">is the standard for end-to-end encryption of your email. </w:t>
      </w:r>
      <w:r w:rsidR="009F61B3" w:rsidRPr="009F61B3">
        <w:rPr>
          <w:rFonts w:ascii="Candara" w:hAnsi="Candara" w:cs="Helvetica"/>
          <w:bCs/>
          <w:sz w:val="22"/>
          <w:szCs w:val="22"/>
          <w:lang w:val="en-GB"/>
        </w:rPr>
        <w:t xml:space="preserve">PGP stands for Pretty Good Privacy. </w:t>
      </w:r>
      <w:proofErr w:type="gramStart"/>
      <w:r w:rsidR="009F61B3" w:rsidRPr="009F61B3">
        <w:rPr>
          <w:rFonts w:ascii="Candara" w:hAnsi="Candara" w:cs="Helvetica"/>
          <w:bCs/>
          <w:sz w:val="22"/>
          <w:szCs w:val="22"/>
          <w:lang w:val="en-GB"/>
        </w:rPr>
        <w:t>It's</w:t>
      </w:r>
      <w:proofErr w:type="gramEnd"/>
      <w:r w:rsidR="009F61B3" w:rsidRPr="009F61B3">
        <w:rPr>
          <w:rFonts w:ascii="Candara" w:hAnsi="Candara" w:cs="Helvetica"/>
          <w:bCs/>
          <w:sz w:val="22"/>
          <w:szCs w:val="22"/>
          <w:lang w:val="en-GB"/>
        </w:rPr>
        <w:t xml:space="preserve"> actually very good privacy. If used correctly, it can protect the contents of your messages, text, and even files from being understood even by well-funded government surveillance programs. </w:t>
      </w:r>
    </w:p>
    <w:p w14:paraId="2132C0C5" w14:textId="77777777" w:rsidR="00463A20" w:rsidRDefault="00463A20" w:rsidP="0071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74D9CFD7" w14:textId="15A2225D" w:rsidR="00E954FE" w:rsidRPr="00E954FE" w:rsidRDefault="00E954FE" w:rsidP="0071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Pr>
          <w:rFonts w:ascii="Candara" w:hAnsi="Candara" w:cs="Helvetica"/>
          <w:b/>
          <w:bCs/>
          <w:sz w:val="22"/>
          <w:szCs w:val="22"/>
          <w:highlight w:val="magenta"/>
          <w:lang w:val="en-GB"/>
        </w:rPr>
        <w:t xml:space="preserve">2. </w:t>
      </w:r>
      <w:r w:rsidRPr="00E954FE">
        <w:rPr>
          <w:rFonts w:ascii="Candara" w:hAnsi="Candara" w:cs="Helvetica"/>
          <w:b/>
          <w:bCs/>
          <w:sz w:val="22"/>
          <w:szCs w:val="22"/>
          <w:highlight w:val="magenta"/>
          <w:lang w:val="en-GB"/>
        </w:rPr>
        <w:t>Public Key Encryption</w:t>
      </w:r>
    </w:p>
    <w:p w14:paraId="665ED677" w14:textId="6BCFE28A" w:rsidR="007177DE" w:rsidRPr="007177DE" w:rsidRDefault="007177DE" w:rsidP="0071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463A20">
        <w:rPr>
          <w:rFonts w:ascii="Candara" w:hAnsi="Candara" w:cs="Helvetica"/>
          <w:bCs/>
          <w:sz w:val="22"/>
          <w:szCs w:val="22"/>
          <w:lang w:val="en-GB"/>
        </w:rPr>
        <w:t>PGP is built upon the concept of Public Key Encryption</w:t>
      </w:r>
      <w:r w:rsidR="00463A20" w:rsidRPr="00463A20">
        <w:rPr>
          <w:rFonts w:ascii="Candara" w:hAnsi="Candara" w:cs="Helvetica"/>
          <w:bCs/>
          <w:sz w:val="22"/>
          <w:szCs w:val="22"/>
          <w:lang w:val="en-GB"/>
        </w:rPr>
        <w:t>. This</w:t>
      </w:r>
      <w:r w:rsidRPr="00463A20">
        <w:rPr>
          <w:rFonts w:ascii="Candara" w:hAnsi="Candara" w:cs="Helvetica"/>
          <w:bCs/>
          <w:sz w:val="22"/>
          <w:szCs w:val="22"/>
          <w:lang w:val="en-GB"/>
        </w:rPr>
        <w:t xml:space="preserve"> is a</w:t>
      </w:r>
      <w:r w:rsidRPr="007177DE">
        <w:rPr>
          <w:rFonts w:ascii="Candara" w:hAnsi="Candara" w:cs="Helvetica"/>
          <w:bCs/>
          <w:sz w:val="22"/>
          <w:szCs w:val="22"/>
          <w:lang w:val="en-GB"/>
        </w:rPr>
        <w:t xml:space="preserve"> cryptographic system that uses two keys -- a public key known to everyone and a private key known only to the recipient of the message. When John wants to send a secure message to Jane, he uses Jane's public key to encrypt the message. Jane then uses her private key to decrypt it.</w:t>
      </w:r>
    </w:p>
    <w:p w14:paraId="7DE107F3" w14:textId="77777777" w:rsidR="007177DE" w:rsidRDefault="007177DE"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21AA357B" w14:textId="77777777" w:rsidR="009A648B" w:rsidRDefault="00E73161" w:rsidP="00DE6EC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A648B">
        <w:rPr>
          <w:rFonts w:ascii="Candara" w:hAnsi="Candara" w:cs="Helvetica"/>
          <w:bCs/>
          <w:sz w:val="22"/>
          <w:szCs w:val="22"/>
          <w:lang w:val="en-GB"/>
        </w:rPr>
        <w:t xml:space="preserve">So public key encryption lets you encrypt and send messages safely to anyone whose public key you know. </w:t>
      </w:r>
    </w:p>
    <w:p w14:paraId="37D10674" w14:textId="77777777" w:rsidR="009A648B" w:rsidRDefault="00E73161" w:rsidP="00DE6EC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A648B">
        <w:rPr>
          <w:rFonts w:ascii="Candara" w:hAnsi="Candara" w:cs="Helvetica"/>
          <w:bCs/>
          <w:sz w:val="22"/>
          <w:szCs w:val="22"/>
          <w:lang w:val="en-GB"/>
        </w:rPr>
        <w:t xml:space="preserve">If others know your public key, they can send you messages, which only you can decode. </w:t>
      </w:r>
    </w:p>
    <w:p w14:paraId="10F16E8E" w14:textId="77777777" w:rsidR="009A648B" w:rsidRDefault="00E73161" w:rsidP="00DE6EC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A648B">
        <w:rPr>
          <w:rFonts w:ascii="Candara" w:hAnsi="Candara" w:cs="Helvetica"/>
          <w:bCs/>
          <w:sz w:val="22"/>
          <w:szCs w:val="22"/>
          <w:lang w:val="en-GB"/>
        </w:rPr>
        <w:t xml:space="preserve">And if people know your public key, you can sign messages so that those people will know they could only have come from you. </w:t>
      </w:r>
    </w:p>
    <w:p w14:paraId="732B7C34" w14:textId="192B0778" w:rsidR="00E73161" w:rsidRPr="009A648B" w:rsidRDefault="00E73161" w:rsidP="00DE6EC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A648B">
        <w:rPr>
          <w:rFonts w:ascii="Candara" w:hAnsi="Candara" w:cs="Helvetica"/>
          <w:bCs/>
          <w:sz w:val="22"/>
          <w:szCs w:val="22"/>
          <w:lang w:val="en-GB"/>
        </w:rPr>
        <w:t>And if you know someone else's public key, you can decode a message signed by them, and know that it only came from them.</w:t>
      </w:r>
    </w:p>
    <w:p w14:paraId="63F55FFC" w14:textId="77777777" w:rsidR="00E73161" w:rsidRDefault="00E73161" w:rsidP="00E73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2837138A" w14:textId="0BA9E673" w:rsidR="00E73161" w:rsidRPr="009F61B3" w:rsidRDefault="00E73161" w:rsidP="00E73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Y</w:t>
      </w:r>
      <w:r w:rsidRPr="009F61B3">
        <w:rPr>
          <w:rFonts w:ascii="Candara" w:hAnsi="Candara" w:cs="Helvetica"/>
          <w:bCs/>
          <w:sz w:val="22"/>
          <w:szCs w:val="22"/>
          <w:lang w:val="en-GB"/>
        </w:rPr>
        <w:t>ou should keep your private key stored somewhere safe, and protected with a long password.</w:t>
      </w:r>
      <w:r>
        <w:rPr>
          <w:rFonts w:ascii="Candara" w:hAnsi="Candara" w:cs="Helvetica"/>
          <w:bCs/>
          <w:sz w:val="22"/>
          <w:szCs w:val="22"/>
          <w:lang w:val="en-GB"/>
        </w:rPr>
        <w:t xml:space="preserve"> (</w:t>
      </w:r>
      <w:r w:rsidRPr="009F61B3">
        <w:rPr>
          <w:rFonts w:ascii="Candara" w:hAnsi="Candara" w:cs="Helvetica"/>
          <w:bCs/>
          <w:sz w:val="22"/>
          <w:szCs w:val="22"/>
          <w:lang w:val="en-GB"/>
        </w:rPr>
        <w:t>If someone else gets a copy of your private key, they can pretend to be you, and sign messages claiming that they were written by you.</w:t>
      </w:r>
      <w:r>
        <w:rPr>
          <w:rFonts w:ascii="Candara" w:hAnsi="Candara" w:cs="Helvetica"/>
          <w:bCs/>
          <w:sz w:val="22"/>
          <w:szCs w:val="22"/>
          <w:lang w:val="en-GB"/>
        </w:rPr>
        <w:t>)</w:t>
      </w:r>
      <w:r w:rsidRPr="009F61B3">
        <w:rPr>
          <w:rFonts w:ascii="Candara" w:hAnsi="Candara" w:cs="Helvetica"/>
          <w:bCs/>
          <w:sz w:val="22"/>
          <w:szCs w:val="22"/>
          <w:lang w:val="en-GB"/>
        </w:rPr>
        <w:t xml:space="preserve"> You can give your public key to anyone you want to communicate with you, or who wants to learn whether a message truly came from you.</w:t>
      </w:r>
    </w:p>
    <w:p w14:paraId="6DEAE458" w14:textId="77777777" w:rsidR="009A648B" w:rsidRDefault="009A648B" w:rsidP="009A64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080CFC4A" w14:textId="696B7CE6" w:rsidR="00E954FE" w:rsidRPr="00E954FE" w:rsidRDefault="00E954FE"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E954FE">
        <w:rPr>
          <w:rFonts w:ascii="Candara" w:hAnsi="Candara" w:cs="Helvetica"/>
          <w:b/>
          <w:bCs/>
          <w:sz w:val="22"/>
          <w:szCs w:val="22"/>
          <w:highlight w:val="magenta"/>
          <w:lang w:val="en-GB"/>
        </w:rPr>
        <w:t>3. Using PGP</w:t>
      </w:r>
    </w:p>
    <w:p w14:paraId="0143C64D" w14:textId="58481F0B" w:rsidR="00023C2B" w:rsidRDefault="009F61B3"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F61B3">
        <w:rPr>
          <w:rFonts w:ascii="Candara" w:hAnsi="Candara" w:cs="Helvetica"/>
          <w:bCs/>
          <w:sz w:val="22"/>
          <w:szCs w:val="22"/>
          <w:lang w:val="en-GB"/>
        </w:rPr>
        <w:t xml:space="preserve">Unfortunately, PGP </w:t>
      </w:r>
      <w:r w:rsidR="00463A20">
        <w:rPr>
          <w:rFonts w:ascii="Candara" w:hAnsi="Candara" w:cs="Helvetica"/>
          <w:bCs/>
          <w:sz w:val="22"/>
          <w:szCs w:val="22"/>
          <w:lang w:val="en-GB"/>
        </w:rPr>
        <w:t>has a reputation for being difficult</w:t>
      </w:r>
      <w:r w:rsidRPr="009F61B3">
        <w:rPr>
          <w:rFonts w:ascii="Candara" w:hAnsi="Candara" w:cs="Helvetica"/>
          <w:bCs/>
          <w:sz w:val="22"/>
          <w:szCs w:val="22"/>
          <w:lang w:val="en-GB"/>
        </w:rPr>
        <w:t xml:space="preserve"> to understand, or use.</w:t>
      </w:r>
      <w:r>
        <w:rPr>
          <w:rFonts w:ascii="Candara" w:hAnsi="Candara" w:cs="Helvetica"/>
          <w:bCs/>
          <w:sz w:val="22"/>
          <w:szCs w:val="22"/>
          <w:lang w:val="en-GB"/>
        </w:rPr>
        <w:t xml:space="preserve"> </w:t>
      </w:r>
      <w:r w:rsidRPr="009F61B3">
        <w:rPr>
          <w:rFonts w:ascii="Candara" w:hAnsi="Candara" w:cs="Helvetica"/>
          <w:bCs/>
          <w:sz w:val="22"/>
          <w:szCs w:val="22"/>
          <w:lang w:val="en-GB"/>
        </w:rPr>
        <w:t>The good news is that there are many programs available now which can hide the ancient design of PGP and make it somewhat easier to use, especially when it comes to encrypting and authenticating email—the main use of PGP.</w:t>
      </w:r>
    </w:p>
    <w:p w14:paraId="4EDCFB40" w14:textId="77777777" w:rsidR="00023C2B" w:rsidRDefault="00023C2B"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5D3772CB" w14:textId="201B356B" w:rsidR="002445F1" w:rsidRPr="002F47F4" w:rsidRDefault="002445F1"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2F47F4">
        <w:rPr>
          <w:rFonts w:ascii="Candara" w:hAnsi="Candara" w:cs="Helvetica"/>
          <w:bCs/>
          <w:sz w:val="22"/>
          <w:szCs w:val="22"/>
          <w:lang w:val="en-GB"/>
        </w:rPr>
        <w:t>For detailed instructions on how to install and use PGP encryption for your email, see:</w:t>
      </w:r>
    </w:p>
    <w:p w14:paraId="333BCF35" w14:textId="77777777" w:rsidR="002445F1" w:rsidRPr="00023C2B" w:rsidRDefault="002445F1" w:rsidP="00DE6EC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highlight w:val="yellow"/>
          <w:lang w:val="en-GB"/>
        </w:rPr>
      </w:pPr>
      <w:r w:rsidRPr="00023C2B">
        <w:rPr>
          <w:rFonts w:ascii="Candara" w:hAnsi="Candara" w:cs="Helvetica"/>
          <w:bCs/>
          <w:sz w:val="22"/>
          <w:szCs w:val="22"/>
          <w:highlight w:val="yellow"/>
          <w:lang w:val="en-GB"/>
        </w:rPr>
        <w:fldChar w:fldCharType="begin"/>
      </w:r>
      <w:r w:rsidRPr="00023C2B">
        <w:rPr>
          <w:rFonts w:ascii="Candara" w:hAnsi="Candara" w:cs="Helvetica"/>
          <w:bCs/>
          <w:sz w:val="22"/>
          <w:szCs w:val="22"/>
          <w:highlight w:val="yellow"/>
          <w:lang w:val="en-GB"/>
        </w:rPr>
        <w:instrText xml:space="preserve"> HYPERLINK "https://ssd.eff.org/en/module/how-use-pgp-mac-os-x" \t "_blank" </w:instrText>
      </w:r>
      <w:r w:rsidRPr="00023C2B">
        <w:rPr>
          <w:rFonts w:ascii="Candara" w:hAnsi="Candara" w:cs="Helvetica"/>
          <w:bCs/>
          <w:sz w:val="22"/>
          <w:szCs w:val="22"/>
          <w:highlight w:val="yellow"/>
          <w:lang w:val="en-GB"/>
        </w:rPr>
        <w:fldChar w:fldCharType="separate"/>
      </w:r>
      <w:r w:rsidRPr="00023C2B">
        <w:rPr>
          <w:rStyle w:val="Hyperlink"/>
          <w:rFonts w:ascii="Candara" w:hAnsi="Candara" w:cs="Helvetica"/>
          <w:bCs/>
          <w:sz w:val="22"/>
          <w:szCs w:val="22"/>
          <w:highlight w:val="yellow"/>
          <w:lang w:val="en-GB"/>
        </w:rPr>
        <w:t>How to: Use PGP for Mac OS X</w:t>
      </w:r>
      <w:r w:rsidRPr="00023C2B">
        <w:rPr>
          <w:rFonts w:ascii="Candara" w:hAnsi="Candara" w:cs="Helvetica"/>
          <w:bCs/>
          <w:sz w:val="22"/>
          <w:szCs w:val="22"/>
          <w:highlight w:val="yellow"/>
          <w:lang w:val="en-GB"/>
        </w:rPr>
        <w:fldChar w:fldCharType="end"/>
      </w:r>
    </w:p>
    <w:p w14:paraId="1888E897" w14:textId="77777777" w:rsidR="002445F1" w:rsidRPr="00023C2B" w:rsidRDefault="002445F1" w:rsidP="00DE6EC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highlight w:val="yellow"/>
          <w:lang w:val="en-GB"/>
        </w:rPr>
      </w:pPr>
      <w:r w:rsidRPr="00023C2B">
        <w:rPr>
          <w:rFonts w:ascii="Candara" w:hAnsi="Candara" w:cs="Helvetica"/>
          <w:bCs/>
          <w:sz w:val="22"/>
          <w:szCs w:val="22"/>
          <w:highlight w:val="yellow"/>
          <w:lang w:val="en-GB"/>
        </w:rPr>
        <w:fldChar w:fldCharType="begin"/>
      </w:r>
      <w:r w:rsidRPr="00023C2B">
        <w:rPr>
          <w:rFonts w:ascii="Candara" w:hAnsi="Candara" w:cs="Helvetica"/>
          <w:bCs/>
          <w:sz w:val="22"/>
          <w:szCs w:val="22"/>
          <w:highlight w:val="yellow"/>
          <w:lang w:val="en-GB"/>
        </w:rPr>
        <w:instrText xml:space="preserve"> HYPERLINK "https://ssd.eff.org/en/module/how-use-pgp-windows-pc" \t "_blank" </w:instrText>
      </w:r>
      <w:r w:rsidRPr="00023C2B">
        <w:rPr>
          <w:rFonts w:ascii="Candara" w:hAnsi="Candara" w:cs="Helvetica"/>
          <w:bCs/>
          <w:sz w:val="22"/>
          <w:szCs w:val="22"/>
          <w:highlight w:val="yellow"/>
          <w:lang w:val="en-GB"/>
        </w:rPr>
        <w:fldChar w:fldCharType="separate"/>
      </w:r>
      <w:r w:rsidRPr="00023C2B">
        <w:rPr>
          <w:rStyle w:val="Hyperlink"/>
          <w:rFonts w:ascii="Candara" w:hAnsi="Candara" w:cs="Helvetica"/>
          <w:bCs/>
          <w:sz w:val="22"/>
          <w:szCs w:val="22"/>
          <w:highlight w:val="yellow"/>
          <w:lang w:val="en-GB"/>
        </w:rPr>
        <w:t>How to: Use PGP for Windows</w:t>
      </w:r>
      <w:r w:rsidRPr="00023C2B">
        <w:rPr>
          <w:rFonts w:ascii="Candara" w:hAnsi="Candara" w:cs="Helvetica"/>
          <w:bCs/>
          <w:sz w:val="22"/>
          <w:szCs w:val="22"/>
          <w:highlight w:val="yellow"/>
          <w:lang w:val="en-GB"/>
        </w:rPr>
        <w:fldChar w:fldCharType="end"/>
      </w:r>
    </w:p>
    <w:p w14:paraId="574FB582" w14:textId="77777777" w:rsidR="002445F1" w:rsidRPr="00023C2B" w:rsidRDefault="002445F1" w:rsidP="00DE6EC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highlight w:val="yellow"/>
          <w:lang w:val="en-GB"/>
        </w:rPr>
      </w:pPr>
      <w:r w:rsidRPr="00023C2B">
        <w:rPr>
          <w:rFonts w:ascii="Candara" w:hAnsi="Candara" w:cs="Helvetica"/>
          <w:bCs/>
          <w:sz w:val="22"/>
          <w:szCs w:val="22"/>
          <w:highlight w:val="yellow"/>
          <w:lang w:val="en-GB"/>
        </w:rPr>
        <w:fldChar w:fldCharType="begin"/>
      </w:r>
      <w:r w:rsidRPr="00023C2B">
        <w:rPr>
          <w:rFonts w:ascii="Candara" w:hAnsi="Candara" w:cs="Helvetica"/>
          <w:bCs/>
          <w:sz w:val="22"/>
          <w:szCs w:val="22"/>
          <w:highlight w:val="yellow"/>
          <w:lang w:val="en-GB"/>
        </w:rPr>
        <w:instrText xml:space="preserve"> HYPERLINK "https://ssd.eff.org/en/module/how-use-pgp-linux" \t "_blank" </w:instrText>
      </w:r>
      <w:r w:rsidRPr="00023C2B">
        <w:rPr>
          <w:rFonts w:ascii="Candara" w:hAnsi="Candara" w:cs="Helvetica"/>
          <w:bCs/>
          <w:sz w:val="22"/>
          <w:szCs w:val="22"/>
          <w:highlight w:val="yellow"/>
          <w:lang w:val="en-GB"/>
        </w:rPr>
        <w:fldChar w:fldCharType="separate"/>
      </w:r>
      <w:r w:rsidRPr="00023C2B">
        <w:rPr>
          <w:rStyle w:val="Hyperlink"/>
          <w:rFonts w:ascii="Candara" w:hAnsi="Candara" w:cs="Helvetica"/>
          <w:bCs/>
          <w:sz w:val="22"/>
          <w:szCs w:val="22"/>
          <w:highlight w:val="yellow"/>
          <w:lang w:val="en-GB"/>
        </w:rPr>
        <w:t>How to: Use PGP for Linux</w:t>
      </w:r>
      <w:r w:rsidRPr="00023C2B">
        <w:rPr>
          <w:rFonts w:ascii="Candara" w:hAnsi="Candara" w:cs="Helvetica"/>
          <w:bCs/>
          <w:sz w:val="22"/>
          <w:szCs w:val="22"/>
          <w:highlight w:val="yellow"/>
          <w:lang w:val="en-GB"/>
        </w:rPr>
        <w:fldChar w:fldCharType="end"/>
      </w:r>
    </w:p>
    <w:p w14:paraId="27F30F19" w14:textId="77777777" w:rsidR="002445F1" w:rsidRDefault="002445F1"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4F1EE3A2" w14:textId="77777777" w:rsidR="00684F20" w:rsidRPr="00692066" w:rsidRDefault="00684F20" w:rsidP="00684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 xml:space="preserve">Storing your private encryption key on your mobile device may seem risky. But the benefit of being able to send and store emails securely encrypted on the mobile device might outweigh the risks. </w:t>
      </w:r>
      <w:r>
        <w:rPr>
          <w:rFonts w:ascii="Candara" w:hAnsi="Candara" w:cs="Helvetica"/>
          <w:sz w:val="22"/>
          <w:szCs w:val="22"/>
          <w:lang w:val="en-GB"/>
        </w:rPr>
        <w:t>Learn how to install and use encryption for email on your smartphone in</w:t>
      </w:r>
      <w:r w:rsidRPr="00692066">
        <w:rPr>
          <w:rFonts w:ascii="Candara" w:hAnsi="Candara" w:cs="Helvetica"/>
          <w:sz w:val="22"/>
          <w:szCs w:val="22"/>
          <w:lang w:val="en-GB"/>
        </w:rPr>
        <w:t xml:space="preserve"> the </w:t>
      </w:r>
      <w:hyperlink r:id="rId25" w:history="1">
        <w:r w:rsidRPr="00677331">
          <w:rPr>
            <w:rStyle w:val="Hyperlink"/>
            <w:rFonts w:ascii="Candara" w:hAnsi="Candara" w:cs="Helvetica"/>
            <w:i/>
            <w:iCs/>
            <w:sz w:val="22"/>
            <w:szCs w:val="22"/>
            <w:highlight w:val="yellow"/>
            <w:lang w:val="en-GB"/>
          </w:rPr>
          <w:t>K9 and APG Guide</w:t>
        </w:r>
      </w:hyperlink>
      <w:r>
        <w:rPr>
          <w:rFonts w:ascii="Candara" w:hAnsi="Candara" w:cs="Helvetica"/>
          <w:sz w:val="22"/>
          <w:szCs w:val="22"/>
          <w:lang w:val="en-GB"/>
        </w:rPr>
        <w:t xml:space="preserve">. </w:t>
      </w:r>
    </w:p>
    <w:p w14:paraId="5C8E3269" w14:textId="77777777" w:rsidR="009F61B3" w:rsidRDefault="009F61B3" w:rsidP="009F6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25EC546E" w14:textId="77777777" w:rsidR="009F61B3" w:rsidRDefault="009F61B3"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29707E0" w14:textId="5BA37345" w:rsidR="002445F1" w:rsidRPr="002F47F4" w:rsidRDefault="00E954FE"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E954FE">
        <w:rPr>
          <w:rFonts w:ascii="Candara" w:hAnsi="Candara" w:cs="Helvetica"/>
          <w:b/>
          <w:bCs/>
          <w:sz w:val="22"/>
          <w:szCs w:val="22"/>
          <w:highlight w:val="magenta"/>
          <w:lang w:val="en-GB"/>
        </w:rPr>
        <w:t xml:space="preserve">4. </w:t>
      </w:r>
      <w:r w:rsidR="002445F1" w:rsidRPr="00E954FE">
        <w:rPr>
          <w:rFonts w:ascii="Candara" w:hAnsi="Candara" w:cs="Helvetica"/>
          <w:b/>
          <w:bCs/>
          <w:sz w:val="22"/>
          <w:szCs w:val="22"/>
          <w:highlight w:val="magenta"/>
          <w:lang w:val="en-GB"/>
        </w:rPr>
        <w:t xml:space="preserve">What </w:t>
      </w:r>
      <w:r w:rsidR="003B791F" w:rsidRPr="00E954FE">
        <w:rPr>
          <w:rFonts w:ascii="Candara" w:hAnsi="Candara" w:cs="Helvetica"/>
          <w:b/>
          <w:bCs/>
          <w:sz w:val="22"/>
          <w:szCs w:val="22"/>
          <w:highlight w:val="magenta"/>
          <w:lang w:val="en-GB"/>
        </w:rPr>
        <w:t>PGP Can’t</w:t>
      </w:r>
      <w:r w:rsidR="002445F1" w:rsidRPr="00E954FE">
        <w:rPr>
          <w:rFonts w:ascii="Candara" w:hAnsi="Candara" w:cs="Helvetica"/>
          <w:b/>
          <w:bCs/>
          <w:sz w:val="22"/>
          <w:szCs w:val="22"/>
          <w:highlight w:val="magenta"/>
          <w:lang w:val="en-GB"/>
        </w:rPr>
        <w:t xml:space="preserve"> Do</w:t>
      </w:r>
      <w:r w:rsidR="003B791F" w:rsidRPr="00E954FE">
        <w:rPr>
          <w:rFonts w:ascii="Candara" w:hAnsi="Candara" w:cs="Helvetica"/>
          <w:b/>
          <w:bCs/>
          <w:sz w:val="22"/>
          <w:szCs w:val="22"/>
          <w:highlight w:val="magenta"/>
          <w:lang w:val="en-GB"/>
        </w:rPr>
        <w:t>: Metadata</w:t>
      </w:r>
    </w:p>
    <w:p w14:paraId="5073CF13" w14:textId="410F9670" w:rsidR="002445F1" w:rsidRDefault="008203CA"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F61B3">
        <w:rPr>
          <w:rFonts w:ascii="Candara" w:hAnsi="Candara" w:cs="Helvetica"/>
          <w:bCs/>
          <w:sz w:val="22"/>
          <w:szCs w:val="22"/>
          <w:lang w:val="en-GB"/>
        </w:rPr>
        <w:t xml:space="preserve">PGP is all about making sure the </w:t>
      </w:r>
      <w:r w:rsidRPr="003B791F">
        <w:rPr>
          <w:rFonts w:ascii="Candara" w:hAnsi="Candara" w:cs="Helvetica"/>
          <w:bCs/>
          <w:i/>
          <w:sz w:val="22"/>
          <w:szCs w:val="22"/>
          <w:lang w:val="en-GB"/>
        </w:rPr>
        <w:t>contents</w:t>
      </w:r>
      <w:r w:rsidRPr="009F61B3">
        <w:rPr>
          <w:rFonts w:ascii="Candara" w:hAnsi="Candara" w:cs="Helvetica"/>
          <w:bCs/>
          <w:sz w:val="22"/>
          <w:szCs w:val="22"/>
          <w:lang w:val="en-GB"/>
        </w:rPr>
        <w:t xml:space="preserve"> of a message are secret, genuine, and </w:t>
      </w:r>
      <w:proofErr w:type="spellStart"/>
      <w:r w:rsidRPr="009F61B3">
        <w:rPr>
          <w:rFonts w:ascii="Candara" w:hAnsi="Candara" w:cs="Helvetica"/>
          <w:bCs/>
          <w:sz w:val="22"/>
          <w:szCs w:val="22"/>
          <w:lang w:val="en-GB"/>
        </w:rPr>
        <w:t>untampered</w:t>
      </w:r>
      <w:proofErr w:type="spellEnd"/>
      <w:r w:rsidRPr="009F61B3">
        <w:rPr>
          <w:rFonts w:ascii="Candara" w:hAnsi="Candara" w:cs="Helvetica"/>
          <w:bCs/>
          <w:sz w:val="22"/>
          <w:szCs w:val="22"/>
          <w:lang w:val="en-GB"/>
        </w:rPr>
        <w:t xml:space="preserve"> with. But that's not the only privacy concern you might have. </w:t>
      </w:r>
      <w:r>
        <w:rPr>
          <w:rFonts w:ascii="Candara" w:hAnsi="Candara" w:cs="Helvetica"/>
          <w:bCs/>
          <w:sz w:val="22"/>
          <w:szCs w:val="22"/>
          <w:lang w:val="en-GB"/>
        </w:rPr>
        <w:t>PGP</w:t>
      </w:r>
      <w:r w:rsidR="002445F1" w:rsidRPr="002F47F4">
        <w:rPr>
          <w:rFonts w:ascii="Candara" w:hAnsi="Candara" w:cs="Helvetica"/>
          <w:bCs/>
          <w:sz w:val="22"/>
          <w:szCs w:val="22"/>
          <w:lang w:val="en-GB"/>
        </w:rPr>
        <w:t xml:space="preserve"> does not protect your </w:t>
      </w:r>
      <w:r w:rsidR="002445F1" w:rsidRPr="00677331">
        <w:rPr>
          <w:rFonts w:ascii="Candara" w:hAnsi="Candara" w:cs="Helvetica"/>
          <w:bCs/>
          <w:sz w:val="22"/>
          <w:szCs w:val="22"/>
          <w:lang w:val="en-GB"/>
        </w:rPr>
        <w:t>metadata</w:t>
      </w:r>
      <w:r w:rsidR="002445F1" w:rsidRPr="002F47F4">
        <w:rPr>
          <w:rFonts w:ascii="Candara" w:hAnsi="Candara" w:cs="Helvetica"/>
          <w:bCs/>
          <w:sz w:val="22"/>
          <w:szCs w:val="22"/>
          <w:lang w:val="en-GB"/>
        </w:rPr>
        <w:t>—which is everything else, including the subject line of your email, or who you are communicating with and when.</w:t>
      </w:r>
      <w:r>
        <w:rPr>
          <w:rFonts w:ascii="Candara" w:hAnsi="Candara" w:cs="Helvetica"/>
          <w:bCs/>
          <w:sz w:val="22"/>
          <w:szCs w:val="22"/>
          <w:lang w:val="en-GB"/>
        </w:rPr>
        <w:t xml:space="preserve"> </w:t>
      </w:r>
      <w:r w:rsidR="002445F1" w:rsidRPr="002F47F4">
        <w:rPr>
          <w:rFonts w:ascii="Candara" w:hAnsi="Candara" w:cs="Helvetica"/>
          <w:bCs/>
          <w:sz w:val="22"/>
          <w:szCs w:val="22"/>
          <w:lang w:val="en-GB"/>
        </w:rPr>
        <w:t>Metadata can provide extremely revealing information about you even when the content of your communication remains secret.</w:t>
      </w:r>
    </w:p>
    <w:p w14:paraId="5FC3A69B" w14:textId="77777777" w:rsidR="003B791F" w:rsidRDefault="003B791F" w:rsidP="003B79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6FDB6C1C" w14:textId="77777777" w:rsidR="003B791F" w:rsidRPr="009F61B3" w:rsidRDefault="003B791F" w:rsidP="003B79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F61B3">
        <w:rPr>
          <w:rFonts w:ascii="Candara" w:hAnsi="Candara" w:cs="Helvetica"/>
          <w:bCs/>
          <w:sz w:val="22"/>
          <w:szCs w:val="22"/>
          <w:lang w:val="en-GB"/>
        </w:rPr>
        <w:t>If you're exchanging PGP messages with a known dissident in your country, you may be in danger for simply communicating with them, even without those messages being decoded. Indeed, in some countries you can face imprisonment simply for refusing to decode encrypted messages.</w:t>
      </w:r>
    </w:p>
    <w:p w14:paraId="05DBEC44" w14:textId="77777777" w:rsidR="002445F1" w:rsidRDefault="002445F1"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4FCEA954" w14:textId="38E3AB4D" w:rsidR="002445F1" w:rsidRPr="002F47F4" w:rsidRDefault="002445F1"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2F47F4">
        <w:rPr>
          <w:rFonts w:ascii="Candara" w:hAnsi="Candara" w:cs="Helvetica"/>
          <w:bCs/>
          <w:sz w:val="22"/>
          <w:szCs w:val="22"/>
          <w:lang w:val="en-GB"/>
        </w:rPr>
        <w:t>Protecting your metadata will require you to use other tools, such as </w:t>
      </w:r>
      <w:r w:rsidRPr="008203CA">
        <w:rPr>
          <w:rFonts w:ascii="Candara" w:hAnsi="Candara" w:cs="Helvetica"/>
          <w:bCs/>
          <w:sz w:val="22"/>
          <w:szCs w:val="22"/>
          <w:lang w:val="en-GB"/>
        </w:rPr>
        <w:t>Tor</w:t>
      </w:r>
      <w:r w:rsidRPr="002F47F4">
        <w:rPr>
          <w:rFonts w:ascii="Candara" w:hAnsi="Candara" w:cs="Helvetica"/>
          <w:bCs/>
          <w:sz w:val="22"/>
          <w:szCs w:val="22"/>
          <w:lang w:val="en-GB"/>
        </w:rPr>
        <w:t>, at the same time as end-to-end encryption.</w:t>
      </w:r>
      <w:r w:rsidR="008203CA">
        <w:rPr>
          <w:rFonts w:ascii="Candara" w:hAnsi="Candara" w:cs="Helvetica"/>
          <w:bCs/>
          <w:sz w:val="22"/>
          <w:szCs w:val="22"/>
          <w:lang w:val="en-GB"/>
        </w:rPr>
        <w:t xml:space="preserve"> You can learn how to do this in the </w:t>
      </w:r>
      <w:r w:rsidR="008203CA" w:rsidRPr="008203CA">
        <w:rPr>
          <w:rFonts w:ascii="Candara" w:hAnsi="Candara" w:cs="Helvetica"/>
          <w:bCs/>
          <w:sz w:val="22"/>
          <w:szCs w:val="22"/>
          <w:highlight w:val="yellow"/>
          <w:lang w:val="en-GB"/>
        </w:rPr>
        <w:t>Internet lesson</w:t>
      </w:r>
      <w:r w:rsidR="008203CA">
        <w:rPr>
          <w:rFonts w:ascii="Candara" w:hAnsi="Candara" w:cs="Helvetica"/>
          <w:bCs/>
          <w:sz w:val="22"/>
          <w:szCs w:val="22"/>
          <w:lang w:val="en-GB"/>
        </w:rPr>
        <w:t xml:space="preserve">. </w:t>
      </w:r>
    </w:p>
    <w:p w14:paraId="4642DB4F" w14:textId="77777777" w:rsidR="002445F1" w:rsidRDefault="002445F1"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288A179A" w14:textId="54B83A3F" w:rsidR="00E954FE" w:rsidRPr="00E954FE" w:rsidRDefault="00E954FE" w:rsidP="0024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E954FE">
        <w:rPr>
          <w:rFonts w:ascii="Candara" w:hAnsi="Candara" w:cs="Helvetica"/>
          <w:b/>
          <w:bCs/>
          <w:sz w:val="22"/>
          <w:szCs w:val="22"/>
          <w:highlight w:val="magenta"/>
          <w:lang w:val="en-GB"/>
        </w:rPr>
        <w:t>5. Sharing your public PGP key</w:t>
      </w:r>
    </w:p>
    <w:p w14:paraId="02BF5879" w14:textId="5DECE1A7" w:rsidR="006D6E27" w:rsidRDefault="006D6E27" w:rsidP="0071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The tool guides for PGP will explain in detail about how to cre</w:t>
      </w:r>
      <w:r w:rsidR="00865416">
        <w:rPr>
          <w:rFonts w:ascii="Candara" w:hAnsi="Candara" w:cs="Helvetica"/>
          <w:bCs/>
          <w:sz w:val="22"/>
          <w:szCs w:val="22"/>
          <w:lang w:val="en-GB"/>
        </w:rPr>
        <w:t>ate your public PGP key and how</w:t>
      </w:r>
      <w:r>
        <w:rPr>
          <w:rFonts w:ascii="Candara" w:hAnsi="Candara" w:cs="Helvetica"/>
          <w:bCs/>
          <w:sz w:val="22"/>
          <w:szCs w:val="22"/>
          <w:lang w:val="en-GB"/>
        </w:rPr>
        <w:t xml:space="preserve"> </w:t>
      </w:r>
      <w:r w:rsidR="00865416">
        <w:rPr>
          <w:rFonts w:ascii="Candara" w:hAnsi="Candara" w:cs="Helvetica"/>
          <w:bCs/>
          <w:sz w:val="22"/>
          <w:szCs w:val="22"/>
          <w:lang w:val="en-GB"/>
        </w:rPr>
        <w:t xml:space="preserve">you might want to share it. In general, it’s good to keep in mind that if you are working in a dangerous environment and </w:t>
      </w:r>
      <w:r w:rsidR="00865416" w:rsidRPr="00865416">
        <w:rPr>
          <w:rFonts w:ascii="Candara" w:hAnsi="Candara" w:cs="Helvetica"/>
          <w:bCs/>
          <w:sz w:val="22"/>
          <w:szCs w:val="22"/>
          <w:lang w:val="en-GB"/>
        </w:rPr>
        <w:t xml:space="preserve">if </w:t>
      </w:r>
      <w:r w:rsidR="00865416">
        <w:rPr>
          <w:rFonts w:ascii="Candara" w:hAnsi="Candara" w:cs="Helvetica"/>
          <w:bCs/>
          <w:sz w:val="22"/>
          <w:szCs w:val="22"/>
          <w:lang w:val="en-GB"/>
        </w:rPr>
        <w:t>would use</w:t>
      </w:r>
      <w:r w:rsidR="00865416" w:rsidRPr="00865416">
        <w:rPr>
          <w:rFonts w:ascii="Candara" w:hAnsi="Candara" w:cs="Helvetica"/>
          <w:bCs/>
          <w:sz w:val="22"/>
          <w:szCs w:val="22"/>
          <w:lang w:val="en-GB"/>
        </w:rPr>
        <w:t xml:space="preserve"> a pseudonym </w:t>
      </w:r>
      <w:proofErr w:type="gramStart"/>
      <w:r w:rsidR="00865416" w:rsidRPr="00865416">
        <w:rPr>
          <w:rFonts w:ascii="Candara" w:hAnsi="Candara" w:cs="Helvetica"/>
          <w:bCs/>
          <w:sz w:val="22"/>
          <w:szCs w:val="22"/>
          <w:lang w:val="en-GB"/>
        </w:rPr>
        <w:t>generally,</w:t>
      </w:r>
      <w:proofErr w:type="gramEnd"/>
      <w:r w:rsidR="00865416" w:rsidRPr="00865416">
        <w:rPr>
          <w:rFonts w:ascii="Candara" w:hAnsi="Candara" w:cs="Helvetica"/>
          <w:bCs/>
          <w:sz w:val="22"/>
          <w:szCs w:val="22"/>
          <w:lang w:val="en-GB"/>
        </w:rPr>
        <w:t xml:space="preserve"> use that pseudonym (and alternative email) when labelling your key.</w:t>
      </w:r>
    </w:p>
    <w:p w14:paraId="6E4BA14B" w14:textId="77777777" w:rsidR="00865416" w:rsidRDefault="00865416" w:rsidP="0071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4CEDB213" w14:textId="77777777" w:rsidR="007177DE" w:rsidRDefault="007177DE" w:rsidP="0071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F61B3">
        <w:rPr>
          <w:rFonts w:ascii="Candara" w:hAnsi="Candara" w:cs="Helvetica"/>
          <w:bCs/>
          <w:sz w:val="22"/>
          <w:szCs w:val="22"/>
          <w:lang w:val="en-GB"/>
        </w:rPr>
        <w:t xml:space="preserve">Disguising that you are communicating with a particular person is more difficult. </w:t>
      </w:r>
      <w:proofErr w:type="gramStart"/>
      <w:r w:rsidRPr="009F61B3">
        <w:rPr>
          <w:rFonts w:ascii="Candara" w:hAnsi="Candara" w:cs="Helvetica"/>
          <w:bCs/>
          <w:sz w:val="22"/>
          <w:szCs w:val="22"/>
          <w:lang w:val="en-GB"/>
        </w:rPr>
        <w:t>One way</w:t>
      </w:r>
      <w:proofErr w:type="gramEnd"/>
      <w:r w:rsidRPr="009F61B3">
        <w:rPr>
          <w:rFonts w:ascii="Candara" w:hAnsi="Candara" w:cs="Helvetica"/>
          <w:bCs/>
          <w:sz w:val="22"/>
          <w:szCs w:val="22"/>
          <w:lang w:val="en-GB"/>
        </w:rPr>
        <w:t xml:space="preserve"> to do this is for both of you to use anonymous email accounts, and access them using Tor. If you do this, PGP will still be useful, both for keeping your email messages private from others, and proving to each other that the messages have not been tampered with.</w:t>
      </w:r>
    </w:p>
    <w:p w14:paraId="1AF0332F" w14:textId="77777777" w:rsidR="002445F1" w:rsidRDefault="002445F1"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C3EFBAC" w14:textId="77777777" w:rsidR="002445F1" w:rsidRDefault="002445F1"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F0E92ED" w14:textId="11DCD8E8" w:rsidR="00E954FE" w:rsidRDefault="00E954FE" w:rsidP="00E954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6. </w:t>
      </w:r>
      <w:r w:rsidRPr="00F46F9B">
        <w:rPr>
          <w:rFonts w:ascii="Candara" w:hAnsi="Candara" w:cs="Helvetica"/>
          <w:b/>
          <w:sz w:val="22"/>
          <w:szCs w:val="22"/>
          <w:highlight w:val="magenta"/>
        </w:rPr>
        <w:t>What now?</w:t>
      </w:r>
    </w:p>
    <w:p w14:paraId="3D274DA3" w14:textId="77777777" w:rsidR="00E954FE" w:rsidRDefault="00E954FE" w:rsidP="00E954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7DA4141" w14:textId="77777777" w:rsidR="00E954FE" w:rsidRDefault="00E954FE" w:rsidP="00E954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7B0628AF" w14:textId="77777777" w:rsidR="00E954FE" w:rsidRDefault="00E954FE" w:rsidP="00E954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3653CC1E" w14:textId="61D4FE0E" w:rsidR="00E954FE" w:rsidRDefault="00E954FE" w:rsidP="00E954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Pr>
          <w:rFonts w:ascii="Candara" w:hAnsi="Candara" w:cs="Helvetica"/>
          <w:b/>
          <w:sz w:val="22"/>
          <w:szCs w:val="22"/>
          <w:highlight w:val="yellow"/>
        </w:rPr>
        <w:t>Beginner</w:t>
      </w:r>
      <w:r w:rsidRPr="00364A96">
        <w:rPr>
          <w:rFonts w:ascii="Candara" w:hAnsi="Candara" w:cs="Helvetica"/>
          <w:b/>
          <w:sz w:val="22"/>
          <w:szCs w:val="22"/>
          <w:highlight w:val="yellow"/>
        </w:rPr>
        <w:t xml:space="preserve"> lesson</w:t>
      </w:r>
      <w:r>
        <w:rPr>
          <w:rFonts w:ascii="Candara" w:hAnsi="Candara" w:cs="Helvetica"/>
          <w:b/>
          <w:sz w:val="22"/>
          <w:szCs w:val="22"/>
        </w:rPr>
        <w:t xml:space="preserve"> for advice on how to </w:t>
      </w:r>
      <w:r w:rsidR="008963A8">
        <w:rPr>
          <w:rFonts w:ascii="Candara" w:hAnsi="Candara" w:cs="Helvetica"/>
          <w:b/>
          <w:sz w:val="22"/>
          <w:szCs w:val="22"/>
        </w:rPr>
        <w:t>improve basic email security and know if my email has been hacked</w:t>
      </w:r>
      <w:r>
        <w:rPr>
          <w:rFonts w:ascii="Candara" w:hAnsi="Candara" w:cs="Helvetica"/>
          <w:b/>
          <w:sz w:val="22"/>
          <w:szCs w:val="22"/>
        </w:rPr>
        <w:t xml:space="preserve">. </w:t>
      </w:r>
    </w:p>
    <w:p w14:paraId="47CA6F31" w14:textId="77777777" w:rsidR="00E954FE" w:rsidRDefault="00E954FE" w:rsidP="00E954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2F6E76F"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5195243"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57758C03" w14:textId="1BC8AA49" w:rsidR="007D0CFD" w:rsidRDefault="009502F1" w:rsidP="00DE6EC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Internet lesson</w:t>
      </w:r>
    </w:p>
    <w:p w14:paraId="10E42769" w14:textId="0301DB4D" w:rsidR="009502F1" w:rsidRDefault="009502F1" w:rsidP="00DE6EC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PGP for Mac O SX tool</w:t>
      </w:r>
      <w:r w:rsidR="006E4600">
        <w:rPr>
          <w:rFonts w:ascii="Candara" w:hAnsi="Candara" w:cs="Helvetica"/>
          <w:bCs/>
          <w:i/>
          <w:iCs/>
          <w:sz w:val="22"/>
          <w:szCs w:val="22"/>
          <w:lang w:val="en-GB"/>
        </w:rPr>
        <w:t xml:space="preserve"> guide</w:t>
      </w:r>
    </w:p>
    <w:p w14:paraId="3A85BE9C" w14:textId="7946C2EE" w:rsidR="009502F1" w:rsidRDefault="009502F1" w:rsidP="00DE6EC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PGP for Windows tool</w:t>
      </w:r>
      <w:r w:rsidR="006E4600">
        <w:rPr>
          <w:rFonts w:ascii="Candara" w:hAnsi="Candara" w:cs="Helvetica"/>
          <w:bCs/>
          <w:i/>
          <w:iCs/>
          <w:sz w:val="22"/>
          <w:szCs w:val="22"/>
          <w:lang w:val="en-GB"/>
        </w:rPr>
        <w:t xml:space="preserve"> guide</w:t>
      </w:r>
    </w:p>
    <w:p w14:paraId="6EAFEF97" w14:textId="2AB119E1" w:rsidR="009502F1" w:rsidRPr="009502F1" w:rsidRDefault="009502F1" w:rsidP="00DE6EC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PGP for Linux tool</w:t>
      </w:r>
      <w:r w:rsidR="006E4600">
        <w:rPr>
          <w:rFonts w:ascii="Candara" w:hAnsi="Candara" w:cs="Helvetica"/>
          <w:bCs/>
          <w:i/>
          <w:iCs/>
          <w:sz w:val="22"/>
          <w:szCs w:val="22"/>
          <w:lang w:val="en-GB"/>
        </w:rPr>
        <w:t xml:space="preserve"> guide</w:t>
      </w:r>
    </w:p>
    <w:p w14:paraId="37EE4109" w14:textId="673A890E" w:rsidR="009502F1" w:rsidRDefault="00C21E44" w:rsidP="00DE6EC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K9 &amp; APG</w:t>
      </w:r>
      <w:r w:rsidR="009502F1">
        <w:rPr>
          <w:rFonts w:ascii="Candara" w:hAnsi="Candara" w:cs="Helvetica"/>
          <w:bCs/>
          <w:i/>
          <w:iCs/>
          <w:sz w:val="22"/>
          <w:szCs w:val="22"/>
          <w:lang w:val="en-GB"/>
        </w:rPr>
        <w:t xml:space="preserve"> tool</w:t>
      </w:r>
      <w:r w:rsidR="006E4600">
        <w:rPr>
          <w:rFonts w:ascii="Candara" w:hAnsi="Candara" w:cs="Helvetica"/>
          <w:bCs/>
          <w:i/>
          <w:iCs/>
          <w:sz w:val="22"/>
          <w:szCs w:val="22"/>
          <w:lang w:val="en-GB"/>
        </w:rPr>
        <w:t xml:space="preserve"> guide</w:t>
      </w:r>
    </w:p>
    <w:p w14:paraId="5389275B" w14:textId="77777777" w:rsidR="007D0CFD" w:rsidRPr="0015701A"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4FB7A6D9"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5388B609" w14:textId="69135A9C" w:rsidR="007D0CFD" w:rsidRPr="006E4600" w:rsidRDefault="000F4F4E" w:rsidP="006E4600">
      <w:pPr>
        <w:pStyle w:val="ListParagraph"/>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6" w:history="1">
        <w:r w:rsidR="00D15B21">
          <w:rPr>
            <w:rStyle w:val="Hyperlink"/>
            <w:rFonts w:ascii="Candara" w:hAnsi="Candara" w:cs="Helvetica"/>
            <w:bCs/>
            <w:i/>
            <w:iCs/>
            <w:sz w:val="22"/>
            <w:szCs w:val="22"/>
            <w:lang w:val="en-GB"/>
          </w:rPr>
          <w:t>EFF - Public key cryptography and PGP</w:t>
        </w:r>
      </w:hyperlink>
      <w:r w:rsidR="006E4600" w:rsidRPr="006E4600">
        <w:rPr>
          <w:rFonts w:ascii="Candara" w:hAnsi="Candara" w:cs="Helvetica"/>
          <w:bCs/>
          <w:i/>
          <w:iCs/>
          <w:sz w:val="22"/>
          <w:szCs w:val="22"/>
          <w:lang w:val="en-GB"/>
        </w:rPr>
        <w:t xml:space="preserve"> </w:t>
      </w:r>
    </w:p>
    <w:p w14:paraId="3EBC63FE"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5C54D041"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723E4F94" w14:textId="77777777" w:rsidR="009502F1" w:rsidRDefault="009502F1" w:rsidP="00950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Email Advanced Checklist</w:t>
      </w:r>
    </w:p>
    <w:p w14:paraId="5B7FD50E" w14:textId="77777777" w:rsidR="009502F1" w:rsidRDefault="009502F1" w:rsidP="00950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521D5054" w14:textId="77777777" w:rsidR="009502F1" w:rsidRPr="001648C3" w:rsidRDefault="009502F1" w:rsidP="009502F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Install and use PGP</w:t>
      </w:r>
    </w:p>
    <w:p w14:paraId="499F82FA" w14:textId="77777777" w:rsidR="009502F1" w:rsidRPr="001648C3" w:rsidRDefault="009502F1" w:rsidP="009502F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If you need to protect your metadata, use Tor</w:t>
      </w:r>
    </w:p>
    <w:p w14:paraId="07709035" w14:textId="77777777" w:rsidR="009502F1" w:rsidRPr="001648C3" w:rsidRDefault="009502F1" w:rsidP="009502F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 xml:space="preserve">Consider using </w:t>
      </w:r>
      <w:r w:rsidRPr="001648C3">
        <w:rPr>
          <w:rFonts w:ascii="Candara" w:hAnsi="Candara" w:cs="Helvetica"/>
          <w:b/>
          <w:bCs/>
          <w:i/>
          <w:iCs/>
          <w:sz w:val="22"/>
          <w:szCs w:val="22"/>
          <w:lang w:val="en-GB"/>
        </w:rPr>
        <w:t>pseudonym</w:t>
      </w:r>
      <w:r>
        <w:rPr>
          <w:rFonts w:ascii="Candara" w:hAnsi="Candara" w:cs="Helvetica"/>
          <w:b/>
          <w:bCs/>
          <w:i/>
          <w:iCs/>
          <w:sz w:val="22"/>
          <w:szCs w:val="22"/>
          <w:lang w:val="en-GB"/>
        </w:rPr>
        <w:t xml:space="preserve"> with your public key</w:t>
      </w:r>
    </w:p>
    <w:p w14:paraId="0458FD80" w14:textId="77777777" w:rsidR="009502F1" w:rsidRDefault="009502F1" w:rsidP="009502F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To disguise contact completely, both parties use anonymous email accounts, Tor and PGP</w:t>
      </w:r>
    </w:p>
    <w:p w14:paraId="6501CC79" w14:textId="77777777" w:rsidR="009502F1" w:rsidRDefault="009502F1" w:rsidP="009502F1"/>
    <w:p w14:paraId="09DE7112" w14:textId="77777777" w:rsidR="007D0CFD" w:rsidRDefault="007D0CFD"/>
    <w:p w14:paraId="35A46FDE" w14:textId="77777777" w:rsidR="007D0CFD" w:rsidRDefault="007D0CFD"/>
    <w:p w14:paraId="00647790" w14:textId="470BACD1" w:rsidR="007D0CFD" w:rsidRPr="008409EE" w:rsidRDefault="00B22A57"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Pr>
          <w:rFonts w:ascii="Candara" w:hAnsi="Candara" w:cs="Helvetica"/>
          <w:b/>
          <w:color w:val="FF0000"/>
          <w:sz w:val="22"/>
          <w:szCs w:val="22"/>
        </w:rPr>
        <w:t>THE INTERNET</w:t>
      </w:r>
    </w:p>
    <w:p w14:paraId="294B6F9C"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E05722A" w14:textId="77777777" w:rsidR="007D0CFD" w:rsidRPr="00264C86"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41F989DA" w14:textId="600F24DE"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6B687FD" w14:textId="77777777" w:rsidR="00964E14" w:rsidRDefault="00964E14"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2E7D956F" w14:textId="45F740F9" w:rsidR="00FA5103" w:rsidRDefault="00371AB2"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71AB2">
        <w:rPr>
          <w:rFonts w:ascii="Candara" w:hAnsi="Candara" w:cs="Helvetica"/>
          <w:b/>
          <w:bCs/>
          <w:sz w:val="22"/>
          <w:szCs w:val="22"/>
          <w:highlight w:val="magenta"/>
          <w:lang w:val="en-GB"/>
        </w:rPr>
        <w:t xml:space="preserve">1. </w:t>
      </w:r>
      <w:r w:rsidR="00417815" w:rsidRPr="00371AB2">
        <w:rPr>
          <w:rFonts w:ascii="Candara" w:hAnsi="Candara" w:cs="Helvetica"/>
          <w:b/>
          <w:bCs/>
          <w:sz w:val="22"/>
          <w:szCs w:val="22"/>
          <w:highlight w:val="magenta"/>
          <w:lang w:val="en-GB"/>
        </w:rPr>
        <w:t>How To Circumvent Online Censorship</w:t>
      </w:r>
    </w:p>
    <w:p w14:paraId="6FF26E8D" w14:textId="77777777" w:rsidR="00417815" w:rsidRPr="00417815" w:rsidRDefault="00417815"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25DE832E" w14:textId="1C8D8CCB" w:rsidR="007D78A6" w:rsidRDefault="007D78A6" w:rsidP="007D7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7D78A6">
        <w:rPr>
          <w:rFonts w:ascii="Candara" w:hAnsi="Candara" w:cs="Helvetica"/>
          <w:bCs/>
          <w:sz w:val="22"/>
          <w:szCs w:val="22"/>
          <w:lang w:val="en-GB"/>
        </w:rPr>
        <w:t>Many governments, companies, schools, and public access points use software to prevent Internet users from accessing certain websites and Internet services. This is called Internet filtering or blocking and is a form of censorship. Content filtering comes in different forms. Sometimes entire websites are b</w:t>
      </w:r>
      <w:r w:rsidR="00417815">
        <w:rPr>
          <w:rFonts w:ascii="Candara" w:hAnsi="Candara" w:cs="Helvetica"/>
          <w:bCs/>
          <w:sz w:val="22"/>
          <w:szCs w:val="22"/>
          <w:lang w:val="en-GB"/>
        </w:rPr>
        <w:t xml:space="preserve">locked </w:t>
      </w:r>
      <w:r w:rsidRPr="007D78A6">
        <w:rPr>
          <w:rFonts w:ascii="Candara" w:hAnsi="Candara" w:cs="Helvetica"/>
          <w:bCs/>
          <w:sz w:val="22"/>
          <w:szCs w:val="22"/>
          <w:lang w:val="en-GB"/>
        </w:rPr>
        <w:t>and sometimes content is blocked based on keywords contained in it. One country might block Facebook entirely, or only block particular Facebook group pages—or it might bl</w:t>
      </w:r>
      <w:r w:rsidR="00417815">
        <w:rPr>
          <w:rFonts w:ascii="Candara" w:hAnsi="Candara" w:cs="Helvetica"/>
          <w:bCs/>
          <w:sz w:val="22"/>
          <w:szCs w:val="22"/>
          <w:lang w:val="en-GB"/>
        </w:rPr>
        <w:t>ock any page or web search with certain</w:t>
      </w:r>
      <w:r w:rsidRPr="007D78A6">
        <w:rPr>
          <w:rFonts w:ascii="Candara" w:hAnsi="Candara" w:cs="Helvetica"/>
          <w:bCs/>
          <w:sz w:val="22"/>
          <w:szCs w:val="22"/>
          <w:lang w:val="en-GB"/>
        </w:rPr>
        <w:t xml:space="preserve"> words in it.</w:t>
      </w:r>
    </w:p>
    <w:p w14:paraId="52A67B7B" w14:textId="77777777" w:rsidR="00417815" w:rsidRPr="007D78A6" w:rsidRDefault="00417815" w:rsidP="007D7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645B3148" w14:textId="58F69928" w:rsidR="007D78A6" w:rsidRDefault="007D78A6" w:rsidP="007D7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7D78A6">
        <w:rPr>
          <w:rFonts w:ascii="Candara" w:hAnsi="Candara" w:cs="Helvetica"/>
          <w:bCs/>
          <w:sz w:val="22"/>
          <w:szCs w:val="22"/>
          <w:lang w:val="en-GB"/>
        </w:rPr>
        <w:t xml:space="preserve">Regardless of how content is filtered or blocked, you can almost always get the information you need by using a circumvention tool. Circumvention tools usually work by diverting your web or other traffic through another computer, so that it bypasses the machines conducting the censorship. </w:t>
      </w:r>
    </w:p>
    <w:p w14:paraId="5618E577" w14:textId="77777777" w:rsidR="00417815" w:rsidRPr="007D78A6" w:rsidRDefault="00417815" w:rsidP="007D7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5C167537" w14:textId="5E909356" w:rsidR="00964E14" w:rsidRPr="00964E14" w:rsidRDefault="007D78A6"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7D78A6">
        <w:rPr>
          <w:rFonts w:ascii="Candara" w:hAnsi="Candara" w:cs="Helvetica"/>
          <w:bCs/>
          <w:sz w:val="22"/>
          <w:szCs w:val="22"/>
          <w:lang w:val="en-GB"/>
        </w:rPr>
        <w:t>There are different ways of circumventing Internet censorship, some of which provide additional layers of security</w:t>
      </w:r>
      <w:r w:rsidR="00417815">
        <w:rPr>
          <w:rFonts w:ascii="Candara" w:hAnsi="Candara" w:cs="Helvetica"/>
          <w:bCs/>
          <w:sz w:val="22"/>
          <w:szCs w:val="22"/>
          <w:lang w:val="en-GB"/>
        </w:rPr>
        <w:t xml:space="preserve"> that you may need</w:t>
      </w:r>
      <w:r w:rsidRPr="007D78A6">
        <w:rPr>
          <w:rFonts w:ascii="Candara" w:hAnsi="Candara" w:cs="Helvetica"/>
          <w:bCs/>
          <w:sz w:val="22"/>
          <w:szCs w:val="22"/>
          <w:lang w:val="en-GB"/>
        </w:rPr>
        <w:t xml:space="preserve">. The tool that is most appropriate for you </w:t>
      </w:r>
      <w:proofErr w:type="gramStart"/>
      <w:r w:rsidRPr="007D78A6">
        <w:rPr>
          <w:rFonts w:ascii="Candara" w:hAnsi="Candara" w:cs="Helvetica"/>
          <w:bCs/>
          <w:sz w:val="22"/>
          <w:szCs w:val="22"/>
          <w:lang w:val="en-GB"/>
        </w:rPr>
        <w:t>depends</w:t>
      </w:r>
      <w:proofErr w:type="gramEnd"/>
      <w:r w:rsidRPr="007D78A6">
        <w:rPr>
          <w:rFonts w:ascii="Candara" w:hAnsi="Candara" w:cs="Helvetica"/>
          <w:bCs/>
          <w:sz w:val="22"/>
          <w:szCs w:val="22"/>
          <w:lang w:val="en-GB"/>
        </w:rPr>
        <w:t xml:space="preserve"> on your threat model.</w:t>
      </w:r>
      <w:r w:rsidR="00417815">
        <w:rPr>
          <w:rFonts w:ascii="Candara" w:hAnsi="Candara" w:cs="Helvetica"/>
          <w:bCs/>
          <w:sz w:val="22"/>
          <w:szCs w:val="22"/>
          <w:lang w:val="en-GB"/>
        </w:rPr>
        <w:t xml:space="preserve"> </w:t>
      </w:r>
      <w:r w:rsidR="00964E14" w:rsidRPr="00964E14">
        <w:rPr>
          <w:rFonts w:ascii="Candara" w:hAnsi="Candara" w:cs="Helvetica"/>
          <w:bCs/>
          <w:sz w:val="22"/>
          <w:szCs w:val="22"/>
          <w:lang w:val="en-GB"/>
        </w:rPr>
        <w:t>If you’re not sure w</w:t>
      </w:r>
      <w:r w:rsidR="00417815">
        <w:rPr>
          <w:rFonts w:ascii="Candara" w:hAnsi="Candara" w:cs="Helvetica"/>
          <w:bCs/>
          <w:sz w:val="22"/>
          <w:szCs w:val="22"/>
          <w:lang w:val="en-GB"/>
        </w:rPr>
        <w:t xml:space="preserve">hat your threat model is, you should work it out using the </w:t>
      </w:r>
      <w:r w:rsidR="00417815" w:rsidRPr="00417815">
        <w:rPr>
          <w:rFonts w:ascii="Candara" w:hAnsi="Candara" w:cs="Helvetica"/>
          <w:bCs/>
          <w:sz w:val="22"/>
          <w:szCs w:val="22"/>
          <w:highlight w:val="yellow"/>
          <w:lang w:val="en-GB"/>
        </w:rPr>
        <w:t>Managing Information lesson</w:t>
      </w:r>
      <w:r w:rsidR="00964E14" w:rsidRPr="00964E14">
        <w:rPr>
          <w:rFonts w:ascii="Candara" w:hAnsi="Candara" w:cs="Helvetica"/>
          <w:bCs/>
          <w:sz w:val="22"/>
          <w:szCs w:val="22"/>
          <w:lang w:val="en-GB"/>
        </w:rPr>
        <w:t>.</w:t>
      </w:r>
      <w:r w:rsidR="00AB347E">
        <w:rPr>
          <w:rFonts w:ascii="Candara" w:hAnsi="Candara" w:cs="Helvetica"/>
          <w:bCs/>
          <w:sz w:val="22"/>
          <w:szCs w:val="22"/>
          <w:lang w:val="en-GB"/>
        </w:rPr>
        <w:t xml:space="preserve"> Users with a high threat model who need to ensure total anonymity online should use tools outlined in the </w:t>
      </w:r>
      <w:proofErr w:type="gramStart"/>
      <w:r w:rsidR="00AB347E" w:rsidRPr="00AB347E">
        <w:rPr>
          <w:rFonts w:ascii="Candara" w:hAnsi="Candara" w:cs="Helvetica"/>
          <w:bCs/>
          <w:sz w:val="22"/>
          <w:szCs w:val="22"/>
          <w:highlight w:val="yellow"/>
          <w:lang w:val="en-GB"/>
        </w:rPr>
        <w:t>Advanced</w:t>
      </w:r>
      <w:proofErr w:type="gramEnd"/>
      <w:r w:rsidR="00AB347E" w:rsidRPr="00AB347E">
        <w:rPr>
          <w:rFonts w:ascii="Candara" w:hAnsi="Candara" w:cs="Helvetica"/>
          <w:bCs/>
          <w:sz w:val="22"/>
          <w:szCs w:val="22"/>
          <w:highlight w:val="yellow"/>
          <w:lang w:val="en-GB"/>
        </w:rPr>
        <w:t xml:space="preserve"> </w:t>
      </w:r>
      <w:r w:rsidR="00AB347E">
        <w:rPr>
          <w:rFonts w:ascii="Candara" w:hAnsi="Candara" w:cs="Helvetica"/>
          <w:bCs/>
          <w:sz w:val="22"/>
          <w:szCs w:val="22"/>
          <w:lang w:val="en-GB"/>
        </w:rPr>
        <w:t xml:space="preserve">lesson. </w:t>
      </w:r>
    </w:p>
    <w:p w14:paraId="57C3142E" w14:textId="77777777" w:rsidR="000E34AF" w:rsidRDefault="000E34AF"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649BA3AF" w14:textId="3984693F" w:rsidR="00964E14" w:rsidRPr="000E34AF" w:rsidRDefault="00371AB2"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71AB2">
        <w:rPr>
          <w:rFonts w:ascii="Candara" w:hAnsi="Candara" w:cs="Helvetica"/>
          <w:b/>
          <w:bCs/>
          <w:sz w:val="22"/>
          <w:szCs w:val="22"/>
          <w:highlight w:val="magenta"/>
          <w:lang w:val="en-GB"/>
        </w:rPr>
        <w:t xml:space="preserve">2. </w:t>
      </w:r>
      <w:r w:rsidR="000A09D3" w:rsidRPr="00371AB2">
        <w:rPr>
          <w:rFonts w:ascii="Candara" w:hAnsi="Candara" w:cs="Helvetica"/>
          <w:b/>
          <w:bCs/>
          <w:sz w:val="22"/>
          <w:szCs w:val="22"/>
          <w:highlight w:val="magenta"/>
          <w:lang w:val="en-GB"/>
        </w:rPr>
        <w:t>HTTPS</w:t>
      </w:r>
    </w:p>
    <w:p w14:paraId="41E34F35" w14:textId="36B785EF" w:rsidR="00964E14" w:rsidRPr="00964E14" w:rsidRDefault="000E34AF"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HTTPS</w:t>
      </w:r>
      <w:r w:rsidRPr="000E34AF">
        <w:rPr>
          <w:rFonts w:ascii="Candara" w:hAnsi="Candara" w:cs="Helvetica"/>
          <w:bCs/>
          <w:sz w:val="22"/>
          <w:szCs w:val="22"/>
          <w:lang w:val="en-GB"/>
        </w:rPr>
        <w:t xml:space="preserve"> is the secur</w:t>
      </w:r>
      <w:r w:rsidR="00586A3C">
        <w:rPr>
          <w:rFonts w:ascii="Candara" w:hAnsi="Candara" w:cs="Helvetica"/>
          <w:bCs/>
          <w:sz w:val="22"/>
          <w:szCs w:val="22"/>
          <w:lang w:val="en-GB"/>
        </w:rPr>
        <w:t xml:space="preserve">e version of the HTTP protocol </w:t>
      </w:r>
      <w:r w:rsidRPr="000E34AF">
        <w:rPr>
          <w:rFonts w:ascii="Candara" w:hAnsi="Candara" w:cs="Helvetica"/>
          <w:bCs/>
          <w:sz w:val="22"/>
          <w:szCs w:val="22"/>
          <w:lang w:val="en-GB"/>
        </w:rPr>
        <w:t xml:space="preserve">used to access websites. </w:t>
      </w:r>
      <w:r w:rsidR="00964E14" w:rsidRPr="00964E14">
        <w:rPr>
          <w:rFonts w:ascii="Candara" w:hAnsi="Candara" w:cs="Helvetica"/>
          <w:bCs/>
          <w:sz w:val="22"/>
          <w:szCs w:val="22"/>
          <w:lang w:val="en-GB"/>
        </w:rPr>
        <w:t>Sometimes a censor will block the insecure version of a site only, allowing you to access that site simply by entering the version of the domain that starts with HTTPS. This is particularly useful if the filtering you're experiencing is based on keywords or only blocks individual web pages. HTTPS stops censors from reading your web traffic, so they cannot tell what keywords are being sent, or which individual web page you are visiting (</w:t>
      </w:r>
      <w:r w:rsidR="00964E14" w:rsidRPr="00964E14">
        <w:rPr>
          <w:rFonts w:ascii="Candara" w:hAnsi="Candara" w:cs="Helvetica"/>
          <w:bCs/>
          <w:i/>
          <w:iCs/>
          <w:sz w:val="22"/>
          <w:szCs w:val="22"/>
          <w:lang w:val="en-GB"/>
        </w:rPr>
        <w:t>censors can still see the domain names of all websites you visit</w:t>
      </w:r>
      <w:r w:rsidR="00964E14" w:rsidRPr="00964E14">
        <w:rPr>
          <w:rFonts w:ascii="Candara" w:hAnsi="Candara" w:cs="Helvetica"/>
          <w:bCs/>
          <w:sz w:val="22"/>
          <w:szCs w:val="22"/>
          <w:lang w:val="en-GB"/>
        </w:rPr>
        <w:t>).</w:t>
      </w:r>
    </w:p>
    <w:p w14:paraId="0B4A342F" w14:textId="77777777" w:rsidR="000A09D3" w:rsidRDefault="000A09D3"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48628DE7" w14:textId="77777777" w:rsidR="00964E14" w:rsidRPr="00964E14" w:rsidRDefault="00964E14"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If you suspect this type of simple blocking, try entering https:// before the domain in place of http://.</w:t>
      </w:r>
    </w:p>
    <w:p w14:paraId="38C09AAF" w14:textId="77777777" w:rsidR="000A09D3" w:rsidRDefault="000A09D3"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07EAB51B" w14:textId="77777777" w:rsidR="00964E14" w:rsidRDefault="00964E14"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Try EFF’s </w:t>
      </w:r>
      <w:r w:rsidRPr="00813E24">
        <w:rPr>
          <w:rFonts w:ascii="Candara" w:hAnsi="Candara" w:cs="Helvetica"/>
          <w:bCs/>
          <w:sz w:val="22"/>
          <w:szCs w:val="22"/>
          <w:highlight w:val="green"/>
          <w:lang w:val="en-GB"/>
        </w:rPr>
        <w:fldChar w:fldCharType="begin"/>
      </w:r>
      <w:r w:rsidRPr="00813E24">
        <w:rPr>
          <w:rFonts w:ascii="Candara" w:hAnsi="Candara" w:cs="Helvetica"/>
          <w:bCs/>
          <w:sz w:val="22"/>
          <w:szCs w:val="22"/>
          <w:highlight w:val="green"/>
          <w:lang w:val="en-GB"/>
        </w:rPr>
        <w:instrText xml:space="preserve"> HYPERLINK "https://www.eff.org/https-everywhere" \t "_blank" </w:instrText>
      </w:r>
      <w:r w:rsidRPr="00813E24">
        <w:rPr>
          <w:rFonts w:ascii="Candara" w:hAnsi="Candara" w:cs="Helvetica"/>
          <w:bCs/>
          <w:sz w:val="22"/>
          <w:szCs w:val="22"/>
          <w:highlight w:val="green"/>
          <w:lang w:val="en-GB"/>
        </w:rPr>
        <w:fldChar w:fldCharType="separate"/>
      </w:r>
      <w:r w:rsidRPr="00813E24">
        <w:rPr>
          <w:rStyle w:val="Hyperlink"/>
          <w:rFonts w:ascii="Candara" w:hAnsi="Candara" w:cs="Helvetica"/>
          <w:bCs/>
          <w:sz w:val="22"/>
          <w:szCs w:val="22"/>
          <w:highlight w:val="green"/>
          <w:lang w:val="en-GB"/>
        </w:rPr>
        <w:t>HTTPS Everywhere</w:t>
      </w:r>
      <w:r w:rsidRPr="00813E24">
        <w:rPr>
          <w:rFonts w:ascii="Candara" w:hAnsi="Candara" w:cs="Helvetica"/>
          <w:bCs/>
          <w:sz w:val="22"/>
          <w:szCs w:val="22"/>
          <w:highlight w:val="green"/>
          <w:lang w:val="en-GB"/>
        </w:rPr>
        <w:fldChar w:fldCharType="end"/>
      </w:r>
      <w:r w:rsidRPr="00964E14">
        <w:rPr>
          <w:rFonts w:ascii="Candara" w:hAnsi="Candara" w:cs="Helvetica"/>
          <w:bCs/>
          <w:sz w:val="22"/>
          <w:szCs w:val="22"/>
          <w:lang w:val="en-GB"/>
        </w:rPr>
        <w:t> plug-in to automatically turn on HTTPS for those sites that support it.</w:t>
      </w:r>
    </w:p>
    <w:p w14:paraId="726C6255" w14:textId="77777777" w:rsidR="00586A3C" w:rsidRDefault="00586A3C"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2CD8AB11" w14:textId="27C67918" w:rsidR="000A09D3" w:rsidRPr="000A09D3" w:rsidRDefault="00371AB2"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71AB2">
        <w:rPr>
          <w:rFonts w:ascii="Candara" w:hAnsi="Candara" w:cs="Helvetica"/>
          <w:b/>
          <w:bCs/>
          <w:sz w:val="22"/>
          <w:szCs w:val="22"/>
          <w:highlight w:val="magenta"/>
          <w:lang w:val="en-GB"/>
        </w:rPr>
        <w:t xml:space="preserve">3. </w:t>
      </w:r>
      <w:r w:rsidR="000A09D3" w:rsidRPr="00371AB2">
        <w:rPr>
          <w:rFonts w:ascii="Candara" w:hAnsi="Candara" w:cs="Helvetica"/>
          <w:b/>
          <w:bCs/>
          <w:sz w:val="22"/>
          <w:szCs w:val="22"/>
          <w:highlight w:val="magenta"/>
          <w:lang w:val="en-GB"/>
        </w:rPr>
        <w:t>Website variations</w:t>
      </w:r>
    </w:p>
    <w:p w14:paraId="52328CA6" w14:textId="2E57618C" w:rsidR="00964E14" w:rsidRPr="00964E14" w:rsidRDefault="00964E14"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Another way that you may be able to circumvent basic censorship techniques is by trying an alternate </w:t>
      </w:r>
      <w:r w:rsidRPr="00474098">
        <w:rPr>
          <w:rFonts w:ascii="Candara" w:hAnsi="Candara" w:cs="Helvetica"/>
          <w:bCs/>
          <w:sz w:val="22"/>
          <w:szCs w:val="22"/>
          <w:lang w:val="en-GB"/>
        </w:rPr>
        <w:t>domain name</w:t>
      </w:r>
      <w:r w:rsidRPr="00964E14">
        <w:rPr>
          <w:rFonts w:ascii="Candara" w:hAnsi="Candara" w:cs="Helvetica"/>
          <w:bCs/>
          <w:sz w:val="22"/>
          <w:szCs w:val="22"/>
          <w:lang w:val="en-GB"/>
        </w:rPr>
        <w:t> or URL. For example, instead of visiting</w:t>
      </w:r>
      <w:r w:rsidR="000A09D3">
        <w:rPr>
          <w:rFonts w:ascii="Candara" w:hAnsi="Candara" w:cs="Helvetica"/>
          <w:bCs/>
          <w:sz w:val="22"/>
          <w:szCs w:val="22"/>
          <w:lang w:val="en-GB"/>
        </w:rPr>
        <w:t xml:space="preserve"> </w:t>
      </w:r>
      <w:r w:rsidRPr="00470B43">
        <w:rPr>
          <w:rFonts w:ascii="Candara" w:hAnsi="Candara" w:cs="Helvetica"/>
          <w:bCs/>
          <w:sz w:val="22"/>
          <w:szCs w:val="22"/>
          <w:lang w:val="en-GB"/>
        </w:rPr>
        <w:t>http://twitter.com</w:t>
      </w:r>
      <w:r w:rsidRPr="00964E14">
        <w:rPr>
          <w:rFonts w:ascii="Candara" w:hAnsi="Candara" w:cs="Helvetica"/>
          <w:bCs/>
          <w:sz w:val="22"/>
          <w:szCs w:val="22"/>
          <w:lang w:val="en-GB"/>
        </w:rPr>
        <w:t>, you might visit </w:t>
      </w:r>
      <w:r w:rsidRPr="00470B43">
        <w:rPr>
          <w:rFonts w:ascii="Candara" w:hAnsi="Candara" w:cs="Helvetica"/>
          <w:bCs/>
          <w:sz w:val="22"/>
          <w:szCs w:val="22"/>
          <w:lang w:val="en-GB"/>
        </w:rPr>
        <w:t>http://m.twitter.com</w:t>
      </w:r>
      <w:r w:rsidRPr="00964E14">
        <w:rPr>
          <w:rFonts w:ascii="Candara" w:hAnsi="Candara" w:cs="Helvetica"/>
          <w:bCs/>
          <w:sz w:val="22"/>
          <w:szCs w:val="22"/>
          <w:lang w:val="en-GB"/>
        </w:rPr>
        <w:t>, the mobile version of the site. Censors that block websites or web pages usually work from a blacklist of banned websites, so anything that is not on that blacklist will get through. They might not know of all the variations of a particular website's domain name—especially if the site knows it is blocked and registers more than one name.</w:t>
      </w:r>
    </w:p>
    <w:p w14:paraId="53B5AF9D" w14:textId="77777777" w:rsidR="00BD0D96" w:rsidRDefault="00BD0D96"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784A8CD9" w14:textId="04205415" w:rsidR="00964E14" w:rsidRPr="00FA5103" w:rsidRDefault="00371AB2"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71AB2">
        <w:rPr>
          <w:rFonts w:ascii="Candara" w:hAnsi="Candara" w:cs="Helvetica"/>
          <w:b/>
          <w:bCs/>
          <w:sz w:val="22"/>
          <w:szCs w:val="22"/>
          <w:highlight w:val="magenta"/>
          <w:lang w:val="en-GB"/>
        </w:rPr>
        <w:t xml:space="preserve">4. </w:t>
      </w:r>
      <w:r w:rsidR="00964E14" w:rsidRPr="00371AB2">
        <w:rPr>
          <w:rFonts w:ascii="Candara" w:hAnsi="Candara" w:cs="Helvetica"/>
          <w:b/>
          <w:bCs/>
          <w:sz w:val="22"/>
          <w:szCs w:val="22"/>
          <w:highlight w:val="magenta"/>
          <w:lang w:val="en-GB"/>
        </w:rPr>
        <w:t>Web-based proxies</w:t>
      </w:r>
    </w:p>
    <w:p w14:paraId="5F0A6B26" w14:textId="42D1C78C" w:rsidR="00964E14" w:rsidRDefault="00964E14"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A </w:t>
      </w:r>
      <w:r w:rsidRPr="00C96D75">
        <w:rPr>
          <w:rFonts w:ascii="Candara" w:hAnsi="Candara" w:cs="Helvetica"/>
          <w:bCs/>
          <w:sz w:val="22"/>
          <w:szCs w:val="22"/>
          <w:lang w:val="en-GB"/>
        </w:rPr>
        <w:t>web-based proxy</w:t>
      </w:r>
      <w:r w:rsidRPr="00964E14">
        <w:rPr>
          <w:rFonts w:ascii="Candara" w:hAnsi="Candara" w:cs="Helvetica"/>
          <w:bCs/>
          <w:sz w:val="22"/>
          <w:szCs w:val="22"/>
          <w:lang w:val="en-GB"/>
        </w:rPr>
        <w:t> (such as </w:t>
      </w:r>
      <w:hyperlink r:id="rId27" w:history="1">
        <w:r w:rsidR="000F23CD" w:rsidRPr="00813E24">
          <w:rPr>
            <w:rStyle w:val="Hyperlink"/>
            <w:rFonts w:ascii="Candara" w:hAnsi="Candara" w:cs="Helvetica"/>
            <w:bCs/>
            <w:sz w:val="22"/>
            <w:szCs w:val="22"/>
            <w:highlight w:val="green"/>
            <w:lang w:val="en-GB"/>
          </w:rPr>
          <w:t>https://proxy.org/</w:t>
        </w:r>
      </w:hyperlink>
      <w:r w:rsidR="00C96D75" w:rsidRPr="00813E24">
        <w:rPr>
          <w:rFonts w:ascii="Candara" w:hAnsi="Candara" w:cs="Helvetica"/>
          <w:bCs/>
          <w:sz w:val="22"/>
          <w:szCs w:val="22"/>
          <w:highlight w:val="green"/>
          <w:lang w:val="en-GB"/>
        </w:rPr>
        <w:t>)</w:t>
      </w:r>
      <w:r w:rsidR="00C96D75">
        <w:rPr>
          <w:rFonts w:ascii="Candara" w:hAnsi="Candara" w:cs="Helvetica"/>
          <w:bCs/>
          <w:sz w:val="22"/>
          <w:szCs w:val="22"/>
          <w:lang w:val="en-GB"/>
        </w:rPr>
        <w:t xml:space="preserve"> is one of the simplest</w:t>
      </w:r>
      <w:r w:rsidRPr="00964E14">
        <w:rPr>
          <w:rFonts w:ascii="Candara" w:hAnsi="Candara" w:cs="Helvetica"/>
          <w:bCs/>
          <w:sz w:val="22"/>
          <w:szCs w:val="22"/>
          <w:lang w:val="en-GB"/>
        </w:rPr>
        <w:t xml:space="preserve"> way</w:t>
      </w:r>
      <w:r w:rsidR="00C96D75">
        <w:rPr>
          <w:rFonts w:ascii="Candara" w:hAnsi="Candara" w:cs="Helvetica"/>
          <w:bCs/>
          <w:sz w:val="22"/>
          <w:szCs w:val="22"/>
          <w:lang w:val="en-GB"/>
        </w:rPr>
        <w:t>s</w:t>
      </w:r>
      <w:r w:rsidRPr="00964E14">
        <w:rPr>
          <w:rFonts w:ascii="Candara" w:hAnsi="Candara" w:cs="Helvetica"/>
          <w:bCs/>
          <w:sz w:val="22"/>
          <w:szCs w:val="22"/>
          <w:lang w:val="en-GB"/>
        </w:rPr>
        <w:t xml:space="preserve"> of circumventing censorship.</w:t>
      </w:r>
      <w:r w:rsidR="00425A58">
        <w:rPr>
          <w:rFonts w:ascii="Candara" w:hAnsi="Candara" w:cs="Helvetica"/>
          <w:bCs/>
          <w:sz w:val="22"/>
          <w:szCs w:val="22"/>
          <w:lang w:val="en-GB"/>
        </w:rPr>
        <w:t xml:space="preserve"> </w:t>
      </w:r>
      <w:r w:rsidR="00C96D75">
        <w:rPr>
          <w:rFonts w:ascii="Candara" w:hAnsi="Candara" w:cs="Helvetica"/>
          <w:bCs/>
          <w:sz w:val="22"/>
          <w:szCs w:val="22"/>
          <w:lang w:val="en-GB"/>
        </w:rPr>
        <w:t>It is a</w:t>
      </w:r>
      <w:r w:rsidR="00425A58" w:rsidRPr="00425A58">
        <w:rPr>
          <w:rFonts w:ascii="Candara" w:hAnsi="Candara" w:cs="Helvetica"/>
          <w:bCs/>
          <w:sz w:val="22"/>
          <w:szCs w:val="22"/>
          <w:lang w:val="en-GB"/>
        </w:rPr>
        <w:t xml:space="preserve"> website that lets its users access other</w:t>
      </w:r>
      <w:r w:rsidR="00C96D75">
        <w:rPr>
          <w:rFonts w:ascii="Candara" w:hAnsi="Candara" w:cs="Helvetica"/>
          <w:bCs/>
          <w:sz w:val="22"/>
          <w:szCs w:val="22"/>
          <w:lang w:val="en-GB"/>
        </w:rPr>
        <w:t>, blocked or censored websites.</w:t>
      </w:r>
      <w:r w:rsidRPr="00964E14">
        <w:rPr>
          <w:rFonts w:ascii="Candara" w:hAnsi="Candara" w:cs="Helvetica"/>
          <w:bCs/>
          <w:sz w:val="22"/>
          <w:szCs w:val="22"/>
          <w:lang w:val="en-GB"/>
        </w:rPr>
        <w:t xml:space="preserve"> In order to use a web-based proxy, all you need to do is enter the filtered address that you wish to use</w:t>
      </w:r>
      <w:r w:rsidR="007B4037">
        <w:rPr>
          <w:rFonts w:ascii="Candara" w:hAnsi="Candara" w:cs="Helvetica"/>
          <w:bCs/>
          <w:sz w:val="22"/>
          <w:szCs w:val="22"/>
          <w:lang w:val="en-GB"/>
        </w:rPr>
        <w:t xml:space="preserve"> into the box in the </w:t>
      </w:r>
      <w:r w:rsidR="00C96D75">
        <w:rPr>
          <w:rFonts w:ascii="Candara" w:hAnsi="Candara" w:cs="Helvetica"/>
          <w:bCs/>
          <w:sz w:val="22"/>
          <w:szCs w:val="22"/>
          <w:lang w:val="en-GB"/>
        </w:rPr>
        <w:t>proxy webpage</w:t>
      </w:r>
      <w:r w:rsidRPr="00964E14">
        <w:rPr>
          <w:rFonts w:ascii="Candara" w:hAnsi="Candara" w:cs="Helvetica"/>
          <w:bCs/>
          <w:sz w:val="22"/>
          <w:szCs w:val="22"/>
          <w:lang w:val="en-GB"/>
        </w:rPr>
        <w:t>; the proxy will then display the requested content</w:t>
      </w:r>
      <w:r w:rsidR="00C96D75">
        <w:rPr>
          <w:rFonts w:ascii="Candara" w:hAnsi="Candara" w:cs="Helvetica"/>
          <w:bCs/>
          <w:sz w:val="22"/>
          <w:szCs w:val="22"/>
          <w:lang w:val="en-GB"/>
        </w:rPr>
        <w:t xml:space="preserve"> </w:t>
      </w:r>
      <w:r w:rsidR="00C96D75" w:rsidRPr="00FA5103">
        <w:rPr>
          <w:rFonts w:ascii="Candara" w:hAnsi="Candara" w:cs="Helvetica"/>
          <w:bCs/>
          <w:sz w:val="22"/>
          <w:szCs w:val="22"/>
          <w:lang w:val="en-GB"/>
        </w:rPr>
        <w:t>inside its own webpage</w:t>
      </w:r>
      <w:r w:rsidRPr="00964E14">
        <w:rPr>
          <w:rFonts w:ascii="Candara" w:hAnsi="Candara" w:cs="Helvetica"/>
          <w:bCs/>
          <w:sz w:val="22"/>
          <w:szCs w:val="22"/>
          <w:lang w:val="en-GB"/>
        </w:rPr>
        <w:t>.</w:t>
      </w:r>
    </w:p>
    <w:p w14:paraId="4E82F131" w14:textId="77777777" w:rsidR="00C96D75" w:rsidRPr="00964E14" w:rsidRDefault="00C96D75"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3020185" w14:textId="77777777" w:rsidR="00867CFF" w:rsidRDefault="00964E14"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 xml:space="preserve">Web-based proxies </w:t>
      </w:r>
      <w:r w:rsidR="00C96D75">
        <w:rPr>
          <w:rFonts w:ascii="Candara" w:hAnsi="Candara" w:cs="Helvetica"/>
          <w:bCs/>
          <w:sz w:val="22"/>
          <w:szCs w:val="22"/>
          <w:lang w:val="en-GB"/>
        </w:rPr>
        <w:t xml:space="preserve">are </w:t>
      </w:r>
      <w:r w:rsidRPr="00964E14">
        <w:rPr>
          <w:rFonts w:ascii="Candara" w:hAnsi="Candara" w:cs="Helvetica"/>
          <w:bCs/>
          <w:sz w:val="22"/>
          <w:szCs w:val="22"/>
          <w:lang w:val="en-GB"/>
        </w:rPr>
        <w:t xml:space="preserve">a good way to quickly access blocked websites, but </w:t>
      </w:r>
      <w:r w:rsidR="00867CFF">
        <w:rPr>
          <w:rFonts w:ascii="Candara" w:hAnsi="Candara" w:cs="Helvetica"/>
          <w:bCs/>
          <w:sz w:val="22"/>
          <w:szCs w:val="22"/>
          <w:lang w:val="en-GB"/>
        </w:rPr>
        <w:t xml:space="preserve">they </w:t>
      </w:r>
      <w:r w:rsidR="00867CFF" w:rsidRPr="00C96D75">
        <w:rPr>
          <w:rFonts w:ascii="Candara" w:hAnsi="Candara" w:cs="Helvetica"/>
          <w:bCs/>
          <w:sz w:val="22"/>
          <w:szCs w:val="22"/>
          <w:lang w:val="en-GB"/>
        </w:rPr>
        <w:t xml:space="preserve">have certain disadvantages, as well. </w:t>
      </w:r>
    </w:p>
    <w:p w14:paraId="44646654" w14:textId="77777777" w:rsidR="00867CFF" w:rsidRDefault="00867CFF" w:rsidP="00DE6EC0">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867CFF">
        <w:rPr>
          <w:rFonts w:ascii="Candara" w:hAnsi="Candara" w:cs="Helvetica"/>
          <w:bCs/>
          <w:sz w:val="22"/>
          <w:szCs w:val="22"/>
          <w:lang w:val="en-GB"/>
        </w:rPr>
        <w:t xml:space="preserve">They </w:t>
      </w:r>
      <w:r w:rsidR="00964E14" w:rsidRPr="00867CFF">
        <w:rPr>
          <w:rFonts w:ascii="Candara" w:hAnsi="Candara" w:cs="Helvetica"/>
          <w:bCs/>
          <w:sz w:val="22"/>
          <w:szCs w:val="22"/>
          <w:lang w:val="en-GB"/>
        </w:rPr>
        <w:t xml:space="preserve">often don’t provide any security and will be a poor choice if your threat model includes someone monitoring your </w:t>
      </w:r>
      <w:proofErr w:type="gramStart"/>
      <w:r w:rsidR="00964E14" w:rsidRPr="00867CFF">
        <w:rPr>
          <w:rFonts w:ascii="Candara" w:hAnsi="Candara" w:cs="Helvetica"/>
          <w:bCs/>
          <w:sz w:val="22"/>
          <w:szCs w:val="22"/>
          <w:lang w:val="en-GB"/>
        </w:rPr>
        <w:t>internet</w:t>
      </w:r>
      <w:proofErr w:type="gramEnd"/>
      <w:r w:rsidR="00964E14" w:rsidRPr="00867CFF">
        <w:rPr>
          <w:rFonts w:ascii="Candara" w:hAnsi="Candara" w:cs="Helvetica"/>
          <w:bCs/>
          <w:sz w:val="22"/>
          <w:szCs w:val="22"/>
          <w:lang w:val="en-GB"/>
        </w:rPr>
        <w:t xml:space="preserve"> connection. </w:t>
      </w:r>
    </w:p>
    <w:p w14:paraId="2514A680" w14:textId="77777777" w:rsidR="00867CFF" w:rsidRDefault="00C96D75" w:rsidP="00DE6EC0">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867CFF">
        <w:rPr>
          <w:rFonts w:ascii="Candara" w:hAnsi="Candara" w:cs="Helvetica"/>
          <w:bCs/>
          <w:sz w:val="22"/>
          <w:szCs w:val="22"/>
          <w:lang w:val="en-GB"/>
        </w:rPr>
        <w:t xml:space="preserve">They do not always display pages correctly, and many web-based proxies will fail to load complex websites, including those that feature streaming audio and video content. </w:t>
      </w:r>
    </w:p>
    <w:p w14:paraId="6B5548EC" w14:textId="080237DB" w:rsidR="00867CFF" w:rsidRDefault="00C96D75" w:rsidP="00DE6EC0">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867CFF">
        <w:rPr>
          <w:rFonts w:ascii="Candara" w:hAnsi="Candara" w:cs="Helvetica"/>
          <w:bCs/>
          <w:sz w:val="22"/>
          <w:szCs w:val="22"/>
          <w:lang w:val="en-GB"/>
        </w:rPr>
        <w:t xml:space="preserve">And, of course, web-based proxies </w:t>
      </w:r>
      <w:r w:rsidR="00D33F09">
        <w:rPr>
          <w:rFonts w:ascii="Candara" w:hAnsi="Candara" w:cs="Helvetica"/>
          <w:bCs/>
          <w:sz w:val="22"/>
          <w:szCs w:val="22"/>
          <w:lang w:val="en-GB"/>
        </w:rPr>
        <w:t>only work for webpages. You can</w:t>
      </w:r>
      <w:r w:rsidRPr="00867CFF">
        <w:rPr>
          <w:rFonts w:ascii="Candara" w:hAnsi="Candara" w:cs="Helvetica"/>
          <w:bCs/>
          <w:sz w:val="22"/>
          <w:szCs w:val="22"/>
          <w:lang w:val="en-GB"/>
        </w:rPr>
        <w:t>not, for example, use an instant messaging program or an email client to access blocked services through a web-based proxy.</w:t>
      </w:r>
    </w:p>
    <w:p w14:paraId="2DBD76A2" w14:textId="41DB856A" w:rsidR="00964E14" w:rsidRPr="00867CFF" w:rsidRDefault="00964E14" w:rsidP="00DE6EC0">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867CFF">
        <w:rPr>
          <w:rFonts w:ascii="Candara" w:hAnsi="Candara" w:cs="Helvetica"/>
          <w:bCs/>
          <w:sz w:val="22"/>
          <w:szCs w:val="22"/>
          <w:lang w:val="en-GB"/>
        </w:rPr>
        <w:t>Finally, web-based proxies themselves pose a privacy risk for many users, depending on their threat model, since the proxy will have a complete record of everything you do online.</w:t>
      </w:r>
    </w:p>
    <w:p w14:paraId="593567EF" w14:textId="77777777" w:rsidR="00586A3C" w:rsidRDefault="00586A3C"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67E25943" w14:textId="3DC66A2E" w:rsidR="00964E14" w:rsidRPr="00964E14" w:rsidRDefault="00964E14"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 xml:space="preserve">There are numerous proxy tools that </w:t>
      </w:r>
      <w:r w:rsidR="00E14A19">
        <w:rPr>
          <w:rFonts w:ascii="Candara" w:hAnsi="Candara" w:cs="Helvetica"/>
          <w:bCs/>
          <w:sz w:val="22"/>
          <w:szCs w:val="22"/>
          <w:lang w:val="en-GB"/>
        </w:rPr>
        <w:t xml:space="preserve">use </w:t>
      </w:r>
      <w:r w:rsidRPr="007B4037">
        <w:rPr>
          <w:rFonts w:ascii="Candara" w:hAnsi="Candara" w:cs="Helvetica"/>
          <w:bCs/>
          <w:sz w:val="22"/>
          <w:szCs w:val="22"/>
          <w:lang w:val="en-GB"/>
        </w:rPr>
        <w:t>encryption</w:t>
      </w:r>
      <w:r w:rsidRPr="00964E14">
        <w:rPr>
          <w:rFonts w:ascii="Candara" w:hAnsi="Candara" w:cs="Helvetica"/>
          <w:bCs/>
          <w:sz w:val="22"/>
          <w:szCs w:val="22"/>
          <w:lang w:val="en-GB"/>
        </w:rPr>
        <w:t>, providing an additional layer of security, as well as the ability to bypass filtering. Although the connection is encrypted, the tool provider may have your personal data, meaning that these tools do not provide anonymity. They are, however, more secure than a plain web-based proxy.</w:t>
      </w:r>
      <w:r w:rsidR="0012129F">
        <w:rPr>
          <w:rFonts w:ascii="Candara" w:hAnsi="Candara" w:cs="Helvetica"/>
          <w:bCs/>
          <w:sz w:val="22"/>
          <w:szCs w:val="22"/>
          <w:lang w:val="en-GB"/>
        </w:rPr>
        <w:t xml:space="preserve"> </w:t>
      </w:r>
      <w:r w:rsidRPr="00964E14">
        <w:rPr>
          <w:rFonts w:ascii="Candara" w:hAnsi="Candara" w:cs="Helvetica"/>
          <w:bCs/>
          <w:sz w:val="22"/>
          <w:szCs w:val="22"/>
          <w:lang w:val="en-GB"/>
        </w:rPr>
        <w:t xml:space="preserve">The simplest form of an encrypted web proxy is one that starts with “https”—this will use the encryption usually provided by secure websites. </w:t>
      </w:r>
    </w:p>
    <w:p w14:paraId="50E45605" w14:textId="77777777" w:rsidR="00D33F09" w:rsidRDefault="00D33F09"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7118ACC9" w14:textId="67464C3E" w:rsidR="00964E14" w:rsidRPr="00586A3C" w:rsidRDefault="00371AB2"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71AB2">
        <w:rPr>
          <w:rFonts w:ascii="Candara" w:hAnsi="Candara" w:cs="Helvetica"/>
          <w:b/>
          <w:bCs/>
          <w:sz w:val="22"/>
          <w:szCs w:val="22"/>
          <w:highlight w:val="magenta"/>
          <w:lang w:val="en-GB"/>
        </w:rPr>
        <w:t xml:space="preserve">5. </w:t>
      </w:r>
      <w:r w:rsidR="00964E14" w:rsidRPr="00371AB2">
        <w:rPr>
          <w:rFonts w:ascii="Candara" w:hAnsi="Candara" w:cs="Helvetica"/>
          <w:b/>
          <w:bCs/>
          <w:sz w:val="22"/>
          <w:szCs w:val="22"/>
          <w:highlight w:val="magenta"/>
          <w:lang w:val="en-GB"/>
        </w:rPr>
        <w:t>Virtual Private Networks</w:t>
      </w:r>
    </w:p>
    <w:p w14:paraId="5448371F" w14:textId="50877E60" w:rsidR="009A0099" w:rsidRDefault="00964E14"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A </w:t>
      </w:r>
      <w:r w:rsidRPr="009A0099">
        <w:rPr>
          <w:rFonts w:ascii="Candara" w:hAnsi="Candara" w:cs="Helvetica"/>
          <w:bCs/>
          <w:sz w:val="22"/>
          <w:szCs w:val="22"/>
          <w:lang w:val="en-GB"/>
        </w:rPr>
        <w:t>Virtual Private Network</w:t>
      </w:r>
      <w:r w:rsidRPr="00964E14">
        <w:rPr>
          <w:rFonts w:ascii="Candara" w:hAnsi="Candara" w:cs="Helvetica"/>
          <w:bCs/>
          <w:sz w:val="22"/>
          <w:szCs w:val="22"/>
          <w:lang w:val="en-GB"/>
        </w:rPr>
        <w:t> (</w:t>
      </w:r>
      <w:r w:rsidRPr="009A0099">
        <w:rPr>
          <w:rFonts w:ascii="Candara" w:hAnsi="Candara" w:cs="Helvetica"/>
          <w:bCs/>
          <w:sz w:val="22"/>
          <w:szCs w:val="22"/>
          <w:lang w:val="en-GB"/>
        </w:rPr>
        <w:t>VPN</w:t>
      </w:r>
      <w:r w:rsidRPr="00964E14">
        <w:rPr>
          <w:rFonts w:ascii="Candara" w:hAnsi="Candara" w:cs="Helvetica"/>
          <w:bCs/>
          <w:sz w:val="22"/>
          <w:szCs w:val="22"/>
          <w:lang w:val="en-GB"/>
        </w:rPr>
        <w:t>) encrypts and sends all Internet data between your computer and another computer. This computer could belong to a commercial or non</w:t>
      </w:r>
      <w:r w:rsidR="009A0099">
        <w:rPr>
          <w:rFonts w:ascii="Candara" w:hAnsi="Candara" w:cs="Helvetica"/>
          <w:bCs/>
          <w:sz w:val="22"/>
          <w:szCs w:val="22"/>
          <w:lang w:val="en-GB"/>
        </w:rPr>
        <w:t>-</w:t>
      </w:r>
      <w:r w:rsidRPr="00964E14">
        <w:rPr>
          <w:rFonts w:ascii="Candara" w:hAnsi="Candara" w:cs="Helvetica"/>
          <w:bCs/>
          <w:sz w:val="22"/>
          <w:szCs w:val="22"/>
          <w:lang w:val="en-GB"/>
        </w:rPr>
        <w:t xml:space="preserve">profit VPN service, your company, or a trusted contact. </w:t>
      </w:r>
      <w:r w:rsidR="006E0AC1" w:rsidRPr="00E14A19">
        <w:rPr>
          <w:rFonts w:ascii="Candara" w:hAnsi="Candara" w:cs="Helvetica"/>
          <w:bCs/>
          <w:sz w:val="22"/>
          <w:szCs w:val="22"/>
          <w:lang w:val="en-GB"/>
        </w:rPr>
        <w:t xml:space="preserve">A proxy server is mainly for web traffic only, but a VPN encrypts and protects all traffic. The main difference is that a VPN server encrypts </w:t>
      </w:r>
      <w:r w:rsidR="006E0AC1">
        <w:rPr>
          <w:rFonts w:ascii="Candara" w:hAnsi="Candara" w:cs="Helvetica"/>
          <w:bCs/>
          <w:sz w:val="22"/>
          <w:szCs w:val="22"/>
          <w:lang w:val="en-GB"/>
        </w:rPr>
        <w:t>your</w:t>
      </w:r>
      <w:r w:rsidR="006E0AC1" w:rsidRPr="00E14A19">
        <w:rPr>
          <w:rFonts w:ascii="Candara" w:hAnsi="Candara" w:cs="Helvetica"/>
          <w:bCs/>
          <w:sz w:val="22"/>
          <w:szCs w:val="22"/>
          <w:lang w:val="en-GB"/>
        </w:rPr>
        <w:t xml:space="preserve"> data, but a proxy server does not. A VPN also lets you u</w:t>
      </w:r>
      <w:r w:rsidR="006E0AC1">
        <w:rPr>
          <w:rFonts w:ascii="Candara" w:hAnsi="Candara" w:cs="Helvetica"/>
          <w:bCs/>
          <w:sz w:val="22"/>
          <w:szCs w:val="22"/>
          <w:lang w:val="en-GB"/>
        </w:rPr>
        <w:t xml:space="preserve">se more than just the Internet – </w:t>
      </w:r>
      <w:r w:rsidRPr="00964E14">
        <w:rPr>
          <w:rFonts w:ascii="Candara" w:hAnsi="Candara" w:cs="Helvetica"/>
          <w:bCs/>
          <w:sz w:val="22"/>
          <w:szCs w:val="22"/>
          <w:lang w:val="en-GB"/>
        </w:rPr>
        <w:t>you can use it to access webpages, e-mail, instant messaging, </w:t>
      </w:r>
      <w:r w:rsidRPr="009A0099">
        <w:rPr>
          <w:rFonts w:ascii="Candara" w:hAnsi="Candara" w:cs="Helvetica"/>
          <w:bCs/>
          <w:sz w:val="22"/>
          <w:szCs w:val="22"/>
          <w:lang w:val="en-GB"/>
        </w:rPr>
        <w:t>VoIP</w:t>
      </w:r>
      <w:r w:rsidRPr="00964E14">
        <w:rPr>
          <w:rFonts w:ascii="Candara" w:hAnsi="Candara" w:cs="Helvetica"/>
          <w:bCs/>
          <w:sz w:val="22"/>
          <w:szCs w:val="22"/>
          <w:lang w:val="en-GB"/>
        </w:rPr>
        <w:t xml:space="preserve"> and any other Internet service. </w:t>
      </w:r>
    </w:p>
    <w:p w14:paraId="65D2A775" w14:textId="77777777" w:rsidR="00E14A19" w:rsidRDefault="00E14A19"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67457D8F" w14:textId="77777777" w:rsidR="000F23CD" w:rsidRDefault="000F23CD" w:rsidP="000F2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Cs/>
          <w:sz w:val="22"/>
          <w:szCs w:val="22"/>
          <w:lang w:val="en-GB"/>
        </w:rPr>
      </w:pPr>
      <w:r w:rsidRPr="00FA5103">
        <w:rPr>
          <w:rFonts w:ascii="Candara" w:hAnsi="Candara" w:cs="Helvetica"/>
          <w:b/>
          <w:bCs/>
          <w:sz w:val="22"/>
          <w:szCs w:val="22"/>
          <w:lang w:val="en-GB"/>
        </w:rPr>
        <w:t>Psiphon3</w:t>
      </w:r>
      <w:r w:rsidRPr="00FA5103">
        <w:rPr>
          <w:rFonts w:ascii="Candara" w:hAnsi="Candara" w:cs="Helvetica"/>
          <w:bCs/>
          <w:sz w:val="22"/>
          <w:szCs w:val="22"/>
          <w:lang w:val="en-GB"/>
        </w:rPr>
        <w:t> </w:t>
      </w:r>
    </w:p>
    <w:p w14:paraId="6FEEBB93" w14:textId="77777777" w:rsidR="000F23CD" w:rsidRDefault="000F23CD" w:rsidP="000F2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0F23CD">
        <w:rPr>
          <w:rFonts w:ascii="Candara" w:hAnsi="Candara" w:cs="Helvetica"/>
          <w:bCs/>
          <w:sz w:val="22"/>
          <w:szCs w:val="22"/>
          <w:lang w:val="en-GB"/>
        </w:rPr>
        <w:t xml:space="preserve">Psiphon3 is a secure, public circumvention tool that </w:t>
      </w:r>
      <w:r>
        <w:rPr>
          <w:rFonts w:ascii="Candara" w:hAnsi="Candara" w:cs="Helvetica"/>
          <w:bCs/>
          <w:sz w:val="22"/>
          <w:szCs w:val="22"/>
          <w:lang w:val="en-GB"/>
        </w:rPr>
        <w:t>combines</w:t>
      </w:r>
      <w:r w:rsidRPr="000F23CD">
        <w:rPr>
          <w:rFonts w:ascii="Candara" w:hAnsi="Candara" w:cs="Helvetica"/>
          <w:bCs/>
          <w:sz w:val="22"/>
          <w:szCs w:val="22"/>
          <w:lang w:val="en-GB"/>
        </w:rPr>
        <w:t xml:space="preserve"> VPN, SSH and HTTP Proxy technology to provide</w:t>
      </w:r>
      <w:r w:rsidRPr="00FA5103">
        <w:rPr>
          <w:rFonts w:ascii="Candara" w:hAnsi="Candara" w:cs="Helvetica"/>
          <w:bCs/>
          <w:sz w:val="22"/>
          <w:szCs w:val="22"/>
          <w:lang w:val="en-GB"/>
        </w:rPr>
        <w:t xml:space="preserve"> you with uncensored access to Internet content. </w:t>
      </w:r>
      <w:r>
        <w:rPr>
          <w:rFonts w:ascii="Candara" w:hAnsi="Candara" w:cs="Helvetica"/>
          <w:bCs/>
          <w:sz w:val="22"/>
          <w:szCs w:val="22"/>
          <w:lang w:val="en-GB"/>
        </w:rPr>
        <w:t xml:space="preserve">It is available </w:t>
      </w:r>
      <w:r w:rsidRPr="003E33DA">
        <w:rPr>
          <w:rFonts w:ascii="Candara" w:hAnsi="Candara" w:cs="Helvetica"/>
          <w:bCs/>
          <w:sz w:val="22"/>
          <w:szCs w:val="22"/>
          <w:lang w:val="en-GB"/>
        </w:rPr>
        <w:t>free online for Windows and Android</w:t>
      </w:r>
      <w:r>
        <w:rPr>
          <w:rFonts w:ascii="Candara" w:hAnsi="Candara" w:cs="Helvetica"/>
          <w:bCs/>
          <w:sz w:val="22"/>
          <w:szCs w:val="22"/>
          <w:lang w:val="en-GB"/>
        </w:rPr>
        <w:t xml:space="preserve">. You can learn how to use it in the </w:t>
      </w:r>
      <w:r w:rsidRPr="000F23CD">
        <w:rPr>
          <w:rFonts w:ascii="Candara" w:hAnsi="Candara" w:cs="Helvetica"/>
          <w:bCs/>
          <w:sz w:val="22"/>
          <w:szCs w:val="22"/>
          <w:highlight w:val="yellow"/>
          <w:lang w:val="en-GB"/>
        </w:rPr>
        <w:t>Psiphon3 tool guide</w:t>
      </w:r>
      <w:r>
        <w:rPr>
          <w:rFonts w:ascii="Candara" w:hAnsi="Candara" w:cs="Helvetica"/>
          <w:bCs/>
          <w:sz w:val="22"/>
          <w:szCs w:val="22"/>
          <w:lang w:val="en-GB"/>
        </w:rPr>
        <w:t>.</w:t>
      </w:r>
    </w:p>
    <w:p w14:paraId="51140DE1" w14:textId="5EE4D265" w:rsidR="000F23CD" w:rsidRPr="003E33DA" w:rsidRDefault="000F23CD" w:rsidP="000F2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3E33DA">
        <w:rPr>
          <w:rFonts w:ascii="Candara" w:hAnsi="Candara" w:cs="Helvetica"/>
          <w:bCs/>
          <w:sz w:val="22"/>
          <w:szCs w:val="22"/>
          <w:lang w:val="en-GB"/>
        </w:rPr>
        <w:t xml:space="preserve">Because </w:t>
      </w:r>
      <w:proofErr w:type="spellStart"/>
      <w:r w:rsidRPr="003E33DA">
        <w:rPr>
          <w:rFonts w:ascii="Candara" w:hAnsi="Candara" w:cs="Helvetica"/>
          <w:bCs/>
          <w:sz w:val="22"/>
          <w:szCs w:val="22"/>
          <w:lang w:val="en-GB"/>
        </w:rPr>
        <w:t>Psiphon</w:t>
      </w:r>
      <w:proofErr w:type="spellEnd"/>
      <w:r w:rsidRPr="003E33DA">
        <w:rPr>
          <w:rFonts w:ascii="Candara" w:hAnsi="Candara" w:cs="Helvetica"/>
          <w:bCs/>
          <w:sz w:val="22"/>
          <w:szCs w:val="22"/>
          <w:lang w:val="en-GB"/>
        </w:rPr>
        <w:t xml:space="preserve"> 3 is VPN-based, it is able to proxy all of your Inter</w:t>
      </w:r>
      <w:r w:rsidR="00E14A19">
        <w:rPr>
          <w:rFonts w:ascii="Candara" w:hAnsi="Candara" w:cs="Helvetica"/>
          <w:bCs/>
          <w:sz w:val="22"/>
          <w:szCs w:val="22"/>
          <w:lang w:val="en-GB"/>
        </w:rPr>
        <w:t xml:space="preserve">net traffic, not just websites. </w:t>
      </w:r>
      <w:r w:rsidRPr="003E33DA">
        <w:rPr>
          <w:rFonts w:ascii="Candara" w:hAnsi="Candara" w:cs="Helvetica"/>
          <w:bCs/>
          <w:sz w:val="22"/>
          <w:szCs w:val="22"/>
          <w:lang w:val="en-GB"/>
        </w:rPr>
        <w:t xml:space="preserve">It should be noted that although </w:t>
      </w:r>
      <w:proofErr w:type="spellStart"/>
      <w:r w:rsidRPr="003E33DA">
        <w:rPr>
          <w:rFonts w:ascii="Candara" w:hAnsi="Candara" w:cs="Helvetica"/>
          <w:bCs/>
          <w:sz w:val="22"/>
          <w:szCs w:val="22"/>
          <w:lang w:val="en-GB"/>
        </w:rPr>
        <w:t>Psiphon</w:t>
      </w:r>
      <w:proofErr w:type="spellEnd"/>
      <w:r w:rsidRPr="003E33DA">
        <w:rPr>
          <w:rFonts w:ascii="Candara" w:hAnsi="Candara" w:cs="Helvetica"/>
          <w:bCs/>
          <w:sz w:val="22"/>
          <w:szCs w:val="22"/>
          <w:lang w:val="en-GB"/>
        </w:rPr>
        <w:t xml:space="preserve"> is does not </w:t>
      </w:r>
      <w:r w:rsidR="0012129F">
        <w:rPr>
          <w:rFonts w:ascii="Candara" w:hAnsi="Candara" w:cs="Helvetica"/>
          <w:bCs/>
          <w:sz w:val="22"/>
          <w:szCs w:val="22"/>
          <w:lang w:val="en-GB"/>
        </w:rPr>
        <w:t>allow</w:t>
      </w:r>
      <w:r w:rsidRPr="003E33DA">
        <w:rPr>
          <w:rFonts w:ascii="Candara" w:hAnsi="Candara" w:cs="Helvetica"/>
          <w:bCs/>
          <w:sz w:val="22"/>
          <w:szCs w:val="22"/>
          <w:lang w:val="en-GB"/>
        </w:rPr>
        <w:t xml:space="preserve"> individual user’s IP addresses to be associated with any individual website visited, </w:t>
      </w:r>
      <w:proofErr w:type="spellStart"/>
      <w:r w:rsidR="006E0AC1" w:rsidRPr="006E0AC1">
        <w:rPr>
          <w:rFonts w:ascii="Candara" w:hAnsi="Candara" w:cs="Helvetica"/>
          <w:bCs/>
          <w:sz w:val="22"/>
          <w:szCs w:val="22"/>
          <w:lang w:val="en-GB"/>
        </w:rPr>
        <w:t>Psiphon</w:t>
      </w:r>
      <w:proofErr w:type="spellEnd"/>
      <w:r w:rsidR="006E0AC1" w:rsidRPr="006E0AC1">
        <w:rPr>
          <w:rFonts w:ascii="Candara" w:hAnsi="Candara" w:cs="Helvetica"/>
          <w:bCs/>
          <w:sz w:val="22"/>
          <w:szCs w:val="22"/>
          <w:lang w:val="en-GB"/>
        </w:rPr>
        <w:t xml:space="preserve"> is intended primarily as a censorship evasion tool, rather than one that guarantees anonymity</w:t>
      </w:r>
      <w:r w:rsidR="006E0AC1">
        <w:rPr>
          <w:rFonts w:ascii="Candara" w:hAnsi="Candara" w:cs="Helvetica"/>
          <w:bCs/>
          <w:sz w:val="22"/>
          <w:szCs w:val="22"/>
          <w:lang w:val="en-GB"/>
        </w:rPr>
        <w:t>.</w:t>
      </w:r>
    </w:p>
    <w:p w14:paraId="534F4FCF" w14:textId="77777777" w:rsidR="000F23CD" w:rsidRPr="00964E14" w:rsidRDefault="000F23CD"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7B4AB74" w14:textId="415A6D1B" w:rsidR="00964E14" w:rsidRDefault="00D06EEE"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D06EEE">
        <w:rPr>
          <w:rFonts w:ascii="Candara" w:hAnsi="Candara" w:cs="Helvetica"/>
          <w:bCs/>
          <w:iCs/>
          <w:sz w:val="22"/>
          <w:szCs w:val="22"/>
          <w:lang w:val="en-GB"/>
        </w:rPr>
        <w:t xml:space="preserve">For information about </w:t>
      </w:r>
      <w:r w:rsidR="00E14A19">
        <w:rPr>
          <w:rFonts w:ascii="Candara" w:hAnsi="Candara" w:cs="Helvetica"/>
          <w:bCs/>
          <w:iCs/>
          <w:sz w:val="22"/>
          <w:szCs w:val="22"/>
          <w:lang w:val="en-GB"/>
        </w:rPr>
        <w:t>other</w:t>
      </w:r>
      <w:r w:rsidRPr="00D06EEE">
        <w:rPr>
          <w:rFonts w:ascii="Candara" w:hAnsi="Candara" w:cs="Helvetica"/>
          <w:bCs/>
          <w:iCs/>
          <w:sz w:val="22"/>
          <w:szCs w:val="22"/>
          <w:lang w:val="en-GB"/>
        </w:rPr>
        <w:t xml:space="preserve"> VPN services</w:t>
      </w:r>
      <w:r>
        <w:rPr>
          <w:rFonts w:ascii="Candara" w:hAnsi="Candara" w:cs="Helvetica"/>
          <w:bCs/>
          <w:iCs/>
          <w:sz w:val="22"/>
          <w:szCs w:val="22"/>
          <w:lang w:val="en-GB"/>
        </w:rPr>
        <w:t xml:space="preserve"> and to figure out which one might be right for you</w:t>
      </w:r>
      <w:r w:rsidRPr="00D06EEE">
        <w:rPr>
          <w:rFonts w:ascii="Candara" w:hAnsi="Candara" w:cs="Helvetica"/>
          <w:bCs/>
          <w:iCs/>
          <w:sz w:val="22"/>
          <w:szCs w:val="22"/>
          <w:lang w:val="en-GB"/>
        </w:rPr>
        <w:t>, click </w:t>
      </w:r>
      <w:r w:rsidRPr="00813E24">
        <w:rPr>
          <w:rFonts w:ascii="Candara" w:hAnsi="Candara" w:cs="Helvetica"/>
          <w:bCs/>
          <w:iCs/>
          <w:sz w:val="22"/>
          <w:szCs w:val="22"/>
          <w:highlight w:val="green"/>
          <w:lang w:val="en-GB"/>
        </w:rPr>
        <w:fldChar w:fldCharType="begin"/>
      </w:r>
      <w:r w:rsidRPr="00813E24">
        <w:rPr>
          <w:rFonts w:ascii="Candara" w:hAnsi="Candara" w:cs="Helvetica"/>
          <w:bCs/>
          <w:iCs/>
          <w:sz w:val="22"/>
          <w:szCs w:val="22"/>
          <w:highlight w:val="green"/>
          <w:lang w:val="en-GB"/>
        </w:rPr>
        <w:instrText xml:space="preserve"> HYPERLINK "http://torrentfreak.com/which-vpn-services-take-your-anonymity-seriously-2014-edition-140315/" \t "_blank" </w:instrText>
      </w:r>
      <w:r w:rsidRPr="00813E24">
        <w:rPr>
          <w:rFonts w:ascii="Candara" w:hAnsi="Candara" w:cs="Helvetica"/>
          <w:bCs/>
          <w:iCs/>
          <w:sz w:val="22"/>
          <w:szCs w:val="22"/>
          <w:highlight w:val="green"/>
          <w:lang w:val="en-GB"/>
        </w:rPr>
        <w:fldChar w:fldCharType="separate"/>
      </w:r>
      <w:r w:rsidRPr="00813E24">
        <w:rPr>
          <w:rStyle w:val="Hyperlink"/>
          <w:rFonts w:ascii="Candara" w:hAnsi="Candara" w:cs="Helvetica"/>
          <w:bCs/>
          <w:iCs/>
          <w:sz w:val="22"/>
          <w:szCs w:val="22"/>
          <w:highlight w:val="green"/>
          <w:lang w:val="en-GB"/>
        </w:rPr>
        <w:t>here</w:t>
      </w:r>
      <w:r w:rsidRPr="00813E24">
        <w:rPr>
          <w:rFonts w:ascii="Candara" w:hAnsi="Candara" w:cs="Helvetica"/>
          <w:bCs/>
          <w:sz w:val="22"/>
          <w:szCs w:val="22"/>
          <w:highlight w:val="green"/>
          <w:lang w:val="en-GB"/>
        </w:rPr>
        <w:fldChar w:fldCharType="end"/>
      </w:r>
      <w:r w:rsidRPr="00813E24">
        <w:rPr>
          <w:rFonts w:ascii="Candara" w:hAnsi="Candara" w:cs="Helvetica"/>
          <w:bCs/>
          <w:iCs/>
          <w:sz w:val="22"/>
          <w:szCs w:val="22"/>
          <w:highlight w:val="green"/>
          <w:lang w:val="en-GB"/>
        </w:rPr>
        <w:t>.</w:t>
      </w:r>
      <w:r w:rsidRPr="00D06EEE">
        <w:rPr>
          <w:rFonts w:ascii="Candara" w:hAnsi="Candara" w:cs="Helvetica"/>
          <w:bCs/>
          <w:iCs/>
          <w:sz w:val="22"/>
          <w:szCs w:val="22"/>
          <w:lang w:val="en-GB"/>
        </w:rPr>
        <w:t> </w:t>
      </w:r>
      <w:r w:rsidR="00964E14" w:rsidRPr="00D06EEE">
        <w:rPr>
          <w:rFonts w:ascii="Candara" w:hAnsi="Candara" w:cs="Helvetica"/>
          <w:bCs/>
          <w:sz w:val="22"/>
          <w:szCs w:val="22"/>
          <w:lang w:val="en-GB"/>
        </w:rPr>
        <w:t>Do not use a VPN that you do not</w:t>
      </w:r>
      <w:r w:rsidR="00964E14" w:rsidRPr="00964E14">
        <w:rPr>
          <w:rFonts w:ascii="Candara" w:hAnsi="Candara" w:cs="Helvetica"/>
          <w:bCs/>
          <w:sz w:val="22"/>
          <w:szCs w:val="22"/>
          <w:lang w:val="en-GB"/>
        </w:rPr>
        <w:t xml:space="preserve"> trust.</w:t>
      </w:r>
    </w:p>
    <w:p w14:paraId="3A33A8AE" w14:textId="77777777" w:rsidR="00964E14" w:rsidRDefault="00964E14"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21E3AB8" w14:textId="77777777" w:rsidR="006E0AC1" w:rsidRDefault="006E0AC1" w:rsidP="00E14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4742AA7F" w14:textId="734D7413" w:rsidR="00E14A19" w:rsidRPr="00964E14" w:rsidRDefault="00E14A19" w:rsidP="00964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While a</w:t>
      </w:r>
      <w:r w:rsidRPr="00964E14">
        <w:rPr>
          <w:rFonts w:ascii="Candara" w:hAnsi="Candara" w:cs="Helvetica"/>
          <w:bCs/>
          <w:sz w:val="22"/>
          <w:szCs w:val="22"/>
          <w:lang w:val="en-GB"/>
        </w:rPr>
        <w:t xml:space="preserve"> VPN protects your traffic from being intercepted locally, your VPN provider can </w:t>
      </w:r>
      <w:r w:rsidR="006E0AC1">
        <w:rPr>
          <w:rFonts w:ascii="Candara" w:hAnsi="Candara" w:cs="Helvetica"/>
          <w:bCs/>
          <w:sz w:val="22"/>
          <w:szCs w:val="22"/>
          <w:lang w:val="en-GB"/>
        </w:rPr>
        <w:t xml:space="preserve">still </w:t>
      </w:r>
      <w:r w:rsidRPr="00964E14">
        <w:rPr>
          <w:rFonts w:ascii="Candara" w:hAnsi="Candara" w:cs="Helvetica"/>
          <w:bCs/>
          <w:sz w:val="22"/>
          <w:szCs w:val="22"/>
          <w:lang w:val="en-GB"/>
        </w:rPr>
        <w:t xml:space="preserve">keep logs of </w:t>
      </w:r>
      <w:r w:rsidR="006E0AC1">
        <w:rPr>
          <w:rFonts w:ascii="Candara" w:hAnsi="Candara" w:cs="Helvetica"/>
          <w:bCs/>
          <w:sz w:val="22"/>
          <w:szCs w:val="22"/>
          <w:lang w:val="en-GB"/>
        </w:rPr>
        <w:t xml:space="preserve">what websites you access </w:t>
      </w:r>
      <w:r w:rsidRPr="00964E14">
        <w:rPr>
          <w:rFonts w:ascii="Candara" w:hAnsi="Candara" w:cs="Helvetica"/>
          <w:bCs/>
          <w:sz w:val="22"/>
          <w:szCs w:val="22"/>
          <w:lang w:val="en-GB"/>
        </w:rPr>
        <w:t>or even provide a third party with the ability to snoop directly on your web browsing. Depending on your threat model, the possibility of a government listening in on your VPN connection or obtaining the logs may be a significant risk and, for some users, could outweigh the short-term benefits of using a VPN.</w:t>
      </w:r>
      <w:r w:rsidR="000E151B">
        <w:rPr>
          <w:rFonts w:ascii="Candara" w:hAnsi="Candara" w:cs="Helvetica"/>
          <w:bCs/>
          <w:sz w:val="22"/>
          <w:szCs w:val="22"/>
          <w:lang w:val="en-GB"/>
        </w:rPr>
        <w:t xml:space="preserve"> </w:t>
      </w:r>
      <w:r w:rsidR="00FC71DF">
        <w:rPr>
          <w:rFonts w:ascii="Candara" w:hAnsi="Candara" w:cs="Helvetica"/>
          <w:bCs/>
          <w:sz w:val="22"/>
          <w:szCs w:val="22"/>
          <w:lang w:val="en-GB"/>
        </w:rPr>
        <w:t>These users</w:t>
      </w:r>
      <w:r w:rsidR="00EF6F3E">
        <w:rPr>
          <w:rFonts w:ascii="Candara" w:hAnsi="Candara" w:cs="Helvetica"/>
          <w:bCs/>
          <w:sz w:val="22"/>
          <w:szCs w:val="22"/>
          <w:lang w:val="en-GB"/>
        </w:rPr>
        <w:t>, or anyone who requires total anonymity online,</w:t>
      </w:r>
      <w:r w:rsidR="00FC71DF">
        <w:rPr>
          <w:rFonts w:ascii="Candara" w:hAnsi="Candara" w:cs="Helvetica"/>
          <w:bCs/>
          <w:sz w:val="22"/>
          <w:szCs w:val="22"/>
          <w:lang w:val="en-GB"/>
        </w:rPr>
        <w:t xml:space="preserve"> should </w:t>
      </w:r>
      <w:r w:rsidR="000E151B">
        <w:rPr>
          <w:rFonts w:ascii="Candara" w:hAnsi="Candara" w:cs="Helvetica"/>
          <w:bCs/>
          <w:sz w:val="22"/>
          <w:szCs w:val="22"/>
          <w:lang w:val="en-GB"/>
        </w:rPr>
        <w:t xml:space="preserve">use Tor, as described in the </w:t>
      </w:r>
      <w:proofErr w:type="gramStart"/>
      <w:r w:rsidR="000E151B" w:rsidRPr="000E151B">
        <w:rPr>
          <w:rFonts w:ascii="Candara" w:hAnsi="Candara" w:cs="Helvetica"/>
          <w:bCs/>
          <w:sz w:val="22"/>
          <w:szCs w:val="22"/>
          <w:highlight w:val="yellow"/>
          <w:lang w:val="en-GB"/>
        </w:rPr>
        <w:t>Advanced</w:t>
      </w:r>
      <w:proofErr w:type="gramEnd"/>
      <w:r w:rsidR="000E151B" w:rsidRPr="000E151B">
        <w:rPr>
          <w:rFonts w:ascii="Candara" w:hAnsi="Candara" w:cs="Helvetica"/>
          <w:bCs/>
          <w:sz w:val="22"/>
          <w:szCs w:val="22"/>
          <w:highlight w:val="yellow"/>
          <w:lang w:val="en-GB"/>
        </w:rPr>
        <w:t xml:space="preserve"> </w:t>
      </w:r>
      <w:r w:rsidR="000E151B">
        <w:rPr>
          <w:rFonts w:ascii="Candara" w:hAnsi="Candara" w:cs="Helvetica"/>
          <w:bCs/>
          <w:sz w:val="22"/>
          <w:szCs w:val="22"/>
          <w:lang w:val="en-GB"/>
        </w:rPr>
        <w:t>lesson.</w:t>
      </w:r>
    </w:p>
    <w:p w14:paraId="5EFF8B98" w14:textId="77777777" w:rsidR="00964E14" w:rsidRDefault="00964E14"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6D7E5CDB" w14:textId="77777777" w:rsidR="00D06EEE" w:rsidRDefault="00D06EE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23BD208A" w14:textId="77777777" w:rsidR="00D06EEE" w:rsidRDefault="00D06EE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679CAE0E" w14:textId="0EE7E395" w:rsidR="00C17D60" w:rsidRDefault="00371AB2"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371AB2">
        <w:rPr>
          <w:rFonts w:ascii="Candara" w:hAnsi="Candara" w:cs="Helvetica"/>
          <w:b/>
          <w:bCs/>
          <w:sz w:val="22"/>
          <w:szCs w:val="22"/>
          <w:highlight w:val="magenta"/>
          <w:lang w:val="en-GB"/>
        </w:rPr>
        <w:t xml:space="preserve">6. </w:t>
      </w:r>
      <w:r w:rsidR="00B340B3" w:rsidRPr="00371AB2">
        <w:rPr>
          <w:rFonts w:ascii="Candara" w:hAnsi="Candara" w:cs="Helvetica"/>
          <w:b/>
          <w:bCs/>
          <w:sz w:val="22"/>
          <w:szCs w:val="22"/>
          <w:highlight w:val="magenta"/>
          <w:lang w:val="en-GB"/>
        </w:rPr>
        <w:t>Circumventing censorship</w:t>
      </w:r>
      <w:r w:rsidR="00C17D60" w:rsidRPr="00371AB2">
        <w:rPr>
          <w:rFonts w:ascii="Candara" w:hAnsi="Candara" w:cs="Helvetica"/>
          <w:b/>
          <w:bCs/>
          <w:sz w:val="22"/>
          <w:szCs w:val="22"/>
          <w:highlight w:val="magenta"/>
          <w:lang w:val="en-GB"/>
        </w:rPr>
        <w:t xml:space="preserve"> </w:t>
      </w:r>
      <w:r w:rsidR="00B340B3" w:rsidRPr="00371AB2">
        <w:rPr>
          <w:rFonts w:ascii="Candara" w:hAnsi="Candara" w:cs="Helvetica"/>
          <w:b/>
          <w:bCs/>
          <w:sz w:val="22"/>
          <w:szCs w:val="22"/>
          <w:highlight w:val="magenta"/>
          <w:lang w:val="en-GB"/>
        </w:rPr>
        <w:t>from your smartphone</w:t>
      </w:r>
    </w:p>
    <w:p w14:paraId="402B618C" w14:textId="77777777" w:rsidR="00964E14" w:rsidRPr="00692066" w:rsidRDefault="00964E14"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3301E134" w14:textId="134E5FED"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92066">
        <w:rPr>
          <w:rFonts w:ascii="Candara" w:hAnsi="Candara" w:cs="Helvetica"/>
          <w:sz w:val="22"/>
          <w:szCs w:val="22"/>
          <w:lang w:val="en-GB"/>
        </w:rPr>
        <w:t xml:space="preserve">Using your smartphone to </w:t>
      </w:r>
      <w:r w:rsidR="00EE6719">
        <w:rPr>
          <w:rFonts w:ascii="Candara" w:hAnsi="Candara" w:cs="Helvetica"/>
          <w:sz w:val="22"/>
          <w:szCs w:val="22"/>
          <w:lang w:val="en-GB"/>
        </w:rPr>
        <w:t>go online is often risker than using a computer</w:t>
      </w:r>
      <w:r w:rsidRPr="00692066">
        <w:rPr>
          <w:rFonts w:ascii="Candara" w:hAnsi="Candara" w:cs="Helvetica"/>
          <w:sz w:val="22"/>
          <w:szCs w:val="22"/>
          <w:lang w:val="en-GB"/>
        </w:rPr>
        <w:t>.</w:t>
      </w:r>
      <w:r w:rsidR="00AB347E">
        <w:rPr>
          <w:rFonts w:ascii="Candara" w:hAnsi="Candara" w:cs="Helvetica"/>
          <w:sz w:val="22"/>
          <w:szCs w:val="22"/>
          <w:lang w:val="en-GB"/>
        </w:rPr>
        <w:t xml:space="preserve"> </w:t>
      </w:r>
      <w:r w:rsidR="00D57DAC">
        <w:rPr>
          <w:rFonts w:ascii="Candara" w:hAnsi="Candara" w:cs="Helvetica"/>
          <w:sz w:val="22"/>
          <w:szCs w:val="22"/>
          <w:lang w:val="en-GB"/>
        </w:rPr>
        <w:t>Y</w:t>
      </w:r>
      <w:r w:rsidRPr="00692066">
        <w:rPr>
          <w:rFonts w:ascii="Candara" w:hAnsi="Candara" w:cs="Helvetica"/>
          <w:sz w:val="22"/>
          <w:szCs w:val="22"/>
          <w:lang w:val="en-GB"/>
        </w:rPr>
        <w:t xml:space="preserve">ou can reduce your risks through the use of </w:t>
      </w:r>
      <w:r w:rsidR="00EE6719">
        <w:rPr>
          <w:rFonts w:ascii="Candara" w:hAnsi="Candara" w:cs="Helvetica"/>
          <w:sz w:val="22"/>
          <w:szCs w:val="22"/>
          <w:lang w:val="en-GB"/>
        </w:rPr>
        <w:t>these</w:t>
      </w:r>
      <w:r w:rsidRPr="00692066">
        <w:rPr>
          <w:rFonts w:ascii="Candara" w:hAnsi="Candara" w:cs="Helvetica"/>
          <w:sz w:val="22"/>
          <w:szCs w:val="22"/>
          <w:lang w:val="en-GB"/>
        </w:rPr>
        <w:t xml:space="preserve"> tools.</w:t>
      </w:r>
    </w:p>
    <w:p w14:paraId="26F90F3A" w14:textId="77777777" w:rsidR="00AB347E" w:rsidRDefault="00AB347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83239F2" w14:textId="7D574B19" w:rsidR="0064170D" w:rsidRDefault="0064170D" w:rsidP="00641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Using a VPN on your mobile will give you </w:t>
      </w:r>
      <w:r w:rsidRPr="00FA5103">
        <w:rPr>
          <w:rFonts w:ascii="Candara" w:hAnsi="Candara" w:cs="Helvetica"/>
          <w:bCs/>
          <w:sz w:val="22"/>
          <w:szCs w:val="22"/>
          <w:lang w:val="en-GB"/>
        </w:rPr>
        <w:t>uncensored access to Internet content</w:t>
      </w:r>
      <w:r>
        <w:rPr>
          <w:rFonts w:ascii="Candara" w:hAnsi="Candara" w:cs="Helvetica"/>
          <w:bCs/>
          <w:sz w:val="22"/>
          <w:szCs w:val="22"/>
          <w:lang w:val="en-GB"/>
        </w:rPr>
        <w:t xml:space="preserve"> while encrypting what you do.  </w:t>
      </w:r>
      <w:r w:rsidRPr="00692066">
        <w:rPr>
          <w:rFonts w:ascii="Candara" w:hAnsi="Candara" w:cs="Helvetica"/>
          <w:sz w:val="22"/>
          <w:szCs w:val="22"/>
          <w:lang w:val="en-GB"/>
        </w:rPr>
        <w:t xml:space="preserve">We recommend using </w:t>
      </w:r>
      <w:r>
        <w:rPr>
          <w:rFonts w:ascii="Candara" w:hAnsi="Candara" w:cs="Helvetica"/>
          <w:sz w:val="22"/>
          <w:szCs w:val="22"/>
          <w:lang w:val="en-GB"/>
        </w:rPr>
        <w:t xml:space="preserve">the </w:t>
      </w:r>
      <w:r w:rsidRPr="0064170D">
        <w:rPr>
          <w:rFonts w:ascii="Candara" w:hAnsi="Candara" w:cs="Helvetica"/>
          <w:bCs/>
          <w:sz w:val="22"/>
          <w:szCs w:val="22"/>
          <w:highlight w:val="yellow"/>
          <w:lang w:val="en-GB"/>
        </w:rPr>
        <w:t>Psiphon3</w:t>
      </w:r>
      <w:r w:rsidRPr="000F23CD">
        <w:rPr>
          <w:rFonts w:ascii="Candara" w:hAnsi="Candara" w:cs="Helvetica"/>
          <w:bCs/>
          <w:sz w:val="22"/>
          <w:szCs w:val="22"/>
          <w:lang w:val="en-GB"/>
        </w:rPr>
        <w:t> </w:t>
      </w:r>
      <w:r>
        <w:rPr>
          <w:rFonts w:ascii="Candara" w:hAnsi="Candara" w:cs="Helvetica"/>
          <w:bCs/>
          <w:sz w:val="22"/>
          <w:szCs w:val="22"/>
          <w:lang w:val="en-GB"/>
        </w:rPr>
        <w:t>tool, outlined above, which works on Androids</w:t>
      </w:r>
      <w:r w:rsidR="0047720E">
        <w:rPr>
          <w:rFonts w:ascii="Candara" w:hAnsi="Candara" w:cs="Helvetica"/>
          <w:bCs/>
          <w:sz w:val="22"/>
          <w:szCs w:val="22"/>
          <w:lang w:val="en-GB"/>
        </w:rPr>
        <w:t xml:space="preserve"> as well as Windows</w:t>
      </w:r>
      <w:r>
        <w:rPr>
          <w:rFonts w:ascii="Candara" w:hAnsi="Candara" w:cs="Helvetica"/>
          <w:bCs/>
          <w:sz w:val="22"/>
          <w:szCs w:val="22"/>
          <w:lang w:val="en-GB"/>
        </w:rPr>
        <w:t xml:space="preserve">. </w:t>
      </w:r>
    </w:p>
    <w:p w14:paraId="16170DE5" w14:textId="04B6D510" w:rsidR="0064170D" w:rsidRDefault="0064170D" w:rsidP="00FA51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5D97BCD" w14:textId="77777777" w:rsidR="00EF6F3E" w:rsidRPr="00692066" w:rsidRDefault="00EF6F3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A2963C0" w14:textId="7D6B01BF" w:rsidR="00C17D60" w:rsidRPr="00AB347E" w:rsidRDefault="00AB347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 xml:space="preserve">Users with a high threat model who need to ensure total anonymity online should use tools outlined in the </w:t>
      </w:r>
      <w:proofErr w:type="gramStart"/>
      <w:r w:rsidRPr="00AB347E">
        <w:rPr>
          <w:rFonts w:ascii="Candara" w:hAnsi="Candara" w:cs="Helvetica"/>
          <w:bCs/>
          <w:sz w:val="22"/>
          <w:szCs w:val="22"/>
          <w:highlight w:val="yellow"/>
          <w:lang w:val="en-GB"/>
        </w:rPr>
        <w:t>Advanced</w:t>
      </w:r>
      <w:proofErr w:type="gramEnd"/>
      <w:r w:rsidRPr="00FA5D11">
        <w:rPr>
          <w:rFonts w:ascii="Candara" w:hAnsi="Candara" w:cs="Helvetica"/>
          <w:bCs/>
          <w:sz w:val="22"/>
          <w:szCs w:val="22"/>
          <w:highlight w:val="yellow"/>
          <w:lang w:val="en-GB"/>
        </w:rPr>
        <w:t xml:space="preserve"> </w:t>
      </w:r>
      <w:r w:rsidR="00FA5D11" w:rsidRPr="00FA5D11">
        <w:rPr>
          <w:rFonts w:ascii="Candara" w:hAnsi="Candara" w:cs="Helvetica"/>
          <w:bCs/>
          <w:sz w:val="22"/>
          <w:szCs w:val="22"/>
          <w:highlight w:val="yellow"/>
          <w:lang w:val="en-GB"/>
        </w:rPr>
        <w:t>lesson</w:t>
      </w:r>
      <w:r w:rsidR="00FA5D11">
        <w:rPr>
          <w:rFonts w:ascii="Candara" w:hAnsi="Candara" w:cs="Helvetica"/>
          <w:bCs/>
          <w:sz w:val="22"/>
          <w:szCs w:val="22"/>
          <w:lang w:val="en-GB"/>
        </w:rPr>
        <w:t xml:space="preserve"> </w:t>
      </w:r>
      <w:r>
        <w:rPr>
          <w:rFonts w:ascii="Candara" w:hAnsi="Candara" w:cs="Helvetica"/>
          <w:bCs/>
          <w:sz w:val="22"/>
          <w:szCs w:val="22"/>
          <w:lang w:val="en-GB"/>
        </w:rPr>
        <w:t>of this lesson.</w:t>
      </w:r>
    </w:p>
    <w:p w14:paraId="0535EF07" w14:textId="77777777" w:rsidR="00AB347E" w:rsidRDefault="00AB347E"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4E95A0E5"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90B26BA" w14:textId="6E78A781" w:rsidR="00371AB2" w:rsidRDefault="00371AB2" w:rsidP="00371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7. </w:t>
      </w:r>
      <w:r w:rsidRPr="00F46F9B">
        <w:rPr>
          <w:rFonts w:ascii="Candara" w:hAnsi="Candara" w:cs="Helvetica"/>
          <w:b/>
          <w:sz w:val="22"/>
          <w:szCs w:val="22"/>
          <w:highlight w:val="magenta"/>
        </w:rPr>
        <w:t>What now?</w:t>
      </w:r>
    </w:p>
    <w:p w14:paraId="2BD97F65" w14:textId="77777777" w:rsidR="00371AB2" w:rsidRDefault="00371AB2" w:rsidP="00371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1F906A7" w14:textId="77777777" w:rsidR="00371AB2" w:rsidRDefault="00371AB2" w:rsidP="00371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59812103" w14:textId="77777777" w:rsidR="00371AB2" w:rsidRDefault="00371AB2" w:rsidP="00371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D4A4D6D" w14:textId="03844978" w:rsidR="007D0CFD" w:rsidRDefault="00371AB2" w:rsidP="00371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proofErr w:type="gramStart"/>
      <w:r>
        <w:rPr>
          <w:rFonts w:ascii="Candara" w:hAnsi="Candara" w:cs="Helvetica"/>
          <w:b/>
          <w:sz w:val="22"/>
          <w:szCs w:val="22"/>
          <w:highlight w:val="yellow"/>
        </w:rPr>
        <w:t>Advanced</w:t>
      </w:r>
      <w:proofErr w:type="gramEnd"/>
      <w:r w:rsidRPr="00364A96">
        <w:rPr>
          <w:rFonts w:ascii="Candara" w:hAnsi="Candara" w:cs="Helvetica"/>
          <w:b/>
          <w:sz w:val="22"/>
          <w:szCs w:val="22"/>
          <w:highlight w:val="yellow"/>
        </w:rPr>
        <w:t xml:space="preserve"> lesson</w:t>
      </w:r>
      <w:r>
        <w:rPr>
          <w:rFonts w:ascii="Candara" w:hAnsi="Candara" w:cs="Helvetica"/>
          <w:b/>
          <w:sz w:val="22"/>
          <w:szCs w:val="22"/>
        </w:rPr>
        <w:t xml:space="preserve"> for advice on how to ensure you stay anonymous online.</w:t>
      </w:r>
    </w:p>
    <w:p w14:paraId="26CD15F1" w14:textId="77777777" w:rsidR="00371AB2" w:rsidRDefault="00371AB2" w:rsidP="00371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6893F72"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5A539AA8" w14:textId="3F305C90" w:rsidR="007D0CFD" w:rsidRDefault="00470B43" w:rsidP="00DE6EC0">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Managing Information lesson</w:t>
      </w:r>
    </w:p>
    <w:p w14:paraId="69460B67" w14:textId="3D5BDA9A" w:rsidR="00470B43" w:rsidRDefault="00470B43" w:rsidP="00DE6EC0">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Psiphon3 tool guide</w:t>
      </w:r>
    </w:p>
    <w:p w14:paraId="0155D795" w14:textId="553C25E7" w:rsidR="00DE6EC0" w:rsidRPr="00470B43" w:rsidRDefault="00DE6EC0" w:rsidP="00DE6EC0">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Proxy Mobile tool guide</w:t>
      </w:r>
    </w:p>
    <w:p w14:paraId="5460F93E" w14:textId="77777777" w:rsidR="007D0CFD" w:rsidRPr="0015701A"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2746B40A"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3CFBB30D" w14:textId="49943041" w:rsidR="00EA0F19" w:rsidRDefault="000F4F4E" w:rsidP="00DE6EC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8" w:history="1">
        <w:r w:rsidR="00EA0F19">
          <w:rPr>
            <w:rStyle w:val="Hyperlink"/>
            <w:rFonts w:ascii="Candara" w:hAnsi="Candara" w:cs="Helvetica"/>
            <w:bCs/>
            <w:i/>
            <w:iCs/>
            <w:sz w:val="22"/>
            <w:szCs w:val="22"/>
            <w:lang w:val="en-GB"/>
          </w:rPr>
          <w:t>EFF - How to circumvent online censorship</w:t>
        </w:r>
      </w:hyperlink>
    </w:p>
    <w:p w14:paraId="2E21BFAF" w14:textId="221E9806" w:rsidR="00EA0F19" w:rsidRDefault="000F4F4E" w:rsidP="00DE6EC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9" w:history="1">
        <w:r w:rsidR="00EA0F19">
          <w:rPr>
            <w:rStyle w:val="Hyperlink"/>
            <w:rFonts w:ascii="Candara" w:hAnsi="Candara" w:cs="Helvetica"/>
            <w:bCs/>
            <w:i/>
            <w:iCs/>
            <w:sz w:val="22"/>
            <w:szCs w:val="22"/>
            <w:lang w:val="en-GB"/>
          </w:rPr>
          <w:t>EFF - Choosing the VPN that's right you</w:t>
        </w:r>
      </w:hyperlink>
      <w:r w:rsidR="00EA0F19">
        <w:rPr>
          <w:rFonts w:ascii="Candara" w:hAnsi="Candara" w:cs="Helvetica"/>
          <w:bCs/>
          <w:i/>
          <w:iCs/>
          <w:sz w:val="22"/>
          <w:szCs w:val="22"/>
          <w:lang w:val="en-GB"/>
        </w:rPr>
        <w:t xml:space="preserve"> </w:t>
      </w:r>
    </w:p>
    <w:p w14:paraId="5E75A86A" w14:textId="4B3F057D" w:rsidR="007D0CFD" w:rsidRDefault="000F4F4E" w:rsidP="00DE6EC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30" w:history="1">
        <w:r w:rsidR="00EA0F19">
          <w:rPr>
            <w:rStyle w:val="Hyperlink"/>
            <w:rFonts w:ascii="Candara" w:hAnsi="Candara" w:cs="Helvetica"/>
            <w:bCs/>
            <w:i/>
            <w:iCs/>
            <w:sz w:val="22"/>
            <w:szCs w:val="22"/>
            <w:lang w:val="en-GB"/>
          </w:rPr>
          <w:t>Floss manuals - Bypassing censorship</w:t>
        </w:r>
      </w:hyperlink>
    </w:p>
    <w:p w14:paraId="0E245E01" w14:textId="23D34F12" w:rsidR="00C73192" w:rsidRPr="00BE164B" w:rsidRDefault="00C73192" w:rsidP="00C73192">
      <w:pPr>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BE164B">
        <w:rPr>
          <w:rFonts w:ascii="Candara" w:hAnsi="Candara" w:cs="Helvetica"/>
          <w:bCs/>
          <w:i/>
          <w:iCs/>
          <w:sz w:val="22"/>
          <w:szCs w:val="22"/>
          <w:lang w:val="en-GB"/>
        </w:rPr>
        <w:t xml:space="preserve"> </w:t>
      </w:r>
      <w:hyperlink r:id="rId31" w:history="1">
        <w:proofErr w:type="spellStart"/>
        <w:r w:rsidR="00EA0F19">
          <w:rPr>
            <w:rStyle w:val="Hyperlink"/>
            <w:rFonts w:ascii="Candara" w:hAnsi="Candara" w:cs="Helvetica"/>
            <w:bCs/>
            <w:i/>
            <w:iCs/>
            <w:sz w:val="22"/>
            <w:szCs w:val="22"/>
            <w:lang w:val="en-GB"/>
          </w:rPr>
          <w:t>OpenNet</w:t>
        </w:r>
        <w:proofErr w:type="spellEnd"/>
        <w:r w:rsidR="00EA0F19">
          <w:rPr>
            <w:rStyle w:val="Hyperlink"/>
            <w:rFonts w:ascii="Candara" w:hAnsi="Candara" w:cs="Helvetica"/>
            <w:bCs/>
            <w:i/>
            <w:iCs/>
            <w:sz w:val="22"/>
            <w:szCs w:val="22"/>
            <w:lang w:val="en-GB"/>
          </w:rPr>
          <w:t xml:space="preserve"> - Outlining internet restrictions</w:t>
        </w:r>
      </w:hyperlink>
    </w:p>
    <w:p w14:paraId="5751F6A4" w14:textId="77777777" w:rsidR="00C73192" w:rsidRPr="00C73192" w:rsidRDefault="00C73192" w:rsidP="00C731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ndara" w:hAnsi="Candara" w:cs="Helvetica"/>
          <w:bCs/>
          <w:i/>
          <w:iCs/>
          <w:sz w:val="22"/>
          <w:szCs w:val="22"/>
          <w:lang w:val="en-GB"/>
        </w:rPr>
      </w:pPr>
    </w:p>
    <w:p w14:paraId="62CAE0F8"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1C256A9B"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4B68C0B8" w14:textId="77777777" w:rsidR="00A861E5" w:rsidRDefault="00A861E5" w:rsidP="00A86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The Internet Basic Checklist</w:t>
      </w:r>
    </w:p>
    <w:p w14:paraId="0CB64231" w14:textId="77777777" w:rsidR="00A861E5" w:rsidRDefault="00A861E5" w:rsidP="00A86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47160221" w14:textId="77777777" w:rsidR="00A861E5" w:rsidRDefault="00A861E5" w:rsidP="00A861E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476F33">
        <w:rPr>
          <w:rFonts w:ascii="Candara" w:hAnsi="Candara" w:cs="Helvetica"/>
          <w:b/>
          <w:i/>
          <w:sz w:val="22"/>
          <w:szCs w:val="22"/>
        </w:rPr>
        <w:t>Assess your threat model</w:t>
      </w:r>
    </w:p>
    <w:p w14:paraId="325C8BE6" w14:textId="77777777" w:rsidR="00A861E5" w:rsidRDefault="00A861E5" w:rsidP="00A861E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Download HTTPS everywhere</w:t>
      </w:r>
    </w:p>
    <w:p w14:paraId="236FBD37" w14:textId="77777777" w:rsidR="00A861E5" w:rsidRDefault="00A861E5" w:rsidP="00A861E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domain name variations</w:t>
      </w:r>
    </w:p>
    <w:p w14:paraId="10BAA579" w14:textId="77777777" w:rsidR="00A861E5" w:rsidRDefault="00A861E5" w:rsidP="00A861E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a web-based proxy</w:t>
      </w:r>
    </w:p>
    <w:p w14:paraId="636AD92A" w14:textId="77777777" w:rsidR="00A861E5" w:rsidRDefault="00A861E5" w:rsidP="00A861E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Check which VPN is right for you</w:t>
      </w:r>
    </w:p>
    <w:p w14:paraId="151A01AB" w14:textId="77777777" w:rsidR="00A861E5" w:rsidRDefault="00A861E5" w:rsidP="00A861E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Download and use Psiphon3</w:t>
      </w:r>
    </w:p>
    <w:p w14:paraId="21BEB5B2" w14:textId="77777777" w:rsidR="00A861E5" w:rsidRPr="00A12841" w:rsidRDefault="00A861E5" w:rsidP="00A86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A12841">
        <w:rPr>
          <w:rFonts w:ascii="Candara" w:hAnsi="Candara" w:cs="Helvetica"/>
          <w:b/>
          <w:i/>
          <w:sz w:val="22"/>
          <w:szCs w:val="22"/>
        </w:rPr>
        <w:t>For smartphones</w:t>
      </w:r>
      <w:r>
        <w:rPr>
          <w:rFonts w:ascii="Candara" w:hAnsi="Candara" w:cs="Helvetica"/>
          <w:b/>
          <w:i/>
          <w:sz w:val="22"/>
          <w:szCs w:val="22"/>
        </w:rPr>
        <w:t xml:space="preserve"> </w:t>
      </w:r>
      <w:r w:rsidRPr="00A12841">
        <w:rPr>
          <w:rFonts w:ascii="Candara" w:hAnsi="Candara" w:cs="Helvetica"/>
          <w:sz w:val="22"/>
          <w:szCs w:val="22"/>
        </w:rPr>
        <w:t>(no checkbox)</w:t>
      </w:r>
    </w:p>
    <w:p w14:paraId="26C94A92" w14:textId="77777777" w:rsidR="00A861E5" w:rsidRDefault="00A861E5" w:rsidP="00A861E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Download and use Psiphon3</w:t>
      </w:r>
    </w:p>
    <w:p w14:paraId="133E8461" w14:textId="77777777" w:rsidR="00A861E5" w:rsidRPr="00476F33" w:rsidRDefault="00A861E5" w:rsidP="00A861E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p>
    <w:p w14:paraId="285C3FF1" w14:textId="77777777" w:rsidR="007D0CFD" w:rsidRDefault="007D0CFD" w:rsidP="007D0CFD"/>
    <w:p w14:paraId="760DC854" w14:textId="77777777" w:rsidR="007D0CFD" w:rsidRDefault="007D0CFD" w:rsidP="007D0CFD"/>
    <w:p w14:paraId="09CB3F2C" w14:textId="77777777" w:rsidR="007D0CFD" w:rsidRPr="00264C86"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Pr>
          <w:rFonts w:ascii="Candara" w:hAnsi="Candara" w:cs="Helvetica"/>
          <w:i/>
          <w:iCs/>
          <w:color w:val="FF0000"/>
          <w:sz w:val="22"/>
          <w:szCs w:val="22"/>
        </w:rPr>
        <w:t>ADVANCED</w:t>
      </w:r>
    </w:p>
    <w:p w14:paraId="0CA7FE90" w14:textId="7818D465"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DD97BEF" w14:textId="77777777" w:rsidR="00C17D60" w:rsidRDefault="00C17D60"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0595CC74" w14:textId="1FE74749" w:rsidR="00EE6719" w:rsidRDefault="00152BA2"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152BA2">
        <w:rPr>
          <w:rFonts w:ascii="Candara" w:hAnsi="Candara" w:cs="Helvetica"/>
          <w:b/>
          <w:bCs/>
          <w:sz w:val="22"/>
          <w:szCs w:val="22"/>
          <w:highlight w:val="magenta"/>
          <w:lang w:val="en-GB"/>
        </w:rPr>
        <w:t xml:space="preserve">1. </w:t>
      </w:r>
      <w:r w:rsidR="00EE6719" w:rsidRPr="00152BA2">
        <w:rPr>
          <w:rFonts w:ascii="Candara" w:hAnsi="Candara" w:cs="Helvetica"/>
          <w:b/>
          <w:bCs/>
          <w:sz w:val="22"/>
          <w:szCs w:val="22"/>
          <w:highlight w:val="magenta"/>
          <w:lang w:val="en-GB"/>
        </w:rPr>
        <w:t>Anonymity Online</w:t>
      </w:r>
    </w:p>
    <w:p w14:paraId="1F0FB04E" w14:textId="77777777" w:rsidR="00EE6719" w:rsidRDefault="00EE6719" w:rsidP="00EE6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83B3594" w14:textId="00380700" w:rsidR="00EE6719" w:rsidRDefault="00EE6719" w:rsidP="00EE6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A</w:t>
      </w:r>
      <w:r w:rsidRPr="00692066">
        <w:rPr>
          <w:rFonts w:ascii="Candara" w:hAnsi="Candara" w:cs="Helvetica"/>
          <w:sz w:val="22"/>
          <w:szCs w:val="22"/>
          <w:lang w:val="en-GB"/>
        </w:rPr>
        <w:t>ccess</w:t>
      </w:r>
      <w:r>
        <w:rPr>
          <w:rFonts w:ascii="Candara" w:hAnsi="Candara" w:cs="Helvetica"/>
          <w:sz w:val="22"/>
          <w:szCs w:val="22"/>
          <w:lang w:val="en-GB"/>
        </w:rPr>
        <w:t>ing information</w:t>
      </w:r>
      <w:r w:rsidRPr="00692066">
        <w:rPr>
          <w:rFonts w:ascii="Candara" w:hAnsi="Candara" w:cs="Helvetica"/>
          <w:sz w:val="22"/>
          <w:szCs w:val="22"/>
          <w:lang w:val="en-GB"/>
        </w:rPr>
        <w:t xml:space="preserve"> on the Internet, or publishing material online such as photos or videos, leaves many traces of who and where you are and what you are doing. This may put you at risk. </w:t>
      </w:r>
      <w:r>
        <w:rPr>
          <w:rFonts w:ascii="Candara" w:hAnsi="Candara" w:cs="Helvetica"/>
          <w:sz w:val="22"/>
          <w:szCs w:val="22"/>
          <w:lang w:val="en-GB"/>
        </w:rPr>
        <w:t>Y</w:t>
      </w:r>
      <w:r w:rsidRPr="00692066">
        <w:rPr>
          <w:rFonts w:ascii="Candara" w:hAnsi="Candara" w:cs="Helvetica"/>
          <w:sz w:val="22"/>
          <w:szCs w:val="22"/>
          <w:lang w:val="en-GB"/>
        </w:rPr>
        <w:t xml:space="preserve">ou can reduce your risks through the use of </w:t>
      </w:r>
      <w:proofErr w:type="spellStart"/>
      <w:r w:rsidRPr="00692066">
        <w:rPr>
          <w:rFonts w:ascii="Candara" w:hAnsi="Candara" w:cs="Helvetica"/>
          <w:sz w:val="22"/>
          <w:szCs w:val="22"/>
          <w:lang w:val="en-GB"/>
        </w:rPr>
        <w:t>anonymising</w:t>
      </w:r>
      <w:proofErr w:type="spellEnd"/>
      <w:r w:rsidRPr="00692066">
        <w:rPr>
          <w:rFonts w:ascii="Candara" w:hAnsi="Candara" w:cs="Helvetica"/>
          <w:sz w:val="22"/>
          <w:szCs w:val="22"/>
          <w:lang w:val="en-GB"/>
        </w:rPr>
        <w:t xml:space="preserve"> tools</w:t>
      </w:r>
      <w:r>
        <w:rPr>
          <w:rFonts w:ascii="Candara" w:hAnsi="Candara" w:cs="Helvetica"/>
          <w:sz w:val="22"/>
          <w:szCs w:val="22"/>
          <w:lang w:val="en-GB"/>
        </w:rPr>
        <w:t xml:space="preserve"> such as Tor</w:t>
      </w:r>
      <w:r w:rsidRPr="00692066">
        <w:rPr>
          <w:rFonts w:ascii="Candara" w:hAnsi="Candara" w:cs="Helvetica"/>
          <w:sz w:val="22"/>
          <w:szCs w:val="22"/>
          <w:lang w:val="en-GB"/>
        </w:rPr>
        <w:t>.</w:t>
      </w:r>
    </w:p>
    <w:p w14:paraId="67DB078F" w14:textId="77777777" w:rsidR="00152BA2" w:rsidRDefault="00152BA2" w:rsidP="00EE6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8A4FA85" w14:textId="77777777" w:rsidR="00152BA2" w:rsidRDefault="00152BA2" w:rsidP="00152B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Pr>
          <w:rFonts w:ascii="Candara" w:hAnsi="Candara" w:cs="Helvetica"/>
          <w:b/>
          <w:bCs/>
          <w:sz w:val="22"/>
          <w:szCs w:val="22"/>
          <w:lang w:val="en-GB"/>
        </w:rPr>
        <w:t>Remember, these tools can only protect your anonymity if you do not log in to sites or post something online that could identify you!</w:t>
      </w:r>
    </w:p>
    <w:p w14:paraId="58BDE91E" w14:textId="77777777" w:rsidR="00152BA2" w:rsidRDefault="00152BA2" w:rsidP="00EE67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ED129AC" w14:textId="77777777" w:rsidR="00EE6719" w:rsidRDefault="00EE6719" w:rsidP="00C17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43A5B558" w14:textId="06A6822E" w:rsidR="0081303E" w:rsidRPr="00964E14" w:rsidRDefault="00152BA2" w:rsidP="00813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152BA2">
        <w:rPr>
          <w:rFonts w:ascii="Candara" w:hAnsi="Candara" w:cs="Helvetica"/>
          <w:b/>
          <w:bCs/>
          <w:sz w:val="22"/>
          <w:szCs w:val="22"/>
          <w:highlight w:val="magenta"/>
          <w:lang w:val="en-GB"/>
        </w:rPr>
        <w:t xml:space="preserve">2. </w:t>
      </w:r>
      <w:r w:rsidR="0081303E" w:rsidRPr="00152BA2">
        <w:rPr>
          <w:rFonts w:ascii="Candara" w:hAnsi="Candara" w:cs="Helvetica"/>
          <w:b/>
          <w:bCs/>
          <w:sz w:val="22"/>
          <w:szCs w:val="22"/>
          <w:highlight w:val="magenta"/>
          <w:lang w:val="en-GB"/>
        </w:rPr>
        <w:t>Tor</w:t>
      </w:r>
    </w:p>
    <w:p w14:paraId="472ABF32" w14:textId="648CC53D" w:rsidR="0081303E" w:rsidRDefault="0081303E" w:rsidP="00813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 xml:space="preserve">Tor is free and open-source software that </w:t>
      </w:r>
      <w:r w:rsidR="007C787A" w:rsidRPr="00FA5103">
        <w:rPr>
          <w:rFonts w:ascii="Candara" w:hAnsi="Candara" w:cs="Helvetica"/>
          <w:bCs/>
          <w:sz w:val="22"/>
          <w:szCs w:val="22"/>
          <w:lang w:val="en-GB"/>
        </w:rPr>
        <w:t>provides anonymity as well as</w:t>
      </w:r>
      <w:r w:rsidR="007C787A">
        <w:rPr>
          <w:rFonts w:ascii="Candara" w:hAnsi="Candara" w:cs="Helvetica"/>
          <w:bCs/>
          <w:sz w:val="22"/>
          <w:szCs w:val="22"/>
          <w:lang w:val="en-GB"/>
        </w:rPr>
        <w:t xml:space="preserve"> allowing you to</w:t>
      </w:r>
      <w:r w:rsidR="007C787A" w:rsidRPr="00FA5103">
        <w:rPr>
          <w:rFonts w:ascii="Candara" w:hAnsi="Candara" w:cs="Helvetica"/>
          <w:bCs/>
          <w:sz w:val="22"/>
          <w:szCs w:val="22"/>
          <w:lang w:val="en-GB"/>
        </w:rPr>
        <w:t xml:space="preserve"> </w:t>
      </w:r>
      <w:r w:rsidRPr="00964E14">
        <w:rPr>
          <w:rFonts w:ascii="Candara" w:hAnsi="Candara" w:cs="Helvetica"/>
          <w:bCs/>
          <w:sz w:val="22"/>
          <w:szCs w:val="22"/>
          <w:lang w:val="en-GB"/>
        </w:rPr>
        <w:t>circumvent censorship. When you use Tor, the information you transmit is safer because your traffic is bounced around a</w:t>
      </w:r>
      <w:r w:rsidR="007C787A">
        <w:rPr>
          <w:rFonts w:ascii="Candara" w:hAnsi="Candara" w:cs="Helvetica"/>
          <w:bCs/>
          <w:sz w:val="22"/>
          <w:szCs w:val="22"/>
          <w:lang w:val="en-GB"/>
        </w:rPr>
        <w:t xml:space="preserve"> distributed network of servers</w:t>
      </w:r>
      <w:r w:rsidRPr="00964E14">
        <w:rPr>
          <w:rFonts w:ascii="Candara" w:hAnsi="Candara" w:cs="Helvetica"/>
          <w:bCs/>
          <w:sz w:val="22"/>
          <w:szCs w:val="22"/>
          <w:lang w:val="en-GB"/>
        </w:rPr>
        <w:t xml:space="preserve">. This </w:t>
      </w:r>
      <w:r w:rsidR="007C787A">
        <w:rPr>
          <w:rFonts w:ascii="Candara" w:hAnsi="Candara" w:cs="Helvetica"/>
          <w:bCs/>
          <w:sz w:val="22"/>
          <w:szCs w:val="22"/>
          <w:lang w:val="en-GB"/>
        </w:rPr>
        <w:t>can</w:t>
      </w:r>
      <w:r w:rsidRPr="00964E14">
        <w:rPr>
          <w:rFonts w:ascii="Candara" w:hAnsi="Candara" w:cs="Helvetica"/>
          <w:bCs/>
          <w:sz w:val="22"/>
          <w:szCs w:val="22"/>
          <w:lang w:val="en-GB"/>
        </w:rPr>
        <w:t xml:space="preserve"> provide anonymity, since the computer with which you’re communicating will never see your </w:t>
      </w:r>
      <w:r w:rsidRPr="007C787A">
        <w:rPr>
          <w:rFonts w:ascii="Candara" w:hAnsi="Candara" w:cs="Helvetica"/>
          <w:bCs/>
          <w:sz w:val="22"/>
          <w:szCs w:val="22"/>
          <w:lang w:val="en-GB"/>
        </w:rPr>
        <w:t>IP address</w:t>
      </w:r>
      <w:r w:rsidRPr="00964E14">
        <w:rPr>
          <w:rFonts w:ascii="Candara" w:hAnsi="Candara" w:cs="Helvetica"/>
          <w:bCs/>
          <w:sz w:val="22"/>
          <w:szCs w:val="22"/>
          <w:lang w:val="en-GB"/>
        </w:rPr>
        <w:t xml:space="preserve">, but instead will see the IP address of the last Tor router through which your traffic </w:t>
      </w:r>
      <w:r w:rsidR="00476A7D" w:rsidRPr="00964E14">
        <w:rPr>
          <w:rFonts w:ascii="Candara" w:hAnsi="Candara" w:cs="Helvetica"/>
          <w:bCs/>
          <w:sz w:val="22"/>
          <w:szCs w:val="22"/>
          <w:lang w:val="en-GB"/>
        </w:rPr>
        <w:t>travelled</w:t>
      </w:r>
      <w:r w:rsidRPr="00964E14">
        <w:rPr>
          <w:rFonts w:ascii="Candara" w:hAnsi="Candara" w:cs="Helvetica"/>
          <w:bCs/>
          <w:sz w:val="22"/>
          <w:szCs w:val="22"/>
          <w:lang w:val="en-GB"/>
        </w:rPr>
        <w:t>.</w:t>
      </w:r>
    </w:p>
    <w:p w14:paraId="3FA4E26D" w14:textId="77777777" w:rsidR="007C787A" w:rsidRPr="007C787A" w:rsidRDefault="007C787A" w:rsidP="007C7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338F3701" w14:textId="1D7324B6" w:rsidR="007C787A" w:rsidRPr="007C787A" w:rsidRDefault="007C787A" w:rsidP="007C7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7C787A">
        <w:rPr>
          <w:rFonts w:ascii="Candara" w:hAnsi="Candara" w:cs="Helvetica"/>
          <w:bCs/>
          <w:sz w:val="22"/>
          <w:szCs w:val="22"/>
          <w:lang w:val="en-GB"/>
        </w:rPr>
        <w:t>One of Tor's strengths is that it does not just work with a browser but can be used with various types of Internet software. Email programs, including Mozilla Thunderbird,</w:t>
      </w:r>
      <w:r>
        <w:rPr>
          <w:rFonts w:ascii="Candara" w:hAnsi="Candara" w:cs="Helvetica"/>
          <w:bCs/>
          <w:sz w:val="22"/>
          <w:szCs w:val="22"/>
          <w:lang w:val="en-GB"/>
        </w:rPr>
        <w:t xml:space="preserve"> </w:t>
      </w:r>
      <w:r w:rsidRPr="007C787A">
        <w:rPr>
          <w:rFonts w:ascii="Candara" w:hAnsi="Candara" w:cs="Helvetica"/>
          <w:bCs/>
          <w:sz w:val="22"/>
          <w:szCs w:val="22"/>
          <w:lang w:val="en-GB"/>
        </w:rPr>
        <w:t>and instant messaging programs,</w:t>
      </w:r>
      <w:r>
        <w:rPr>
          <w:rFonts w:ascii="Candara" w:hAnsi="Candara" w:cs="Helvetica"/>
          <w:bCs/>
          <w:sz w:val="22"/>
          <w:szCs w:val="22"/>
          <w:lang w:val="en-GB"/>
        </w:rPr>
        <w:t xml:space="preserve"> </w:t>
      </w:r>
      <w:r w:rsidRPr="007C787A">
        <w:rPr>
          <w:rFonts w:ascii="Candara" w:hAnsi="Candara" w:cs="Helvetica"/>
          <w:bCs/>
          <w:sz w:val="22"/>
          <w:szCs w:val="22"/>
          <w:lang w:val="en-GB"/>
        </w:rPr>
        <w:t>including Pidgin, can operate through Tor, either to access filtered services or to hide your use of those services.</w:t>
      </w:r>
    </w:p>
    <w:p w14:paraId="6C95F3E1" w14:textId="77777777" w:rsidR="007C787A" w:rsidRPr="00964E14" w:rsidRDefault="007C787A" w:rsidP="00813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4DF5ACEB" w14:textId="0E67288F" w:rsidR="0081303E" w:rsidRPr="00964E14" w:rsidRDefault="0081303E" w:rsidP="00813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964E14">
        <w:rPr>
          <w:rFonts w:ascii="Candara" w:hAnsi="Candara" w:cs="Helvetica"/>
          <w:bCs/>
          <w:sz w:val="22"/>
          <w:szCs w:val="22"/>
          <w:lang w:val="en-GB"/>
        </w:rPr>
        <w:t xml:space="preserve">Tor is the gold standard for secure censorship circumvention. It can be slow and </w:t>
      </w:r>
      <w:r w:rsidR="007C787A">
        <w:rPr>
          <w:rFonts w:ascii="Candara" w:hAnsi="Candara" w:cs="Helvetica"/>
          <w:bCs/>
          <w:sz w:val="22"/>
          <w:szCs w:val="22"/>
          <w:lang w:val="en-GB"/>
        </w:rPr>
        <w:t>tricky to use</w:t>
      </w:r>
      <w:r w:rsidRPr="00964E14">
        <w:rPr>
          <w:rFonts w:ascii="Candara" w:hAnsi="Candara" w:cs="Helvetica"/>
          <w:bCs/>
          <w:sz w:val="22"/>
          <w:szCs w:val="22"/>
          <w:lang w:val="en-GB"/>
        </w:rPr>
        <w:t>.</w:t>
      </w:r>
      <w:r w:rsidR="00EE6719">
        <w:rPr>
          <w:rFonts w:ascii="Candara" w:hAnsi="Candara" w:cs="Helvetica"/>
          <w:bCs/>
          <w:sz w:val="22"/>
          <w:szCs w:val="22"/>
          <w:lang w:val="en-GB"/>
        </w:rPr>
        <w:t xml:space="preserve"> </w:t>
      </w:r>
      <w:r w:rsidR="007C787A">
        <w:rPr>
          <w:rFonts w:ascii="Candara" w:hAnsi="Candara" w:cs="Helvetica"/>
          <w:bCs/>
          <w:sz w:val="22"/>
          <w:szCs w:val="22"/>
          <w:lang w:val="en-GB"/>
        </w:rPr>
        <w:t>H</w:t>
      </w:r>
      <w:r w:rsidR="007C787A" w:rsidRPr="007C787A">
        <w:rPr>
          <w:rFonts w:ascii="Candara" w:hAnsi="Candara" w:cs="Helvetica"/>
          <w:bCs/>
          <w:sz w:val="22"/>
          <w:szCs w:val="22"/>
          <w:lang w:val="en-GB"/>
        </w:rPr>
        <w:t>owever, it also provides a reliable, secure and public means of circumvention that saves you from having to worry about whether or not you trust the individuals who operate your proxies and the websites you visit.</w:t>
      </w:r>
      <w:r w:rsidR="007C787A">
        <w:rPr>
          <w:rFonts w:ascii="Candara" w:hAnsi="Candara" w:cs="Helvetica"/>
          <w:bCs/>
          <w:sz w:val="22"/>
          <w:szCs w:val="22"/>
          <w:lang w:val="en-GB"/>
        </w:rPr>
        <w:t xml:space="preserve"> </w:t>
      </w:r>
      <w:r w:rsidR="00EE6719" w:rsidRPr="00EE6719">
        <w:rPr>
          <w:rFonts w:ascii="Candara" w:hAnsi="Candara" w:cs="Helvetica"/>
          <w:bCs/>
          <w:sz w:val="22"/>
          <w:szCs w:val="22"/>
          <w:lang w:val="en-GB"/>
        </w:rPr>
        <w:t>Tor is open source and can be downloaded free onl</w:t>
      </w:r>
      <w:r w:rsidR="007C787A">
        <w:rPr>
          <w:rFonts w:ascii="Candara" w:hAnsi="Candara" w:cs="Helvetica"/>
          <w:bCs/>
          <w:sz w:val="22"/>
          <w:szCs w:val="22"/>
          <w:lang w:val="en-GB"/>
        </w:rPr>
        <w:t>ine for Windows, Mac, Linux</w:t>
      </w:r>
      <w:r w:rsidR="00EE6719" w:rsidRPr="00EE6719">
        <w:rPr>
          <w:rFonts w:ascii="Candara" w:hAnsi="Candara" w:cs="Helvetica"/>
          <w:bCs/>
          <w:sz w:val="22"/>
          <w:szCs w:val="22"/>
          <w:lang w:val="en-GB"/>
        </w:rPr>
        <w:t>, and Android.</w:t>
      </w:r>
    </w:p>
    <w:p w14:paraId="4FB9FB0B" w14:textId="77777777" w:rsidR="007C787A" w:rsidRDefault="007C787A" w:rsidP="00813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64F77F59" w14:textId="12837F66" w:rsidR="0081303E" w:rsidRDefault="008D6B29" w:rsidP="00813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To l</w:t>
      </w:r>
      <w:r w:rsidR="0081303E" w:rsidRPr="00964E14">
        <w:rPr>
          <w:rFonts w:ascii="Candara" w:hAnsi="Candara" w:cs="Helvetica"/>
          <w:bCs/>
          <w:sz w:val="22"/>
          <w:szCs w:val="22"/>
          <w:lang w:val="en-GB"/>
        </w:rPr>
        <w:t xml:space="preserve">earn how to </w:t>
      </w:r>
      <w:r w:rsidR="007C787A">
        <w:rPr>
          <w:rFonts w:ascii="Candara" w:hAnsi="Candara" w:cs="Helvetica"/>
          <w:bCs/>
          <w:sz w:val="22"/>
          <w:szCs w:val="22"/>
          <w:lang w:val="en-GB"/>
        </w:rPr>
        <w:t xml:space="preserve">install and </w:t>
      </w:r>
      <w:r w:rsidR="0081303E" w:rsidRPr="00964E14">
        <w:rPr>
          <w:rFonts w:ascii="Candara" w:hAnsi="Candara" w:cs="Helvetica"/>
          <w:bCs/>
          <w:sz w:val="22"/>
          <w:szCs w:val="22"/>
          <w:lang w:val="en-GB"/>
        </w:rPr>
        <w:t xml:space="preserve">use Tor, </w:t>
      </w:r>
      <w:r w:rsidR="007C787A">
        <w:rPr>
          <w:rFonts w:ascii="Candara" w:hAnsi="Candara" w:cs="Helvetica"/>
          <w:bCs/>
          <w:sz w:val="22"/>
          <w:szCs w:val="22"/>
          <w:lang w:val="en-GB"/>
        </w:rPr>
        <w:t xml:space="preserve">see the </w:t>
      </w:r>
      <w:r w:rsidR="007C787A" w:rsidRPr="007C787A">
        <w:rPr>
          <w:rFonts w:ascii="Candara" w:hAnsi="Candara" w:cs="Helvetica"/>
          <w:bCs/>
          <w:sz w:val="22"/>
          <w:szCs w:val="22"/>
          <w:highlight w:val="yellow"/>
          <w:lang w:val="en-GB"/>
        </w:rPr>
        <w:t xml:space="preserve">Tor </w:t>
      </w:r>
      <w:r w:rsidR="00961935">
        <w:rPr>
          <w:rFonts w:ascii="Candara" w:hAnsi="Candara" w:cs="Helvetica"/>
          <w:bCs/>
          <w:sz w:val="22"/>
          <w:szCs w:val="22"/>
          <w:highlight w:val="yellow"/>
          <w:lang w:val="en-GB"/>
        </w:rPr>
        <w:t xml:space="preserve">for Mac </w:t>
      </w:r>
      <w:r w:rsidR="007C787A" w:rsidRPr="007C787A">
        <w:rPr>
          <w:rFonts w:ascii="Candara" w:hAnsi="Candara" w:cs="Helvetica"/>
          <w:bCs/>
          <w:sz w:val="22"/>
          <w:szCs w:val="22"/>
          <w:highlight w:val="yellow"/>
          <w:lang w:val="en-GB"/>
        </w:rPr>
        <w:t>tool guide</w:t>
      </w:r>
      <w:r w:rsidR="00961935">
        <w:rPr>
          <w:rFonts w:ascii="Candara" w:hAnsi="Candara" w:cs="Helvetica"/>
          <w:bCs/>
          <w:sz w:val="22"/>
          <w:szCs w:val="22"/>
          <w:lang w:val="en-GB"/>
        </w:rPr>
        <w:t xml:space="preserve"> or </w:t>
      </w:r>
      <w:r w:rsidR="00961935" w:rsidRPr="007C787A">
        <w:rPr>
          <w:rFonts w:ascii="Candara" w:hAnsi="Candara" w:cs="Helvetica"/>
          <w:bCs/>
          <w:sz w:val="22"/>
          <w:szCs w:val="22"/>
          <w:highlight w:val="yellow"/>
          <w:lang w:val="en-GB"/>
        </w:rPr>
        <w:t xml:space="preserve">Tor </w:t>
      </w:r>
      <w:r w:rsidR="00961935">
        <w:rPr>
          <w:rFonts w:ascii="Candara" w:hAnsi="Candara" w:cs="Helvetica"/>
          <w:bCs/>
          <w:sz w:val="22"/>
          <w:szCs w:val="22"/>
          <w:highlight w:val="yellow"/>
          <w:lang w:val="en-GB"/>
        </w:rPr>
        <w:t xml:space="preserve">for Windows </w:t>
      </w:r>
      <w:r w:rsidR="00961935" w:rsidRPr="007C787A">
        <w:rPr>
          <w:rFonts w:ascii="Candara" w:hAnsi="Candara" w:cs="Helvetica"/>
          <w:bCs/>
          <w:sz w:val="22"/>
          <w:szCs w:val="22"/>
          <w:highlight w:val="yellow"/>
          <w:lang w:val="en-GB"/>
        </w:rPr>
        <w:t>tool guide</w:t>
      </w:r>
      <w:r w:rsidR="007C787A">
        <w:rPr>
          <w:rFonts w:ascii="Candara" w:hAnsi="Candara" w:cs="Helvetica"/>
          <w:bCs/>
          <w:sz w:val="22"/>
          <w:szCs w:val="22"/>
          <w:lang w:val="en-GB"/>
        </w:rPr>
        <w:t xml:space="preserve">. </w:t>
      </w:r>
    </w:p>
    <w:p w14:paraId="6D14E458" w14:textId="77777777" w:rsidR="00152BA2" w:rsidRDefault="00152BA2" w:rsidP="00813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5D5EB8DE" w14:textId="77777777" w:rsidR="00AB347E" w:rsidRPr="00AB347E" w:rsidRDefault="00AB347E" w:rsidP="00AB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15E70F4B" w14:textId="3CDCDD34" w:rsidR="00AB347E" w:rsidRDefault="00152BA2" w:rsidP="00AB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152BA2">
        <w:rPr>
          <w:rFonts w:ascii="Candara" w:hAnsi="Candara" w:cs="Helvetica"/>
          <w:b/>
          <w:bCs/>
          <w:sz w:val="22"/>
          <w:szCs w:val="22"/>
          <w:highlight w:val="magenta"/>
          <w:lang w:val="en-GB"/>
        </w:rPr>
        <w:t xml:space="preserve">3. </w:t>
      </w:r>
      <w:r w:rsidR="00AB347E" w:rsidRPr="00152BA2">
        <w:rPr>
          <w:rFonts w:ascii="Candara" w:hAnsi="Candara" w:cs="Helvetica"/>
          <w:b/>
          <w:bCs/>
          <w:sz w:val="22"/>
          <w:szCs w:val="22"/>
          <w:highlight w:val="magenta"/>
          <w:lang w:val="en-GB"/>
        </w:rPr>
        <w:t>Anonymity online on your mobile</w:t>
      </w:r>
    </w:p>
    <w:p w14:paraId="2549336A" w14:textId="77777777" w:rsidR="00CC41BB" w:rsidRDefault="00CC41BB" w:rsidP="00AB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04463244" w14:textId="7BD6A6A2" w:rsidR="00CC41BB" w:rsidRPr="00692066" w:rsidRDefault="008D6B29" w:rsidP="00AB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roofErr w:type="spellStart"/>
      <w:r>
        <w:rPr>
          <w:rFonts w:ascii="Candara" w:hAnsi="Candara" w:cs="Helvetica"/>
          <w:b/>
          <w:bCs/>
          <w:sz w:val="22"/>
          <w:szCs w:val="22"/>
          <w:lang w:val="en-GB"/>
        </w:rPr>
        <w:t>Orbot</w:t>
      </w:r>
      <w:proofErr w:type="spellEnd"/>
      <w:r>
        <w:rPr>
          <w:rFonts w:ascii="Candara" w:hAnsi="Candara" w:cs="Helvetica"/>
          <w:b/>
          <w:bCs/>
          <w:sz w:val="22"/>
          <w:szCs w:val="22"/>
          <w:lang w:val="en-GB"/>
        </w:rPr>
        <w:t xml:space="preserve"> and </w:t>
      </w:r>
      <w:proofErr w:type="spellStart"/>
      <w:r w:rsidR="00CC41BB">
        <w:rPr>
          <w:rFonts w:ascii="Candara" w:hAnsi="Candara" w:cs="Helvetica"/>
          <w:b/>
          <w:bCs/>
          <w:sz w:val="22"/>
          <w:szCs w:val="22"/>
          <w:lang w:val="en-GB"/>
        </w:rPr>
        <w:t>Orweb</w:t>
      </w:r>
      <w:proofErr w:type="spellEnd"/>
      <w:r w:rsidR="00CC41BB">
        <w:rPr>
          <w:rFonts w:ascii="Candara" w:hAnsi="Candara" w:cs="Helvetica"/>
          <w:b/>
          <w:bCs/>
          <w:sz w:val="22"/>
          <w:szCs w:val="22"/>
          <w:lang w:val="en-GB"/>
        </w:rPr>
        <w:t xml:space="preserve"> </w:t>
      </w:r>
    </w:p>
    <w:p w14:paraId="760BE7FA" w14:textId="42BC6E5D" w:rsidR="008D6B29" w:rsidRDefault="008D6B29" w:rsidP="008D6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roofErr w:type="spellStart"/>
      <w:r w:rsidRPr="008D6B29">
        <w:rPr>
          <w:rFonts w:ascii="Candara" w:hAnsi="Candara" w:cs="Helvetica"/>
          <w:sz w:val="22"/>
          <w:szCs w:val="22"/>
          <w:lang w:val="en-GB"/>
        </w:rPr>
        <w:t>Orbot</w:t>
      </w:r>
      <w:proofErr w:type="spellEnd"/>
      <w:r w:rsidRPr="008D6B29">
        <w:rPr>
          <w:rFonts w:ascii="Candara" w:hAnsi="Candara" w:cs="Helvetica"/>
          <w:sz w:val="22"/>
          <w:szCs w:val="22"/>
          <w:lang w:val="en-GB"/>
        </w:rPr>
        <w:t xml:space="preserve"> is a free proxy app that </w:t>
      </w:r>
      <w:r>
        <w:rPr>
          <w:rFonts w:ascii="Candara" w:hAnsi="Candara" w:cs="Helvetica"/>
          <w:sz w:val="22"/>
          <w:szCs w:val="22"/>
          <w:lang w:val="en-GB"/>
        </w:rPr>
        <w:t>enables</w:t>
      </w:r>
      <w:r w:rsidRPr="008D6B29">
        <w:rPr>
          <w:rFonts w:ascii="Candara" w:hAnsi="Candara" w:cs="Helvetica"/>
          <w:sz w:val="22"/>
          <w:szCs w:val="22"/>
          <w:lang w:val="en-GB"/>
        </w:rPr>
        <w:t xml:space="preserve"> other apps to use the </w:t>
      </w:r>
      <w:proofErr w:type="gramStart"/>
      <w:r w:rsidRPr="008D6B29">
        <w:rPr>
          <w:rFonts w:ascii="Candara" w:hAnsi="Candara" w:cs="Helvetica"/>
          <w:sz w:val="22"/>
          <w:szCs w:val="22"/>
          <w:lang w:val="en-GB"/>
        </w:rPr>
        <w:t>internet</w:t>
      </w:r>
      <w:proofErr w:type="gramEnd"/>
      <w:r w:rsidRPr="008D6B29">
        <w:rPr>
          <w:rFonts w:ascii="Candara" w:hAnsi="Candara" w:cs="Helvetica"/>
          <w:sz w:val="22"/>
          <w:szCs w:val="22"/>
          <w:lang w:val="en-GB"/>
        </w:rPr>
        <w:t xml:space="preserve"> more securely. </w:t>
      </w:r>
      <w:r>
        <w:rPr>
          <w:rFonts w:ascii="Candara" w:hAnsi="Candara" w:cs="Helvetica"/>
          <w:sz w:val="22"/>
          <w:szCs w:val="22"/>
          <w:lang w:val="en-GB"/>
        </w:rPr>
        <w:t>It</w:t>
      </w:r>
      <w:r w:rsidRPr="008D6B29">
        <w:rPr>
          <w:rFonts w:ascii="Candara" w:hAnsi="Candara" w:cs="Helvetica"/>
          <w:sz w:val="22"/>
          <w:szCs w:val="22"/>
          <w:lang w:val="en-GB"/>
        </w:rPr>
        <w:t xml:space="preserve"> uses Tor to encrypt your Internet traffic and then hides it by bouncing through a series of computers around the world. </w:t>
      </w:r>
      <w:r w:rsidRPr="008D6B29">
        <w:rPr>
          <w:rFonts w:ascii="Candara" w:hAnsi="Candara" w:cs="Helvetica" w:hint="eastAsia"/>
          <w:sz w:val="22"/>
          <w:szCs w:val="22"/>
          <w:lang w:val="en-GB"/>
        </w:rPr>
        <w:t>This process takes a l</w:t>
      </w:r>
      <w:r w:rsidRPr="008D6B29">
        <w:rPr>
          <w:rFonts w:ascii="Candara" w:hAnsi="Candara" w:cs="Helvetica"/>
          <w:sz w:val="22"/>
          <w:szCs w:val="22"/>
          <w:lang w:val="en-GB"/>
        </w:rPr>
        <w:t>ittle longer, but the strongest privacy and identity protection available is worth the wait.</w:t>
      </w:r>
    </w:p>
    <w:p w14:paraId="2DFCEEE3" w14:textId="14144006" w:rsidR="008D6B29" w:rsidRDefault="008D6B29" w:rsidP="008D6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Pr>
          <w:rFonts w:ascii="Candara" w:hAnsi="Candara" w:cs="Helvetica"/>
          <w:bCs/>
          <w:sz w:val="22"/>
          <w:szCs w:val="22"/>
          <w:lang w:val="en-GB"/>
        </w:rPr>
        <w:t>To l</w:t>
      </w:r>
      <w:r w:rsidRPr="00964E14">
        <w:rPr>
          <w:rFonts w:ascii="Candara" w:hAnsi="Candara" w:cs="Helvetica"/>
          <w:bCs/>
          <w:sz w:val="22"/>
          <w:szCs w:val="22"/>
          <w:lang w:val="en-GB"/>
        </w:rPr>
        <w:t xml:space="preserve">earn how to </w:t>
      </w:r>
      <w:r>
        <w:rPr>
          <w:rFonts w:ascii="Candara" w:hAnsi="Candara" w:cs="Helvetica"/>
          <w:bCs/>
          <w:sz w:val="22"/>
          <w:szCs w:val="22"/>
          <w:lang w:val="en-GB"/>
        </w:rPr>
        <w:t xml:space="preserve">install and </w:t>
      </w:r>
      <w:r w:rsidRPr="00964E14">
        <w:rPr>
          <w:rFonts w:ascii="Candara" w:hAnsi="Candara" w:cs="Helvetica"/>
          <w:bCs/>
          <w:sz w:val="22"/>
          <w:szCs w:val="22"/>
          <w:lang w:val="en-GB"/>
        </w:rPr>
        <w:t xml:space="preserve">use </w:t>
      </w:r>
      <w:proofErr w:type="spellStart"/>
      <w:r>
        <w:rPr>
          <w:rFonts w:ascii="Candara" w:hAnsi="Candara" w:cs="Helvetica"/>
          <w:bCs/>
          <w:sz w:val="22"/>
          <w:szCs w:val="22"/>
          <w:lang w:val="en-GB"/>
        </w:rPr>
        <w:t>Orbot</w:t>
      </w:r>
      <w:proofErr w:type="spellEnd"/>
      <w:r w:rsidRPr="00964E14">
        <w:rPr>
          <w:rFonts w:ascii="Candara" w:hAnsi="Candara" w:cs="Helvetica"/>
          <w:bCs/>
          <w:sz w:val="22"/>
          <w:szCs w:val="22"/>
          <w:lang w:val="en-GB"/>
        </w:rPr>
        <w:t xml:space="preserve">, </w:t>
      </w:r>
      <w:r>
        <w:rPr>
          <w:rFonts w:ascii="Candara" w:hAnsi="Candara" w:cs="Helvetica"/>
          <w:bCs/>
          <w:sz w:val="22"/>
          <w:szCs w:val="22"/>
          <w:lang w:val="en-GB"/>
        </w:rPr>
        <w:t xml:space="preserve">see the </w:t>
      </w:r>
      <w:proofErr w:type="spellStart"/>
      <w:r>
        <w:rPr>
          <w:rFonts w:ascii="Candara" w:hAnsi="Candara" w:cs="Helvetica"/>
          <w:bCs/>
          <w:sz w:val="22"/>
          <w:szCs w:val="22"/>
          <w:highlight w:val="yellow"/>
          <w:lang w:val="en-GB"/>
        </w:rPr>
        <w:t>Orbot</w:t>
      </w:r>
      <w:proofErr w:type="spellEnd"/>
      <w:r w:rsidRPr="007C787A">
        <w:rPr>
          <w:rFonts w:ascii="Candara" w:hAnsi="Candara" w:cs="Helvetica"/>
          <w:bCs/>
          <w:sz w:val="22"/>
          <w:szCs w:val="22"/>
          <w:highlight w:val="yellow"/>
          <w:lang w:val="en-GB"/>
        </w:rPr>
        <w:t xml:space="preserve"> tool guide</w:t>
      </w:r>
      <w:r>
        <w:rPr>
          <w:rFonts w:ascii="Candara" w:hAnsi="Candara" w:cs="Helvetica"/>
          <w:bCs/>
          <w:sz w:val="22"/>
          <w:szCs w:val="22"/>
          <w:lang w:val="en-GB"/>
        </w:rPr>
        <w:t xml:space="preserve">. </w:t>
      </w:r>
    </w:p>
    <w:p w14:paraId="7EB2A477" w14:textId="77777777" w:rsidR="008D6B29" w:rsidRDefault="008D6B29" w:rsidP="008D6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1B3ACAA" w14:textId="51E2B13D" w:rsidR="008D6B29" w:rsidRDefault="00F80E25" w:rsidP="008D6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roofErr w:type="spellStart"/>
      <w:r w:rsidRPr="00AB347E">
        <w:rPr>
          <w:rFonts w:ascii="Candara" w:hAnsi="Candara" w:cs="Helvetica"/>
          <w:sz w:val="22"/>
          <w:szCs w:val="22"/>
          <w:lang w:val="en-GB"/>
        </w:rPr>
        <w:t>Orweb</w:t>
      </w:r>
      <w:proofErr w:type="spellEnd"/>
      <w:r w:rsidRPr="00AB347E">
        <w:rPr>
          <w:rFonts w:ascii="Candara" w:hAnsi="Candara" w:cs="Helvetica"/>
          <w:sz w:val="22"/>
          <w:szCs w:val="22"/>
          <w:lang w:val="en-GB"/>
        </w:rPr>
        <w:t xml:space="preserve"> i</w:t>
      </w:r>
      <w:r>
        <w:rPr>
          <w:rFonts w:ascii="Candara" w:hAnsi="Candara" w:cs="Helvetica"/>
          <w:sz w:val="22"/>
          <w:szCs w:val="22"/>
          <w:lang w:val="en-GB"/>
        </w:rPr>
        <w:t>s the safest browser on Android</w:t>
      </w:r>
      <w:r w:rsidRPr="00AB347E">
        <w:rPr>
          <w:rFonts w:ascii="Candara" w:hAnsi="Candara" w:cs="Helvetica"/>
          <w:sz w:val="22"/>
          <w:szCs w:val="22"/>
          <w:lang w:val="en-GB"/>
        </w:rPr>
        <w:t xml:space="preserve">. </w:t>
      </w:r>
      <w:proofErr w:type="spellStart"/>
      <w:r w:rsidR="008D6B29" w:rsidRPr="00692066">
        <w:rPr>
          <w:rFonts w:ascii="Candara" w:hAnsi="Candara" w:cs="Helvetica"/>
          <w:sz w:val="22"/>
          <w:szCs w:val="22"/>
          <w:lang w:val="en-GB"/>
        </w:rPr>
        <w:t>Orbot</w:t>
      </w:r>
      <w:proofErr w:type="spellEnd"/>
      <w:r w:rsidR="008D6B29" w:rsidRPr="00692066">
        <w:rPr>
          <w:rFonts w:ascii="Candara" w:hAnsi="Candara" w:cs="Helvetica"/>
          <w:sz w:val="22"/>
          <w:szCs w:val="22"/>
          <w:lang w:val="en-GB"/>
        </w:rPr>
        <w:t xml:space="preserve"> and </w:t>
      </w:r>
      <w:proofErr w:type="spellStart"/>
      <w:r w:rsidR="008D6B29" w:rsidRPr="00692066">
        <w:rPr>
          <w:rFonts w:ascii="Candara" w:hAnsi="Candara" w:cs="Helvetica"/>
          <w:sz w:val="22"/>
          <w:szCs w:val="22"/>
          <w:lang w:val="en-GB"/>
        </w:rPr>
        <w:t>Orweb</w:t>
      </w:r>
      <w:proofErr w:type="spellEnd"/>
      <w:r w:rsidR="008D6B29" w:rsidRPr="00692066">
        <w:rPr>
          <w:rFonts w:ascii="Candara" w:hAnsi="Candara" w:cs="Helvetica"/>
          <w:sz w:val="22"/>
          <w:szCs w:val="22"/>
          <w:lang w:val="en-GB"/>
        </w:rPr>
        <w:t xml:space="preserve"> together circumvent web filters and firewalls, and offer </w:t>
      </w:r>
      <w:r w:rsidR="008D6B29">
        <w:rPr>
          <w:rFonts w:ascii="Candara" w:hAnsi="Candara" w:cs="Helvetica"/>
          <w:sz w:val="22"/>
          <w:szCs w:val="22"/>
          <w:lang w:val="en-GB"/>
        </w:rPr>
        <w:t xml:space="preserve">a </w:t>
      </w:r>
      <w:r w:rsidR="008D6B29" w:rsidRPr="008D6B29">
        <w:rPr>
          <w:rFonts w:ascii="Candara" w:hAnsi="Candara" w:cs="Helvetica"/>
          <w:sz w:val="22"/>
          <w:szCs w:val="22"/>
          <w:lang w:val="en-GB"/>
        </w:rPr>
        <w:t xml:space="preserve">truly private </w:t>
      </w:r>
      <w:proofErr w:type="gramStart"/>
      <w:r w:rsidR="008D6B29" w:rsidRPr="008D6B29">
        <w:rPr>
          <w:rFonts w:ascii="Candara" w:hAnsi="Candara" w:cs="Helvetica"/>
          <w:sz w:val="22"/>
          <w:szCs w:val="22"/>
          <w:lang w:val="en-GB"/>
        </w:rPr>
        <w:t>internet</w:t>
      </w:r>
      <w:proofErr w:type="gramEnd"/>
      <w:r w:rsidR="008D6B29" w:rsidRPr="008D6B29">
        <w:rPr>
          <w:rFonts w:ascii="Candara" w:hAnsi="Candara" w:cs="Helvetica"/>
          <w:sz w:val="22"/>
          <w:szCs w:val="22"/>
          <w:lang w:val="en-GB"/>
        </w:rPr>
        <w:t xml:space="preserve"> connection.</w:t>
      </w:r>
      <w:r w:rsidR="00C6236D">
        <w:rPr>
          <w:rFonts w:ascii="Candara" w:hAnsi="Candara" w:cs="Helvetica"/>
          <w:sz w:val="22"/>
          <w:szCs w:val="22"/>
          <w:lang w:val="en-GB"/>
        </w:rPr>
        <w:t xml:space="preserve"> Both apps are available for Android and iPhone.</w:t>
      </w:r>
    </w:p>
    <w:p w14:paraId="5B653309" w14:textId="0DB1BB47" w:rsidR="008D6B29" w:rsidRPr="008D6B29" w:rsidRDefault="008D6B29" w:rsidP="008D6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bCs/>
          <w:sz w:val="22"/>
          <w:szCs w:val="22"/>
          <w:lang w:val="en-GB"/>
        </w:rPr>
        <w:t>To l</w:t>
      </w:r>
      <w:r w:rsidRPr="00964E14">
        <w:rPr>
          <w:rFonts w:ascii="Candara" w:hAnsi="Candara" w:cs="Helvetica"/>
          <w:bCs/>
          <w:sz w:val="22"/>
          <w:szCs w:val="22"/>
          <w:lang w:val="en-GB"/>
        </w:rPr>
        <w:t xml:space="preserve">earn how to </w:t>
      </w:r>
      <w:r>
        <w:rPr>
          <w:rFonts w:ascii="Candara" w:hAnsi="Candara" w:cs="Helvetica"/>
          <w:bCs/>
          <w:sz w:val="22"/>
          <w:szCs w:val="22"/>
          <w:lang w:val="en-GB"/>
        </w:rPr>
        <w:t xml:space="preserve">install and </w:t>
      </w:r>
      <w:r w:rsidRPr="00964E14">
        <w:rPr>
          <w:rFonts w:ascii="Candara" w:hAnsi="Candara" w:cs="Helvetica"/>
          <w:bCs/>
          <w:sz w:val="22"/>
          <w:szCs w:val="22"/>
          <w:lang w:val="en-GB"/>
        </w:rPr>
        <w:t xml:space="preserve">use </w:t>
      </w:r>
      <w:proofErr w:type="spellStart"/>
      <w:r>
        <w:rPr>
          <w:rFonts w:ascii="Candara" w:hAnsi="Candara" w:cs="Helvetica"/>
          <w:bCs/>
          <w:sz w:val="22"/>
          <w:szCs w:val="22"/>
          <w:lang w:val="en-GB"/>
        </w:rPr>
        <w:t>Orweb</w:t>
      </w:r>
      <w:proofErr w:type="spellEnd"/>
      <w:r w:rsidRPr="00964E14">
        <w:rPr>
          <w:rFonts w:ascii="Candara" w:hAnsi="Candara" w:cs="Helvetica"/>
          <w:bCs/>
          <w:sz w:val="22"/>
          <w:szCs w:val="22"/>
          <w:lang w:val="en-GB"/>
        </w:rPr>
        <w:t xml:space="preserve">, </w:t>
      </w:r>
      <w:r>
        <w:rPr>
          <w:rFonts w:ascii="Candara" w:hAnsi="Candara" w:cs="Helvetica"/>
          <w:bCs/>
          <w:sz w:val="22"/>
          <w:szCs w:val="22"/>
          <w:lang w:val="en-GB"/>
        </w:rPr>
        <w:t xml:space="preserve">see the </w:t>
      </w:r>
      <w:proofErr w:type="spellStart"/>
      <w:r>
        <w:rPr>
          <w:rFonts w:ascii="Candara" w:hAnsi="Candara" w:cs="Helvetica"/>
          <w:bCs/>
          <w:sz w:val="22"/>
          <w:szCs w:val="22"/>
          <w:highlight w:val="yellow"/>
          <w:lang w:val="en-GB"/>
        </w:rPr>
        <w:t>Orweb</w:t>
      </w:r>
      <w:proofErr w:type="spellEnd"/>
      <w:r w:rsidRPr="007C787A">
        <w:rPr>
          <w:rFonts w:ascii="Candara" w:hAnsi="Candara" w:cs="Helvetica"/>
          <w:bCs/>
          <w:sz w:val="22"/>
          <w:szCs w:val="22"/>
          <w:highlight w:val="yellow"/>
          <w:lang w:val="en-GB"/>
        </w:rPr>
        <w:t xml:space="preserve"> tool guide</w:t>
      </w:r>
      <w:r>
        <w:rPr>
          <w:rFonts w:ascii="Candara" w:hAnsi="Candara" w:cs="Helvetica"/>
          <w:bCs/>
          <w:sz w:val="22"/>
          <w:szCs w:val="22"/>
          <w:lang w:val="en-GB"/>
        </w:rPr>
        <w:t xml:space="preserve">. </w:t>
      </w:r>
    </w:p>
    <w:p w14:paraId="2E4A484D" w14:textId="77777777" w:rsidR="00AB347E" w:rsidRDefault="00AB347E" w:rsidP="00AB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2CEA64BC" w14:textId="36C43A1A" w:rsidR="00F300EA" w:rsidRDefault="00F300EA" w:rsidP="00AB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Pr>
          <w:rFonts w:ascii="Candara" w:hAnsi="Candara" w:cs="Helvetica"/>
          <w:b/>
          <w:bCs/>
          <w:sz w:val="22"/>
          <w:szCs w:val="22"/>
          <w:lang w:val="en-GB"/>
        </w:rPr>
        <w:t>Remember, these tools can only protect your anonymity if you do not log in to sites or post something online that could identify you!</w:t>
      </w:r>
    </w:p>
    <w:p w14:paraId="42AA8E28"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41C6C0D"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F4B063D" w14:textId="2112CC46" w:rsidR="00152BA2" w:rsidRDefault="00152BA2" w:rsidP="00152B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4. </w:t>
      </w:r>
      <w:r w:rsidRPr="00F46F9B">
        <w:rPr>
          <w:rFonts w:ascii="Candara" w:hAnsi="Candara" w:cs="Helvetica"/>
          <w:b/>
          <w:sz w:val="22"/>
          <w:szCs w:val="22"/>
          <w:highlight w:val="magenta"/>
        </w:rPr>
        <w:t>What now?</w:t>
      </w:r>
    </w:p>
    <w:p w14:paraId="4C3B0D5A" w14:textId="77777777" w:rsidR="00152BA2" w:rsidRDefault="00152BA2" w:rsidP="00152B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07C2292" w14:textId="77777777" w:rsidR="00152BA2" w:rsidRDefault="00152BA2" w:rsidP="00152B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0546EB99" w14:textId="77777777" w:rsidR="00152BA2" w:rsidRDefault="00152BA2" w:rsidP="00152B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0CC8F4AC" w14:textId="4C1BD85E" w:rsidR="00152BA2" w:rsidRDefault="00152BA2" w:rsidP="00152B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Pr>
          <w:rFonts w:ascii="Candara" w:hAnsi="Candara" w:cs="Helvetica"/>
          <w:b/>
          <w:sz w:val="22"/>
          <w:szCs w:val="22"/>
          <w:highlight w:val="yellow"/>
        </w:rPr>
        <w:t>Beginner</w:t>
      </w:r>
      <w:r w:rsidRPr="00364A96">
        <w:rPr>
          <w:rFonts w:ascii="Candara" w:hAnsi="Candara" w:cs="Helvetica"/>
          <w:b/>
          <w:sz w:val="22"/>
          <w:szCs w:val="22"/>
          <w:highlight w:val="yellow"/>
        </w:rPr>
        <w:t xml:space="preserve"> lesson</w:t>
      </w:r>
      <w:r>
        <w:rPr>
          <w:rFonts w:ascii="Candara" w:hAnsi="Candara" w:cs="Helvetica"/>
          <w:b/>
          <w:sz w:val="22"/>
          <w:szCs w:val="22"/>
        </w:rPr>
        <w:t xml:space="preserve"> for advice on how to circumvent censorship.</w:t>
      </w:r>
    </w:p>
    <w:p w14:paraId="4AA8E311" w14:textId="77777777" w:rsidR="00152BA2" w:rsidRDefault="00152BA2" w:rsidP="00152B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E199F19" w14:textId="77777777" w:rsidR="00152BA2" w:rsidRDefault="00152BA2"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169E831"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166E2873" w14:textId="77777777" w:rsidR="00961935" w:rsidRDefault="00961935" w:rsidP="00DE6EC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Tor for Mac tool guide</w:t>
      </w:r>
      <w:r w:rsidRPr="00961935">
        <w:rPr>
          <w:rFonts w:ascii="Candara" w:hAnsi="Candara" w:cs="Helvetica"/>
          <w:bCs/>
          <w:i/>
          <w:iCs/>
          <w:sz w:val="22"/>
          <w:szCs w:val="22"/>
          <w:lang w:val="en-GB"/>
        </w:rPr>
        <w:t xml:space="preserve"> </w:t>
      </w:r>
    </w:p>
    <w:p w14:paraId="188CD041" w14:textId="1B12869E" w:rsidR="00961935" w:rsidRDefault="00961935" w:rsidP="00DE6EC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961935">
        <w:rPr>
          <w:rFonts w:ascii="Candara" w:hAnsi="Candara" w:cs="Helvetica"/>
          <w:bCs/>
          <w:i/>
          <w:iCs/>
          <w:sz w:val="22"/>
          <w:szCs w:val="22"/>
          <w:lang w:val="en-GB"/>
        </w:rPr>
        <w:t>Tor for Windows tool guide</w:t>
      </w:r>
    </w:p>
    <w:p w14:paraId="5C1DBA01" w14:textId="5A1A97B3" w:rsidR="000B3146" w:rsidRDefault="000B3146" w:rsidP="00DE6EC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Orbot</w:t>
      </w:r>
      <w:proofErr w:type="spellEnd"/>
      <w:r>
        <w:rPr>
          <w:rFonts w:ascii="Candara" w:hAnsi="Candara" w:cs="Helvetica"/>
          <w:bCs/>
          <w:i/>
          <w:iCs/>
          <w:sz w:val="22"/>
          <w:szCs w:val="22"/>
          <w:lang w:val="en-GB"/>
        </w:rPr>
        <w:t xml:space="preserve"> tool guide</w:t>
      </w:r>
    </w:p>
    <w:p w14:paraId="68AD441A" w14:textId="493A8A57" w:rsidR="000B3146" w:rsidRPr="000B3146" w:rsidRDefault="000B3146" w:rsidP="00DE6EC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Orweb</w:t>
      </w:r>
      <w:proofErr w:type="spellEnd"/>
      <w:r>
        <w:rPr>
          <w:rFonts w:ascii="Candara" w:hAnsi="Candara" w:cs="Helvetica"/>
          <w:bCs/>
          <w:i/>
          <w:iCs/>
          <w:sz w:val="22"/>
          <w:szCs w:val="22"/>
          <w:lang w:val="en-GB"/>
        </w:rPr>
        <w:t xml:space="preserve"> tool guide</w:t>
      </w:r>
    </w:p>
    <w:p w14:paraId="4704E552" w14:textId="77777777" w:rsidR="007D0CFD" w:rsidRPr="0015701A"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21DE4E90"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76B75B23" w14:textId="2FCCDD9F" w:rsidR="007D0CFD" w:rsidRPr="00152BA2" w:rsidRDefault="000F4F4E" w:rsidP="00152BA2">
      <w:pPr>
        <w:pStyle w:val="ListParagraph"/>
        <w:widowControl w:val="0"/>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32" w:history="1">
        <w:r w:rsidR="00152BA2" w:rsidRPr="00152BA2">
          <w:rPr>
            <w:rStyle w:val="Hyperlink"/>
            <w:rFonts w:ascii="Candara" w:hAnsi="Candara" w:cs="Helvetica"/>
            <w:bCs/>
            <w:i/>
            <w:iCs/>
            <w:sz w:val="22"/>
            <w:szCs w:val="22"/>
            <w:lang w:val="en-GB"/>
          </w:rPr>
          <w:t>Security in a Box - Anonymity and circumvention</w:t>
        </w:r>
      </w:hyperlink>
    </w:p>
    <w:p w14:paraId="615EEB96" w14:textId="77777777" w:rsidR="00152BA2" w:rsidRDefault="00152BA2"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0199CFFE" w14:textId="77777777" w:rsidR="00152BA2" w:rsidRDefault="00152BA2"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3C085B1E" w14:textId="77777777" w:rsidR="00F300EA" w:rsidRDefault="00F300EA" w:rsidP="00F30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The Internet Advanced Checklist</w:t>
      </w:r>
    </w:p>
    <w:p w14:paraId="279C6E2F" w14:textId="77777777" w:rsidR="00F300EA" w:rsidRDefault="00F300EA" w:rsidP="00F30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373BC436" w14:textId="77777777" w:rsidR="00F300EA" w:rsidRPr="001A5FC9" w:rsidRDefault="00F300EA" w:rsidP="00F300E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Install and use Tor</w:t>
      </w:r>
    </w:p>
    <w:p w14:paraId="0AE31BDE" w14:textId="77777777" w:rsidR="00F300EA" w:rsidRDefault="00F300EA" w:rsidP="00F300E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 xml:space="preserve">On mobile install and use </w:t>
      </w:r>
      <w:proofErr w:type="spellStart"/>
      <w:r>
        <w:rPr>
          <w:rFonts w:ascii="Candara" w:hAnsi="Candara" w:cs="Helvetica"/>
          <w:b/>
          <w:bCs/>
          <w:i/>
          <w:iCs/>
          <w:sz w:val="22"/>
          <w:szCs w:val="22"/>
          <w:lang w:val="en-GB"/>
        </w:rPr>
        <w:t>Orbot</w:t>
      </w:r>
      <w:proofErr w:type="spellEnd"/>
      <w:r>
        <w:rPr>
          <w:rFonts w:ascii="Candara" w:hAnsi="Candara" w:cs="Helvetica"/>
          <w:b/>
          <w:bCs/>
          <w:i/>
          <w:iCs/>
          <w:sz w:val="22"/>
          <w:szCs w:val="22"/>
          <w:lang w:val="en-GB"/>
        </w:rPr>
        <w:t xml:space="preserve"> and </w:t>
      </w:r>
      <w:proofErr w:type="spellStart"/>
      <w:r>
        <w:rPr>
          <w:rFonts w:ascii="Candara" w:hAnsi="Candara" w:cs="Helvetica"/>
          <w:b/>
          <w:bCs/>
          <w:i/>
          <w:iCs/>
          <w:sz w:val="22"/>
          <w:szCs w:val="22"/>
          <w:lang w:val="en-GB"/>
        </w:rPr>
        <w:t>Orweb</w:t>
      </w:r>
      <w:proofErr w:type="spellEnd"/>
      <w:r>
        <w:rPr>
          <w:rFonts w:ascii="Candara" w:hAnsi="Candara" w:cs="Helvetica"/>
          <w:b/>
          <w:bCs/>
          <w:i/>
          <w:iCs/>
          <w:sz w:val="22"/>
          <w:szCs w:val="22"/>
          <w:lang w:val="en-GB"/>
        </w:rPr>
        <w:t xml:space="preserve"> </w:t>
      </w:r>
    </w:p>
    <w:p w14:paraId="45B0DBBB" w14:textId="77777777" w:rsidR="00F300EA" w:rsidRDefault="00F300EA" w:rsidP="00F300EA"/>
    <w:p w14:paraId="11CD075F" w14:textId="77777777" w:rsidR="007D0CFD" w:rsidRDefault="007D0CFD"/>
    <w:p w14:paraId="0A82EA88" w14:textId="77777777" w:rsidR="000B3146" w:rsidRDefault="000B3146"/>
    <w:p w14:paraId="5B6C1276" w14:textId="77777777" w:rsidR="000B3146" w:rsidRDefault="000B3146"/>
    <w:p w14:paraId="01A07AD7" w14:textId="77777777" w:rsidR="007D0CFD" w:rsidRDefault="007D0CFD"/>
    <w:p w14:paraId="04954DD8" w14:textId="77777777" w:rsidR="007D0CFD" w:rsidRPr="008409EE"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Pr>
          <w:rFonts w:ascii="Candara" w:hAnsi="Candara" w:cs="Helvetica"/>
          <w:b/>
          <w:color w:val="FF0000"/>
          <w:sz w:val="22"/>
          <w:szCs w:val="22"/>
        </w:rPr>
        <w:t>SOCIAL MEDIA</w:t>
      </w:r>
    </w:p>
    <w:p w14:paraId="6ED812BC"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253B5A1" w14:textId="77777777" w:rsidR="007D0CFD" w:rsidRPr="00264C86"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00ECCC21" w14:textId="77777777" w:rsidR="00B62649" w:rsidRDefault="00B62649"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4C11A16A" w14:textId="77777777" w:rsidR="00B62649" w:rsidRDefault="00B62649"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06A106B" w14:textId="65EEBC74" w:rsidR="0008708D" w:rsidRPr="00B62649" w:rsidRDefault="00184A16"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184A16">
        <w:rPr>
          <w:rFonts w:ascii="Candara" w:hAnsi="Candara" w:cs="Helvetica"/>
          <w:b/>
          <w:sz w:val="22"/>
          <w:szCs w:val="22"/>
          <w:highlight w:val="magenta"/>
          <w:lang w:val="en-GB"/>
        </w:rPr>
        <w:t xml:space="preserve">1. </w:t>
      </w:r>
      <w:r w:rsidR="00B62649" w:rsidRPr="00184A16">
        <w:rPr>
          <w:rFonts w:ascii="Candara" w:hAnsi="Candara" w:cs="Helvetica"/>
          <w:b/>
          <w:sz w:val="22"/>
          <w:szCs w:val="22"/>
          <w:highlight w:val="magenta"/>
          <w:lang w:val="en-GB"/>
        </w:rPr>
        <w:t>Protecting Yourself on Social Networks</w:t>
      </w:r>
    </w:p>
    <w:p w14:paraId="034229E1" w14:textId="6F3CC0A5" w:rsidR="00A44AD3" w:rsidRPr="00A44AD3" w:rsidRDefault="00B62649" w:rsidP="00A44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Social networking sites are some of the most popular websites and tools we use on the Internet. Facebook, Google+, and Twitter have hundreds of millions of users each.</w:t>
      </w:r>
      <w:r w:rsidR="00A44AD3">
        <w:rPr>
          <w:rFonts w:ascii="Candara" w:hAnsi="Candara" w:cs="Helvetica"/>
          <w:sz w:val="22"/>
          <w:szCs w:val="22"/>
          <w:lang w:val="en-GB"/>
        </w:rPr>
        <w:t xml:space="preserve"> </w:t>
      </w:r>
      <w:r w:rsidR="00A44AD3" w:rsidRPr="00A44AD3">
        <w:rPr>
          <w:rFonts w:ascii="Candara" w:hAnsi="Candara" w:cs="Helvetica"/>
          <w:bCs/>
          <w:sz w:val="22"/>
          <w:szCs w:val="22"/>
          <w:lang w:val="en-GB"/>
        </w:rPr>
        <w:t>With social networking platforms come many benefits</w:t>
      </w:r>
      <w:r w:rsidR="00A44AD3">
        <w:rPr>
          <w:rFonts w:ascii="Candara" w:hAnsi="Candara" w:cs="Helvetica"/>
          <w:bCs/>
          <w:sz w:val="22"/>
          <w:szCs w:val="22"/>
          <w:lang w:val="en-GB"/>
        </w:rPr>
        <w:t>, such as the u</w:t>
      </w:r>
      <w:r w:rsidR="00A44AD3" w:rsidRPr="00A44AD3">
        <w:rPr>
          <w:rFonts w:ascii="Candara" w:hAnsi="Candara" w:cs="Helvetica"/>
          <w:bCs/>
          <w:sz w:val="22"/>
          <w:szCs w:val="22"/>
          <w:lang w:val="en-GB"/>
        </w:rPr>
        <w:t>nprecede</w:t>
      </w:r>
      <w:r w:rsidR="00A44AD3">
        <w:rPr>
          <w:rFonts w:ascii="Candara" w:hAnsi="Candara" w:cs="Helvetica"/>
          <w:bCs/>
          <w:sz w:val="22"/>
          <w:szCs w:val="22"/>
          <w:lang w:val="en-GB"/>
        </w:rPr>
        <w:t xml:space="preserve">nted opportunity to communicate, </w:t>
      </w:r>
      <w:r w:rsidR="00A44AD3" w:rsidRPr="00A44AD3">
        <w:rPr>
          <w:rFonts w:ascii="Candara" w:hAnsi="Candara" w:cs="Helvetica"/>
          <w:bCs/>
          <w:sz w:val="22"/>
          <w:szCs w:val="22"/>
          <w:lang w:val="en-GB"/>
        </w:rPr>
        <w:t>publish, coordinate, and persuade.</w:t>
      </w:r>
      <w:r w:rsidR="00A44AD3">
        <w:rPr>
          <w:rFonts w:ascii="Candara" w:hAnsi="Candara" w:cs="Helvetica"/>
          <w:bCs/>
          <w:sz w:val="22"/>
          <w:szCs w:val="22"/>
          <w:lang w:val="en-GB"/>
        </w:rPr>
        <w:t xml:space="preserve"> </w:t>
      </w:r>
      <w:r w:rsidR="00A44AD3" w:rsidRPr="00A44AD3">
        <w:rPr>
          <w:rFonts w:ascii="Candara" w:hAnsi="Candara" w:cs="Helvetica"/>
          <w:bCs/>
          <w:sz w:val="22"/>
          <w:szCs w:val="22"/>
          <w:lang w:val="en-GB"/>
        </w:rPr>
        <w:t xml:space="preserve">Many people use it for their professional </w:t>
      </w:r>
      <w:r w:rsidR="00A44AD3">
        <w:rPr>
          <w:rFonts w:ascii="Candara" w:hAnsi="Candara" w:cs="Helvetica"/>
          <w:bCs/>
          <w:sz w:val="22"/>
          <w:szCs w:val="22"/>
          <w:lang w:val="en-GB"/>
        </w:rPr>
        <w:t xml:space="preserve">as well personal lives. </w:t>
      </w:r>
      <w:r w:rsidR="00A44AD3" w:rsidRPr="00A44AD3">
        <w:rPr>
          <w:rFonts w:ascii="Candara" w:hAnsi="Candara" w:cs="Helvetica"/>
          <w:bCs/>
          <w:sz w:val="22"/>
          <w:szCs w:val="22"/>
          <w:lang w:val="en-GB"/>
        </w:rPr>
        <w:t>But, this also means that we're sharing a lot about ourselves onli</w:t>
      </w:r>
      <w:r w:rsidR="00A44AD3">
        <w:rPr>
          <w:rFonts w:ascii="Candara" w:hAnsi="Candara" w:cs="Helvetica"/>
          <w:bCs/>
          <w:sz w:val="22"/>
          <w:szCs w:val="22"/>
          <w:lang w:val="en-GB"/>
        </w:rPr>
        <w:t>ne, usually more than we realis</w:t>
      </w:r>
      <w:r w:rsidR="00A44AD3" w:rsidRPr="00A44AD3">
        <w:rPr>
          <w:rFonts w:ascii="Candara" w:hAnsi="Candara" w:cs="Helvetica"/>
          <w:bCs/>
          <w:sz w:val="22"/>
          <w:szCs w:val="22"/>
          <w:lang w:val="en-GB"/>
        </w:rPr>
        <w:t>e</w:t>
      </w:r>
      <w:r w:rsidR="00A44AD3">
        <w:rPr>
          <w:rFonts w:ascii="Candara" w:hAnsi="Candara" w:cs="Helvetica"/>
          <w:bCs/>
          <w:sz w:val="22"/>
          <w:szCs w:val="22"/>
          <w:lang w:val="en-GB"/>
        </w:rPr>
        <w:t>. In some cases, this can put our operations, our contacts, or us at risk.</w:t>
      </w:r>
    </w:p>
    <w:p w14:paraId="18DEEE61" w14:textId="77777777" w:rsidR="00355F70" w:rsidRDefault="00355F70"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B6BCF90" w14:textId="74700F71" w:rsidR="00355F70" w:rsidRDefault="002C4D18"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When using social networks it is</w:t>
      </w:r>
      <w:r w:rsidRPr="00B62649">
        <w:rPr>
          <w:rFonts w:ascii="Candara" w:hAnsi="Candara" w:cs="Helvetica"/>
          <w:sz w:val="22"/>
          <w:szCs w:val="22"/>
          <w:lang w:val="en-GB"/>
        </w:rPr>
        <w:t xml:space="preserve"> important to consider</w:t>
      </w:r>
      <w:r>
        <w:rPr>
          <w:rFonts w:ascii="Candara" w:hAnsi="Candara" w:cs="Helvetica"/>
          <w:sz w:val="22"/>
          <w:szCs w:val="22"/>
          <w:lang w:val="en-GB"/>
        </w:rPr>
        <w:t>:</w:t>
      </w:r>
    </w:p>
    <w:p w14:paraId="330BD03F" w14:textId="13C10D52" w:rsidR="00355F70" w:rsidRDefault="00B62649" w:rsidP="00355F70">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355F70">
        <w:rPr>
          <w:rFonts w:ascii="Candara" w:hAnsi="Candara" w:cs="Helvetica"/>
          <w:sz w:val="22"/>
          <w:szCs w:val="22"/>
          <w:lang w:val="en-GB"/>
        </w:rPr>
        <w:t xml:space="preserve">How can I interact </w:t>
      </w:r>
      <w:r w:rsidR="002C4D18">
        <w:rPr>
          <w:rFonts w:ascii="Candara" w:hAnsi="Candara" w:cs="Helvetica"/>
          <w:sz w:val="22"/>
          <w:szCs w:val="22"/>
          <w:lang w:val="en-GB"/>
        </w:rPr>
        <w:t xml:space="preserve">while protecting </w:t>
      </w:r>
      <w:proofErr w:type="gramStart"/>
      <w:r w:rsidR="002C4D18">
        <w:rPr>
          <w:rFonts w:ascii="Candara" w:hAnsi="Candara" w:cs="Helvetica"/>
          <w:sz w:val="22"/>
          <w:szCs w:val="22"/>
          <w:lang w:val="en-GB"/>
        </w:rPr>
        <w:t>myself, my identity, my privacy and my contacts</w:t>
      </w:r>
      <w:proofErr w:type="gramEnd"/>
      <w:r w:rsidR="002C4D18">
        <w:rPr>
          <w:rFonts w:ascii="Candara" w:hAnsi="Candara" w:cs="Helvetica"/>
          <w:sz w:val="22"/>
          <w:szCs w:val="22"/>
          <w:lang w:val="en-GB"/>
        </w:rPr>
        <w:t>?</w:t>
      </w:r>
    </w:p>
    <w:p w14:paraId="7F52E4C0" w14:textId="1BCA51BF" w:rsidR="00B62649" w:rsidRPr="00355F70" w:rsidRDefault="00B62649" w:rsidP="00355F70">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355F70">
        <w:rPr>
          <w:rFonts w:ascii="Candara" w:hAnsi="Candara" w:cs="Helvetica"/>
          <w:sz w:val="22"/>
          <w:szCs w:val="22"/>
          <w:lang w:val="en-GB"/>
        </w:rPr>
        <w:t xml:space="preserve">What information </w:t>
      </w:r>
      <w:proofErr w:type="gramStart"/>
      <w:r w:rsidRPr="00355F70">
        <w:rPr>
          <w:rFonts w:ascii="Candara" w:hAnsi="Candara" w:cs="Helvetica"/>
          <w:sz w:val="22"/>
          <w:szCs w:val="22"/>
          <w:lang w:val="en-GB"/>
        </w:rPr>
        <w:t>do</w:t>
      </w:r>
      <w:proofErr w:type="gramEnd"/>
      <w:r w:rsidRPr="00355F70">
        <w:rPr>
          <w:rFonts w:ascii="Candara" w:hAnsi="Candara" w:cs="Helvetica"/>
          <w:sz w:val="22"/>
          <w:szCs w:val="22"/>
          <w:lang w:val="en-GB"/>
        </w:rPr>
        <w:t xml:space="preserve"> I want keep private and who do I want to keep it private from?</w:t>
      </w:r>
    </w:p>
    <w:p w14:paraId="3BAEDFC8" w14:textId="77777777" w:rsidR="00355F70" w:rsidRDefault="00355F70"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7391D0F9" w14:textId="2EF614F2" w:rsidR="00B62649" w:rsidRP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Depending on your circumstances, you may need to protect yourself against the social media site itself, against other users of the site, or both.</w:t>
      </w:r>
      <w:r w:rsidR="00355F70">
        <w:rPr>
          <w:rFonts w:ascii="Candara" w:hAnsi="Candara" w:cs="Helvetica"/>
          <w:sz w:val="22"/>
          <w:szCs w:val="22"/>
          <w:lang w:val="en-GB"/>
        </w:rPr>
        <w:t xml:space="preserve"> </w:t>
      </w:r>
    </w:p>
    <w:p w14:paraId="5B6A4EA0" w14:textId="77777777" w:rsid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019DCC23" w14:textId="77777777" w:rsidR="002C4D18" w:rsidRDefault="002C4D18"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3C0AD618" w14:textId="12C09B64" w:rsidR="00B62649" w:rsidRPr="00B62649" w:rsidRDefault="00184A16"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184A16">
        <w:rPr>
          <w:rFonts w:ascii="Candara" w:hAnsi="Candara" w:cs="Helvetica"/>
          <w:b/>
          <w:sz w:val="22"/>
          <w:szCs w:val="22"/>
          <w:highlight w:val="magenta"/>
          <w:lang w:val="en-GB"/>
        </w:rPr>
        <w:t xml:space="preserve">2. </w:t>
      </w:r>
      <w:r w:rsidR="0045764E" w:rsidRPr="00184A16">
        <w:rPr>
          <w:rFonts w:ascii="Candara" w:hAnsi="Candara" w:cs="Helvetica"/>
          <w:b/>
          <w:sz w:val="22"/>
          <w:szCs w:val="22"/>
          <w:highlight w:val="magenta"/>
          <w:lang w:val="en-GB"/>
        </w:rPr>
        <w:t>Take care r</w:t>
      </w:r>
      <w:r w:rsidR="00B62649" w:rsidRPr="00184A16">
        <w:rPr>
          <w:rFonts w:ascii="Candara" w:hAnsi="Candara" w:cs="Helvetica"/>
          <w:b/>
          <w:sz w:val="22"/>
          <w:szCs w:val="22"/>
          <w:highlight w:val="magenta"/>
          <w:lang w:val="en-GB"/>
        </w:rPr>
        <w:t>egistering</w:t>
      </w:r>
      <w:r w:rsidR="00B62649" w:rsidRPr="00B62649">
        <w:rPr>
          <w:rFonts w:ascii="Candara" w:hAnsi="Candara" w:cs="Helvetica"/>
          <w:b/>
          <w:sz w:val="22"/>
          <w:szCs w:val="22"/>
          <w:lang w:val="en-GB"/>
        </w:rPr>
        <w:t xml:space="preserve"> </w:t>
      </w:r>
    </w:p>
    <w:p w14:paraId="06C43774" w14:textId="07930EA5" w:rsidR="00B62649" w:rsidRPr="00B62649" w:rsidRDefault="002764CD" w:rsidP="00B62649">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Consider whether</w:t>
      </w:r>
      <w:r w:rsidR="00B62649" w:rsidRPr="00B62649">
        <w:rPr>
          <w:rFonts w:ascii="Candara" w:hAnsi="Candara" w:cs="Helvetica"/>
          <w:sz w:val="22"/>
          <w:szCs w:val="22"/>
          <w:lang w:val="en-GB"/>
        </w:rPr>
        <w:t xml:space="preserve"> </w:t>
      </w:r>
      <w:r>
        <w:rPr>
          <w:rFonts w:ascii="Candara" w:hAnsi="Candara" w:cs="Helvetica"/>
          <w:sz w:val="22"/>
          <w:szCs w:val="22"/>
          <w:lang w:val="en-GB"/>
        </w:rPr>
        <w:t>you want to use your real name or not.</w:t>
      </w:r>
      <w:r w:rsidR="00036576">
        <w:rPr>
          <w:rFonts w:ascii="Candara" w:hAnsi="Candara" w:cs="Helvetica"/>
          <w:sz w:val="22"/>
          <w:szCs w:val="22"/>
          <w:lang w:val="en-GB"/>
        </w:rPr>
        <w:t xml:space="preserve"> Might you want to share things that could be dangerous if they were linked to you?</w:t>
      </w:r>
    </w:p>
    <w:p w14:paraId="6ED5DB47" w14:textId="1E59DA1A" w:rsidR="00D82F18" w:rsidRDefault="00B62649" w:rsidP="00B62649">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 xml:space="preserve">When you register, don't provide more information than is necessary. </w:t>
      </w:r>
      <w:r w:rsidR="00D82F18">
        <w:rPr>
          <w:rFonts w:ascii="Candara" w:hAnsi="Candara" w:cs="Helvetica"/>
          <w:sz w:val="22"/>
          <w:szCs w:val="22"/>
          <w:lang w:val="en-GB"/>
        </w:rPr>
        <w:t>Do you really need to include your birthday/contact number/employment details?</w:t>
      </w:r>
    </w:p>
    <w:p w14:paraId="309023B9" w14:textId="1D4A3399" w:rsidR="00B62649" w:rsidRDefault="00B62649" w:rsidP="00B62649">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If you are concerned with hiding your identity, </w:t>
      </w:r>
      <w:r w:rsidRPr="00B62649">
        <w:rPr>
          <w:rFonts w:ascii="Candara" w:hAnsi="Candara" w:cs="Helvetica"/>
          <w:i/>
          <w:iCs/>
          <w:sz w:val="22"/>
          <w:szCs w:val="22"/>
          <w:lang w:val="en-GB"/>
        </w:rPr>
        <w:t>use a separate email address</w:t>
      </w:r>
      <w:r w:rsidRPr="00B62649">
        <w:rPr>
          <w:rFonts w:ascii="Candara" w:hAnsi="Candara" w:cs="Helvetica"/>
          <w:sz w:val="22"/>
          <w:szCs w:val="22"/>
          <w:lang w:val="en-GB"/>
        </w:rPr>
        <w:t>. Be aware that your </w:t>
      </w:r>
      <w:r w:rsidRPr="002764CD">
        <w:rPr>
          <w:rFonts w:ascii="Candara" w:hAnsi="Candara" w:cs="Helvetica"/>
          <w:sz w:val="22"/>
          <w:szCs w:val="22"/>
          <w:lang w:val="en-GB"/>
        </w:rPr>
        <w:t>IP address</w:t>
      </w:r>
      <w:r w:rsidR="002764CD">
        <w:rPr>
          <w:rFonts w:ascii="Candara" w:hAnsi="Candara" w:cs="Helvetica"/>
          <w:sz w:val="22"/>
          <w:szCs w:val="22"/>
          <w:lang w:val="en-GB"/>
        </w:rPr>
        <w:t xml:space="preserve"> may be logged at registration, so for full, guaranteed anonymity you may want to use a VPN or even Tor. </w:t>
      </w:r>
    </w:p>
    <w:p w14:paraId="31E702E2" w14:textId="1ED7C9D3" w:rsidR="003A7050" w:rsidRPr="003A7050" w:rsidRDefault="003A7050" w:rsidP="003A7050">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Consider using </w:t>
      </w:r>
      <w:r w:rsidRPr="003A7050">
        <w:rPr>
          <w:rFonts w:ascii="Candara" w:hAnsi="Candara" w:cs="Helvetica"/>
          <w:bCs/>
          <w:sz w:val="22"/>
          <w:szCs w:val="22"/>
          <w:lang w:val="en-GB"/>
        </w:rPr>
        <w:t>separate accounts/identities</w:t>
      </w:r>
      <w:r w:rsidRPr="00BF2A0C">
        <w:rPr>
          <w:rFonts w:ascii="Candara" w:hAnsi="Candara" w:cs="Helvetica"/>
          <w:sz w:val="22"/>
          <w:szCs w:val="22"/>
          <w:lang w:val="en-GB"/>
        </w:rPr>
        <w:t xml:space="preserve">, or maybe different pseudonyms, for different campaigns and activities. </w:t>
      </w:r>
    </w:p>
    <w:p w14:paraId="24B74E18" w14:textId="109959A8" w:rsidR="00B62649" w:rsidRPr="00B62649" w:rsidRDefault="00B62649" w:rsidP="00B62649">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2764CD">
        <w:rPr>
          <w:rFonts w:ascii="Candara" w:hAnsi="Candara" w:cs="Helvetica"/>
          <w:iCs/>
          <w:sz w:val="22"/>
          <w:szCs w:val="22"/>
          <w:lang w:val="en-GB"/>
        </w:rPr>
        <w:t>Choose a strong password</w:t>
      </w:r>
      <w:r w:rsidR="002764CD" w:rsidRPr="002764CD">
        <w:rPr>
          <w:rFonts w:ascii="Candara" w:hAnsi="Candara" w:cs="Helvetica"/>
          <w:iCs/>
          <w:sz w:val="22"/>
          <w:szCs w:val="22"/>
          <w:lang w:val="en-GB"/>
        </w:rPr>
        <w:t>, change it regularly</w:t>
      </w:r>
      <w:r w:rsidRPr="002764CD">
        <w:rPr>
          <w:rFonts w:ascii="Candara" w:hAnsi="Candara" w:cs="Helvetica"/>
          <w:sz w:val="22"/>
          <w:szCs w:val="22"/>
          <w:lang w:val="en-GB"/>
        </w:rPr>
        <w:t> </w:t>
      </w:r>
      <w:r w:rsidRPr="00B62649">
        <w:rPr>
          <w:rFonts w:ascii="Candara" w:hAnsi="Candara" w:cs="Helvetica"/>
          <w:sz w:val="22"/>
          <w:szCs w:val="22"/>
          <w:lang w:val="en-GB"/>
        </w:rPr>
        <w:t>and, if possible, enable </w:t>
      </w:r>
      <w:r w:rsidRPr="002764CD">
        <w:rPr>
          <w:rFonts w:ascii="Candara" w:hAnsi="Candara" w:cs="Helvetica"/>
          <w:sz w:val="22"/>
          <w:szCs w:val="22"/>
          <w:lang w:val="en-GB"/>
        </w:rPr>
        <w:t>two-factor authentication</w:t>
      </w:r>
      <w:r w:rsidRPr="00B62649">
        <w:rPr>
          <w:rFonts w:ascii="Candara" w:hAnsi="Candara" w:cs="Helvetica"/>
          <w:sz w:val="22"/>
          <w:szCs w:val="22"/>
          <w:lang w:val="en-GB"/>
        </w:rPr>
        <w:t>.</w:t>
      </w:r>
    </w:p>
    <w:p w14:paraId="273BB90D" w14:textId="5D1C1FE4" w:rsidR="00B62649" w:rsidRDefault="00B62649" w:rsidP="00B62649">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Beware of password recovery</w:t>
      </w:r>
      <w:r w:rsidR="008B17FF">
        <w:rPr>
          <w:rFonts w:ascii="Candara" w:hAnsi="Candara" w:cs="Helvetica"/>
          <w:sz w:val="22"/>
          <w:szCs w:val="22"/>
          <w:lang w:val="en-GB"/>
        </w:rPr>
        <w:t>/security</w:t>
      </w:r>
      <w:r w:rsidRPr="00B62649">
        <w:rPr>
          <w:rFonts w:ascii="Candara" w:hAnsi="Candara" w:cs="Helvetica"/>
          <w:sz w:val="22"/>
          <w:szCs w:val="22"/>
          <w:lang w:val="en-GB"/>
        </w:rPr>
        <w:t xml:space="preserve"> questions whose answers can be mined from your social media details. For example: “What city were you born in?” or “What is the name of your pet?” You may want to choose password recovery answers that are false. One good way to remember the answers to password recovery questions, should you choose to use false answers for added security, is to note your chosen answers in a </w:t>
      </w:r>
      <w:r w:rsidRPr="002764CD">
        <w:rPr>
          <w:rFonts w:ascii="Candara" w:hAnsi="Candara" w:cs="Helvetica"/>
          <w:sz w:val="22"/>
          <w:szCs w:val="22"/>
          <w:lang w:val="en-GB"/>
        </w:rPr>
        <w:t>password safe</w:t>
      </w:r>
      <w:r w:rsidRPr="00B62649">
        <w:rPr>
          <w:rFonts w:ascii="Candara" w:hAnsi="Candara" w:cs="Helvetica"/>
          <w:sz w:val="22"/>
          <w:szCs w:val="22"/>
          <w:lang w:val="en-GB"/>
        </w:rPr>
        <w:t>.</w:t>
      </w:r>
      <w:r w:rsidR="002764CD">
        <w:rPr>
          <w:rFonts w:ascii="Candara" w:hAnsi="Candara" w:cs="Helvetica"/>
          <w:sz w:val="22"/>
          <w:szCs w:val="22"/>
          <w:lang w:val="en-GB"/>
        </w:rPr>
        <w:t xml:space="preserve"> See the </w:t>
      </w:r>
      <w:r w:rsidR="002764CD" w:rsidRPr="002764CD">
        <w:rPr>
          <w:rFonts w:ascii="Candara" w:hAnsi="Candara" w:cs="Helvetica"/>
          <w:sz w:val="22"/>
          <w:szCs w:val="22"/>
          <w:highlight w:val="yellow"/>
          <w:lang w:val="en-GB"/>
        </w:rPr>
        <w:t>Password lesson</w:t>
      </w:r>
      <w:r w:rsidR="002764CD">
        <w:rPr>
          <w:rFonts w:ascii="Candara" w:hAnsi="Candara" w:cs="Helvetica"/>
          <w:sz w:val="22"/>
          <w:szCs w:val="22"/>
          <w:lang w:val="en-GB"/>
        </w:rPr>
        <w:t xml:space="preserve"> for more information on how to choose and remember strong passwords.</w:t>
      </w:r>
    </w:p>
    <w:p w14:paraId="6D6C20FB" w14:textId="34032E5C" w:rsidR="003A7050" w:rsidRDefault="003A7050" w:rsidP="00B62649">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Only connect</w:t>
      </w:r>
      <w:r w:rsidRPr="00BF2A0C">
        <w:rPr>
          <w:rFonts w:ascii="Candara" w:hAnsi="Candara" w:cs="Helvetica"/>
          <w:sz w:val="22"/>
          <w:szCs w:val="22"/>
          <w:lang w:val="en-GB"/>
        </w:rPr>
        <w:t xml:space="preserve"> to people you know</w:t>
      </w:r>
      <w:r>
        <w:rPr>
          <w:rFonts w:ascii="Candara" w:hAnsi="Candara" w:cs="Helvetica"/>
          <w:sz w:val="22"/>
          <w:szCs w:val="22"/>
          <w:lang w:val="en-GB"/>
        </w:rPr>
        <w:t xml:space="preserve"> personally</w:t>
      </w:r>
      <w:r w:rsidRPr="00BF2A0C">
        <w:rPr>
          <w:rFonts w:ascii="Candara" w:hAnsi="Candara" w:cs="Helvetica"/>
          <w:sz w:val="22"/>
          <w:szCs w:val="22"/>
          <w:lang w:val="en-GB"/>
        </w:rPr>
        <w:t xml:space="preserve"> and trust</w:t>
      </w:r>
      <w:r>
        <w:rPr>
          <w:rFonts w:ascii="Candara" w:hAnsi="Candara" w:cs="Helvetica"/>
          <w:sz w:val="22"/>
          <w:szCs w:val="22"/>
          <w:lang w:val="en-GB"/>
        </w:rPr>
        <w:t>.</w:t>
      </w:r>
    </w:p>
    <w:p w14:paraId="18573847" w14:textId="77777777" w:rsid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936E264" w14:textId="0215F85D" w:rsidR="00B62649" w:rsidRPr="00B62649" w:rsidRDefault="00184A16"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184A16">
        <w:rPr>
          <w:rFonts w:ascii="Candara" w:hAnsi="Candara" w:cs="Helvetica"/>
          <w:b/>
          <w:sz w:val="22"/>
          <w:szCs w:val="22"/>
          <w:highlight w:val="magenta"/>
          <w:lang w:val="en-GB"/>
        </w:rPr>
        <w:t xml:space="preserve">3. </w:t>
      </w:r>
      <w:r w:rsidR="00B62649" w:rsidRPr="00184A16">
        <w:rPr>
          <w:rFonts w:ascii="Candara" w:hAnsi="Candara" w:cs="Helvetica"/>
          <w:b/>
          <w:sz w:val="22"/>
          <w:szCs w:val="22"/>
          <w:highlight w:val="magenta"/>
          <w:lang w:val="en-GB"/>
        </w:rPr>
        <w:t>Check the Site's Privacy Policy</w:t>
      </w:r>
    </w:p>
    <w:p w14:paraId="0997F8CA" w14:textId="54D9E005" w:rsidR="00B62649" w:rsidRP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 xml:space="preserve">Remember that information </w:t>
      </w:r>
      <w:r w:rsidR="00C042CD">
        <w:rPr>
          <w:rFonts w:ascii="Candara" w:hAnsi="Candara" w:cs="Helvetica"/>
          <w:sz w:val="22"/>
          <w:szCs w:val="22"/>
          <w:lang w:val="en-GB"/>
        </w:rPr>
        <w:t xml:space="preserve">you post on most social media sites does not belong you – it is </w:t>
      </w:r>
      <w:r w:rsidRPr="00B62649">
        <w:rPr>
          <w:rFonts w:ascii="Candara" w:hAnsi="Candara" w:cs="Helvetica"/>
          <w:sz w:val="22"/>
          <w:szCs w:val="22"/>
          <w:lang w:val="en-GB"/>
        </w:rPr>
        <w:t>subject to</w:t>
      </w:r>
      <w:r w:rsidR="00C042CD">
        <w:rPr>
          <w:rFonts w:ascii="Candara" w:hAnsi="Candara" w:cs="Helvetica"/>
          <w:sz w:val="22"/>
          <w:szCs w:val="22"/>
          <w:lang w:val="en-GB"/>
        </w:rPr>
        <w:t xml:space="preserve"> the sites</w:t>
      </w:r>
      <w:r w:rsidRPr="00B62649">
        <w:rPr>
          <w:rFonts w:ascii="Candara" w:hAnsi="Candara" w:cs="Helvetica"/>
          <w:sz w:val="22"/>
          <w:szCs w:val="22"/>
          <w:lang w:val="en-GB"/>
        </w:rPr>
        <w:t xml:space="preserve"> own policies and </w:t>
      </w:r>
      <w:r w:rsidR="00C042CD">
        <w:rPr>
          <w:rFonts w:ascii="Candara" w:hAnsi="Candara" w:cs="Helvetica"/>
          <w:sz w:val="22"/>
          <w:szCs w:val="22"/>
          <w:lang w:val="en-GB"/>
        </w:rPr>
        <w:t>they can use it or</w:t>
      </w:r>
      <w:r w:rsidRPr="00B62649">
        <w:rPr>
          <w:rFonts w:ascii="Candara" w:hAnsi="Candara" w:cs="Helvetica"/>
          <w:sz w:val="22"/>
          <w:szCs w:val="22"/>
          <w:lang w:val="en-GB"/>
        </w:rPr>
        <w:t xml:space="preserve"> </w:t>
      </w:r>
      <w:r w:rsidR="00C042CD">
        <w:rPr>
          <w:rFonts w:ascii="Candara" w:hAnsi="Candara" w:cs="Helvetica"/>
          <w:sz w:val="22"/>
          <w:szCs w:val="22"/>
          <w:lang w:val="en-GB"/>
        </w:rPr>
        <w:t>share it with others</w:t>
      </w:r>
      <w:r w:rsidRPr="00B62649">
        <w:rPr>
          <w:rFonts w:ascii="Candara" w:hAnsi="Candara" w:cs="Helvetica"/>
          <w:sz w:val="22"/>
          <w:szCs w:val="22"/>
          <w:lang w:val="en-GB"/>
        </w:rPr>
        <w:t>. We know that reading privacy policies is a near-impossible task, but you may want to take a look at sections on how your data is used, when it is shared with other parties, and how the service responds to law enforcement requests.</w:t>
      </w:r>
    </w:p>
    <w:p w14:paraId="18A495B2" w14:textId="77777777" w:rsidR="00911544" w:rsidRDefault="00911544"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630046C" w14:textId="6670A328" w:rsidR="00B62649" w:rsidRPr="00B62649" w:rsidRDefault="00C042CD"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Social networking sites </w:t>
      </w:r>
      <w:r w:rsidR="00B62649" w:rsidRPr="00B62649">
        <w:rPr>
          <w:rFonts w:ascii="Candara" w:hAnsi="Candara" w:cs="Helvetica"/>
          <w:sz w:val="22"/>
          <w:szCs w:val="22"/>
          <w:lang w:val="en-GB"/>
        </w:rPr>
        <w:t xml:space="preserve">often collect sensitive information beyond what you </w:t>
      </w:r>
      <w:r>
        <w:rPr>
          <w:rFonts w:ascii="Candara" w:hAnsi="Candara" w:cs="Helvetica"/>
          <w:sz w:val="22"/>
          <w:szCs w:val="22"/>
          <w:lang w:val="en-GB"/>
        </w:rPr>
        <w:t>actually post</w:t>
      </w:r>
      <w:r w:rsidR="00B62649" w:rsidRPr="00B62649">
        <w:rPr>
          <w:rFonts w:ascii="Candara" w:hAnsi="Candara" w:cs="Helvetica"/>
          <w:sz w:val="22"/>
          <w:szCs w:val="22"/>
          <w:lang w:val="en-GB"/>
        </w:rPr>
        <w:t>—where you are, what interests and advertisements you react to, what other sites you've visited (e.g. through "Like" buttons).</w:t>
      </w:r>
      <w:r w:rsidR="00911544">
        <w:rPr>
          <w:rFonts w:ascii="Candara" w:hAnsi="Candara" w:cs="Helvetica"/>
          <w:sz w:val="22"/>
          <w:szCs w:val="22"/>
          <w:lang w:val="en-GB"/>
        </w:rPr>
        <w:t xml:space="preserve"> Be aware of what you like and repost if they may put you at risk.</w:t>
      </w:r>
      <w:r w:rsidR="00B62649" w:rsidRPr="00B62649">
        <w:rPr>
          <w:rFonts w:ascii="Candara" w:hAnsi="Candara" w:cs="Helvetica"/>
          <w:sz w:val="22"/>
          <w:szCs w:val="22"/>
          <w:lang w:val="en-GB"/>
        </w:rPr>
        <w:t xml:space="preserve"> It can be helpful to block third-party </w:t>
      </w:r>
      <w:r w:rsidR="00B62649" w:rsidRPr="00C042CD">
        <w:rPr>
          <w:rFonts w:ascii="Candara" w:hAnsi="Candara" w:cs="Helvetica"/>
          <w:sz w:val="22"/>
          <w:szCs w:val="22"/>
          <w:lang w:val="en-GB"/>
        </w:rPr>
        <w:t>cookies</w:t>
      </w:r>
      <w:r w:rsidR="00B62649" w:rsidRPr="00B62649">
        <w:rPr>
          <w:rFonts w:ascii="Candara" w:hAnsi="Candara" w:cs="Helvetica"/>
          <w:sz w:val="22"/>
          <w:szCs w:val="22"/>
          <w:lang w:val="en-GB"/>
        </w:rPr>
        <w:t> and use tracker-</w:t>
      </w:r>
      <w:r w:rsidR="00B62649" w:rsidRPr="00C042CD">
        <w:rPr>
          <w:rFonts w:ascii="Candara" w:hAnsi="Candara" w:cs="Helvetica"/>
          <w:sz w:val="22"/>
          <w:szCs w:val="22"/>
          <w:lang w:val="en-GB"/>
        </w:rPr>
        <w:t>blocking</w:t>
      </w:r>
      <w:r w:rsidR="00B62649" w:rsidRPr="00B62649">
        <w:rPr>
          <w:rFonts w:ascii="Candara" w:hAnsi="Candara" w:cs="Helvetica"/>
          <w:sz w:val="22"/>
          <w:szCs w:val="22"/>
          <w:lang w:val="en-GB"/>
        </w:rPr>
        <w:t xml:space="preserve"> browser extensions to make sure </w:t>
      </w:r>
      <w:r>
        <w:rPr>
          <w:rFonts w:ascii="Candara" w:hAnsi="Candara" w:cs="Helvetica"/>
          <w:sz w:val="22"/>
          <w:szCs w:val="22"/>
          <w:lang w:val="en-GB"/>
        </w:rPr>
        <w:t>such</w:t>
      </w:r>
      <w:r w:rsidR="00B62649" w:rsidRPr="00B62649">
        <w:rPr>
          <w:rFonts w:ascii="Candara" w:hAnsi="Candara" w:cs="Helvetica"/>
          <w:sz w:val="22"/>
          <w:szCs w:val="22"/>
          <w:lang w:val="en-GB"/>
        </w:rPr>
        <w:t xml:space="preserve"> information isn't being passively transmitted to third parties.</w:t>
      </w:r>
    </w:p>
    <w:p w14:paraId="7D0F8BDA" w14:textId="77777777" w:rsidR="00911544" w:rsidRDefault="00911544"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B266F10" w14:textId="1A05A55B" w:rsidR="00B62649" w:rsidRP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 xml:space="preserve">Some social networking sites, like Facebook and Twitter, have business relationships with data brokers in order to target advertisements more effectively. </w:t>
      </w:r>
      <w:r w:rsidR="00C042CD">
        <w:rPr>
          <w:rFonts w:ascii="Candara" w:hAnsi="Candara" w:cs="Helvetica"/>
          <w:sz w:val="22"/>
          <w:szCs w:val="22"/>
          <w:lang w:val="en-GB"/>
        </w:rPr>
        <w:t>You can see</w:t>
      </w:r>
      <w:r w:rsidRPr="00B62649">
        <w:rPr>
          <w:rFonts w:ascii="Candara" w:hAnsi="Candara" w:cs="Helvetica"/>
          <w:sz w:val="22"/>
          <w:szCs w:val="22"/>
          <w:lang w:val="en-GB"/>
        </w:rPr>
        <w:t xml:space="preserve"> guides that walk you through how to opt-out of these tracking schemes</w:t>
      </w:r>
      <w:r w:rsidR="00C042CD">
        <w:rPr>
          <w:rFonts w:ascii="Candara" w:hAnsi="Candara" w:cs="Helvetica"/>
          <w:sz w:val="22"/>
          <w:szCs w:val="22"/>
          <w:lang w:val="en-GB"/>
        </w:rPr>
        <w:t xml:space="preserve"> here</w:t>
      </w:r>
      <w:r w:rsidRPr="00B62649">
        <w:rPr>
          <w:rFonts w:ascii="Candara" w:hAnsi="Candara" w:cs="Helvetica"/>
          <w:sz w:val="22"/>
          <w:szCs w:val="22"/>
          <w:lang w:val="en-GB"/>
        </w:rPr>
        <w:t>:</w:t>
      </w:r>
    </w:p>
    <w:p w14:paraId="2C7F8BC2" w14:textId="281F2DC2" w:rsidR="00B62649" w:rsidRPr="003E31C0" w:rsidRDefault="00B62649" w:rsidP="00B62649">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highlight w:val="yellow"/>
          <w:lang w:val="en-GB"/>
        </w:rPr>
      </w:pPr>
      <w:r w:rsidRPr="006317CF">
        <w:rPr>
          <w:rFonts w:ascii="Candara" w:hAnsi="Candara" w:cs="Helvetica"/>
          <w:sz w:val="22"/>
          <w:szCs w:val="22"/>
          <w:highlight w:val="yellow"/>
          <w:lang w:val="en-GB"/>
        </w:rPr>
        <w:t>How to opt-out of Facebook's data broker relationships</w:t>
      </w:r>
    </w:p>
    <w:p w14:paraId="34216E3D" w14:textId="46FB6988" w:rsidR="00B62649" w:rsidRPr="003E31C0" w:rsidRDefault="00B62649" w:rsidP="00B62649">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highlight w:val="yellow"/>
          <w:lang w:val="en-GB"/>
        </w:rPr>
      </w:pPr>
      <w:r w:rsidRPr="006317CF">
        <w:rPr>
          <w:rFonts w:ascii="Candara" w:hAnsi="Candara" w:cs="Helvetica"/>
          <w:sz w:val="22"/>
          <w:szCs w:val="22"/>
          <w:highlight w:val="yellow"/>
          <w:lang w:val="en-GB"/>
        </w:rPr>
        <w:t>How to opt-out of Twitter's data broker relationships</w:t>
      </w:r>
    </w:p>
    <w:p w14:paraId="6516C1B3" w14:textId="77777777" w:rsid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18EEF0F" w14:textId="1FE5C1A2" w:rsidR="00B62649" w:rsidRPr="00B62649" w:rsidRDefault="00184A16"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184A16">
        <w:rPr>
          <w:rFonts w:ascii="Candara" w:hAnsi="Candara" w:cs="Helvetica"/>
          <w:b/>
          <w:sz w:val="22"/>
          <w:szCs w:val="22"/>
          <w:highlight w:val="magenta"/>
          <w:lang w:val="en-GB"/>
        </w:rPr>
        <w:t xml:space="preserve">4. </w:t>
      </w:r>
      <w:r w:rsidR="00B62649" w:rsidRPr="00184A16">
        <w:rPr>
          <w:rFonts w:ascii="Candara" w:hAnsi="Candara" w:cs="Helvetica"/>
          <w:b/>
          <w:sz w:val="22"/>
          <w:szCs w:val="22"/>
          <w:highlight w:val="magenta"/>
          <w:lang w:val="en-GB"/>
        </w:rPr>
        <w:t>Change Your Privacy Settings</w:t>
      </w:r>
    </w:p>
    <w:p w14:paraId="16F824A5" w14:textId="77777777" w:rsidR="003E31C0"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Specifically, change the</w:t>
      </w:r>
      <w:r w:rsidR="003E31C0">
        <w:rPr>
          <w:rFonts w:ascii="Candara" w:hAnsi="Candara" w:cs="Helvetica"/>
          <w:sz w:val="22"/>
          <w:szCs w:val="22"/>
          <w:lang w:val="en-GB"/>
        </w:rPr>
        <w:t xml:space="preserve"> default settings. For example: </w:t>
      </w:r>
    </w:p>
    <w:p w14:paraId="218F993C" w14:textId="77777777" w:rsidR="003E31C0" w:rsidRDefault="003E31C0" w:rsidP="003E31C0">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3E31C0">
        <w:rPr>
          <w:rFonts w:ascii="Candara" w:hAnsi="Candara" w:cs="Helvetica"/>
          <w:sz w:val="22"/>
          <w:szCs w:val="22"/>
          <w:lang w:val="en-GB"/>
        </w:rPr>
        <w:t>D</w:t>
      </w:r>
      <w:r w:rsidR="00B62649" w:rsidRPr="003E31C0">
        <w:rPr>
          <w:rFonts w:ascii="Candara" w:hAnsi="Candara" w:cs="Helvetica"/>
          <w:sz w:val="22"/>
          <w:szCs w:val="22"/>
          <w:lang w:val="en-GB"/>
        </w:rPr>
        <w:t xml:space="preserve">o you want to share your posts with the public, or only with a specific group of people? </w:t>
      </w:r>
    </w:p>
    <w:p w14:paraId="328D7397" w14:textId="77777777" w:rsidR="003E31C0" w:rsidRDefault="00B62649" w:rsidP="003E31C0">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3E31C0">
        <w:rPr>
          <w:rFonts w:ascii="Candara" w:hAnsi="Candara" w:cs="Helvetica"/>
          <w:sz w:val="22"/>
          <w:szCs w:val="22"/>
          <w:lang w:val="en-GB"/>
        </w:rPr>
        <w:t xml:space="preserve">Should people be able to find you using your email address or phone number? </w:t>
      </w:r>
    </w:p>
    <w:p w14:paraId="6375BE35" w14:textId="77982EBC" w:rsidR="00B62649" w:rsidRPr="003E31C0" w:rsidRDefault="00B62649" w:rsidP="003E31C0">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3E31C0">
        <w:rPr>
          <w:rFonts w:ascii="Candara" w:hAnsi="Candara" w:cs="Helvetica"/>
          <w:sz w:val="22"/>
          <w:szCs w:val="22"/>
          <w:lang w:val="en-GB"/>
        </w:rPr>
        <w:t>Do you want your location shared automatically?</w:t>
      </w:r>
    </w:p>
    <w:p w14:paraId="370ED418" w14:textId="164206A1" w:rsidR="00B62649" w:rsidRPr="003A7050" w:rsidRDefault="003E31C0" w:rsidP="00B62649">
      <w:pPr>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highlight w:val="yellow"/>
          <w:lang w:val="en-GB"/>
        </w:rPr>
      </w:pPr>
      <w:r>
        <w:rPr>
          <w:rFonts w:ascii="Candara" w:hAnsi="Candara" w:cs="Helvetica"/>
          <w:sz w:val="22"/>
          <w:szCs w:val="22"/>
          <w:lang w:val="en-GB"/>
        </w:rPr>
        <w:t xml:space="preserve">See here for: </w:t>
      </w:r>
      <w:r w:rsidR="00B62649" w:rsidRPr="006317CF">
        <w:rPr>
          <w:rFonts w:ascii="Candara" w:hAnsi="Candara" w:cs="Helvetica"/>
          <w:sz w:val="22"/>
          <w:szCs w:val="22"/>
          <w:highlight w:val="yellow"/>
          <w:lang w:val="en-GB"/>
        </w:rPr>
        <w:t>How to change your Facebook privacy settings</w:t>
      </w:r>
    </w:p>
    <w:p w14:paraId="2717E55F" w14:textId="77777777" w:rsidR="003E31C0" w:rsidRDefault="003E31C0"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EEB5DAE" w14:textId="26A2208E" w:rsidR="00B62649" w:rsidRP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Remember, privacy settings are subject to change. Be sure to pay attention to these changes closely to see if any information that was once private will be shared, or if any additional settings will allow you to take more control of your privacy.</w:t>
      </w:r>
    </w:p>
    <w:p w14:paraId="3511DBED" w14:textId="77777777" w:rsid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F0EDA03" w14:textId="77777777" w:rsidR="0045764E" w:rsidRDefault="0045764E"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53A452AC" w14:textId="4C422005" w:rsidR="00050875" w:rsidRDefault="00184A16"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184A16">
        <w:rPr>
          <w:rFonts w:ascii="Candara" w:hAnsi="Candara" w:cs="Helvetica"/>
          <w:b/>
          <w:sz w:val="22"/>
          <w:szCs w:val="22"/>
          <w:highlight w:val="magenta"/>
          <w:lang w:val="en-GB"/>
        </w:rPr>
        <w:t xml:space="preserve">5. </w:t>
      </w:r>
      <w:r w:rsidR="00050875" w:rsidRPr="00184A16">
        <w:rPr>
          <w:rFonts w:ascii="Candara" w:hAnsi="Candara" w:cs="Helvetica"/>
          <w:b/>
          <w:sz w:val="22"/>
          <w:szCs w:val="22"/>
          <w:highlight w:val="magenta"/>
          <w:lang w:val="en-GB"/>
        </w:rPr>
        <w:t>Think about what you share</w:t>
      </w:r>
    </w:p>
    <w:p w14:paraId="79164254" w14:textId="77777777" w:rsidR="003A7050" w:rsidRDefault="003A7050"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p>
    <w:p w14:paraId="2EC81AE1" w14:textId="77777777" w:rsidR="003A7050" w:rsidRPr="003A7050" w:rsidRDefault="003A7050"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3A7050">
        <w:rPr>
          <w:rFonts w:ascii="Candara" w:hAnsi="Candara" w:cs="Helvetica"/>
          <w:bCs/>
          <w:sz w:val="22"/>
          <w:szCs w:val="22"/>
          <w:lang w:val="en-GB"/>
        </w:rPr>
        <w:t>Always ask the questions:</w:t>
      </w:r>
    </w:p>
    <w:p w14:paraId="4DBBF198" w14:textId="77777777" w:rsidR="003A7050" w:rsidRPr="00BF2A0C" w:rsidRDefault="003A7050" w:rsidP="003A7050">
      <w:pPr>
        <w:widowControl w:val="0"/>
        <w:numPr>
          <w:ilvl w:val="1"/>
          <w:numId w:val="29"/>
        </w:numPr>
        <w:tabs>
          <w:tab w:val="clear" w:pos="1440"/>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ndara" w:hAnsi="Candara" w:cs="Helvetica"/>
          <w:sz w:val="22"/>
          <w:szCs w:val="22"/>
          <w:lang w:val="en-GB"/>
        </w:rPr>
      </w:pPr>
      <w:r w:rsidRPr="00BF2A0C">
        <w:rPr>
          <w:rFonts w:ascii="Candara" w:hAnsi="Candara" w:cs="Helvetica"/>
          <w:sz w:val="22"/>
          <w:szCs w:val="22"/>
          <w:lang w:val="en-GB"/>
        </w:rPr>
        <w:t>Who can access the information I am putting online?</w:t>
      </w:r>
    </w:p>
    <w:p w14:paraId="3E30357A" w14:textId="77777777" w:rsidR="003A7050" w:rsidRPr="00BF2A0C" w:rsidRDefault="003A7050" w:rsidP="003A7050">
      <w:pPr>
        <w:widowControl w:val="0"/>
        <w:numPr>
          <w:ilvl w:val="1"/>
          <w:numId w:val="29"/>
        </w:numPr>
        <w:tabs>
          <w:tab w:val="clear" w:pos="1440"/>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ndara" w:hAnsi="Candara" w:cs="Helvetica"/>
          <w:sz w:val="22"/>
          <w:szCs w:val="22"/>
          <w:lang w:val="en-GB"/>
        </w:rPr>
      </w:pPr>
      <w:r w:rsidRPr="00BF2A0C">
        <w:rPr>
          <w:rFonts w:ascii="Candara" w:hAnsi="Candara" w:cs="Helvetica"/>
          <w:sz w:val="22"/>
          <w:szCs w:val="22"/>
          <w:lang w:val="en-GB"/>
        </w:rPr>
        <w:t>Who controls and owns the information I put into a social networking site?</w:t>
      </w:r>
    </w:p>
    <w:p w14:paraId="5A805A51" w14:textId="77777777" w:rsidR="003A7050" w:rsidRPr="00BF2A0C" w:rsidRDefault="003A7050" w:rsidP="003A7050">
      <w:pPr>
        <w:widowControl w:val="0"/>
        <w:numPr>
          <w:ilvl w:val="1"/>
          <w:numId w:val="29"/>
        </w:numPr>
        <w:tabs>
          <w:tab w:val="clear" w:pos="1440"/>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ndara" w:hAnsi="Candara" w:cs="Helvetica"/>
          <w:sz w:val="22"/>
          <w:szCs w:val="22"/>
          <w:lang w:val="en-GB"/>
        </w:rPr>
      </w:pPr>
      <w:r w:rsidRPr="00BF2A0C">
        <w:rPr>
          <w:rFonts w:ascii="Candara" w:hAnsi="Candara" w:cs="Helvetica"/>
          <w:sz w:val="22"/>
          <w:szCs w:val="22"/>
          <w:lang w:val="en-GB"/>
        </w:rPr>
        <w:t>What information about me are my contacts passing on to other people?</w:t>
      </w:r>
    </w:p>
    <w:p w14:paraId="0915BCD5" w14:textId="77777777" w:rsidR="003A7050" w:rsidRPr="00BF2A0C" w:rsidRDefault="003A7050" w:rsidP="003A7050">
      <w:pPr>
        <w:widowControl w:val="0"/>
        <w:numPr>
          <w:ilvl w:val="1"/>
          <w:numId w:val="29"/>
        </w:numPr>
        <w:tabs>
          <w:tab w:val="clear" w:pos="1440"/>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ndara" w:hAnsi="Candara" w:cs="Helvetica"/>
          <w:sz w:val="22"/>
          <w:szCs w:val="22"/>
          <w:lang w:val="en-GB"/>
        </w:rPr>
      </w:pPr>
      <w:r w:rsidRPr="00BF2A0C">
        <w:rPr>
          <w:rFonts w:ascii="Candara" w:hAnsi="Candara" w:cs="Helvetica"/>
          <w:sz w:val="22"/>
          <w:szCs w:val="22"/>
          <w:lang w:val="en-GB"/>
        </w:rPr>
        <w:t>Will my contacts mind if I share information about them with other people?</w:t>
      </w:r>
    </w:p>
    <w:p w14:paraId="21F9DDF8" w14:textId="77777777" w:rsidR="003A7050" w:rsidRDefault="003A7050" w:rsidP="003A7050">
      <w:pPr>
        <w:widowControl w:val="0"/>
        <w:numPr>
          <w:ilvl w:val="1"/>
          <w:numId w:val="29"/>
        </w:numPr>
        <w:tabs>
          <w:tab w:val="clear" w:pos="1440"/>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Candara" w:hAnsi="Candara" w:cs="Helvetica"/>
          <w:sz w:val="22"/>
          <w:szCs w:val="22"/>
          <w:lang w:val="en-GB"/>
        </w:rPr>
      </w:pPr>
      <w:r w:rsidRPr="00BF2A0C">
        <w:rPr>
          <w:rFonts w:ascii="Candara" w:hAnsi="Candara" w:cs="Helvetica"/>
          <w:sz w:val="22"/>
          <w:szCs w:val="22"/>
          <w:lang w:val="en-GB"/>
        </w:rPr>
        <w:t>Do I trust everyone with whom I'm connected?</w:t>
      </w:r>
    </w:p>
    <w:p w14:paraId="72AE9647" w14:textId="77777777" w:rsidR="003A7050" w:rsidRDefault="003A7050" w:rsidP="007648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ndara" w:hAnsi="Candara" w:cs="Helvetica"/>
          <w:sz w:val="22"/>
          <w:szCs w:val="22"/>
          <w:lang w:val="en-GB"/>
        </w:rPr>
      </w:pPr>
    </w:p>
    <w:p w14:paraId="631D883B" w14:textId="1F1BB47D" w:rsidR="003A5116" w:rsidRPr="00BF2A0C" w:rsidRDefault="003A5116" w:rsidP="007648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 xml:space="preserve">Be careful about putting too much information </w:t>
      </w:r>
      <w:r w:rsidRPr="00764852">
        <w:rPr>
          <w:rFonts w:ascii="Candara" w:hAnsi="Candara" w:cs="Helvetica"/>
          <w:sz w:val="22"/>
          <w:szCs w:val="22"/>
          <w:lang w:val="en-GB"/>
        </w:rPr>
        <w:t>into </w:t>
      </w:r>
      <w:r w:rsidRPr="00764852">
        <w:rPr>
          <w:rFonts w:ascii="Candara" w:hAnsi="Candara" w:cs="Helvetica"/>
          <w:bCs/>
          <w:sz w:val="22"/>
          <w:szCs w:val="22"/>
          <w:lang w:val="en-GB"/>
        </w:rPr>
        <w:t>your status updates</w:t>
      </w:r>
      <w:r w:rsidRPr="00764852">
        <w:rPr>
          <w:rFonts w:ascii="Candara" w:hAnsi="Candara" w:cs="Helvetica"/>
          <w:sz w:val="22"/>
          <w:szCs w:val="22"/>
          <w:lang w:val="en-GB"/>
        </w:rPr>
        <w:t> –</w:t>
      </w:r>
      <w:r w:rsidRPr="00BF2A0C">
        <w:rPr>
          <w:rFonts w:ascii="Candara" w:hAnsi="Candara" w:cs="Helvetica"/>
          <w:sz w:val="22"/>
          <w:szCs w:val="22"/>
          <w:lang w:val="en-GB"/>
        </w:rPr>
        <w:t xml:space="preserve"> even if you trust the people in your networks. It is easy for s</w:t>
      </w:r>
      <w:r w:rsidR="003A7050">
        <w:rPr>
          <w:rFonts w:ascii="Candara" w:hAnsi="Candara" w:cs="Helvetica"/>
          <w:sz w:val="22"/>
          <w:szCs w:val="22"/>
          <w:lang w:val="en-GB"/>
        </w:rPr>
        <w:t>omeone to copy your information or unintentionally share something.</w:t>
      </w:r>
    </w:p>
    <w:p w14:paraId="35F1A428" w14:textId="77777777" w:rsidR="00764852" w:rsidRDefault="00764852"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46C75FD0" w14:textId="1233755D" w:rsidR="003A7050" w:rsidRDefault="003A7050"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 xml:space="preserve">It's easy to share a link to a website and get your friend's attention. But who else will be paying attention, and what kind of reaction will they have? </w:t>
      </w:r>
    </w:p>
    <w:p w14:paraId="29DA8E31" w14:textId="77777777" w:rsidR="003A7050" w:rsidRDefault="003A7050"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F8E2A95" w14:textId="77777777" w:rsidR="003A7050" w:rsidRDefault="003A7050"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1C04669B" w14:textId="1FD34B31" w:rsidR="003A7050" w:rsidRPr="00BF2A0C" w:rsidRDefault="00184A16"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184A16">
        <w:rPr>
          <w:rFonts w:ascii="Candara" w:hAnsi="Candara" w:cs="Helvetica"/>
          <w:b/>
          <w:bCs/>
          <w:sz w:val="22"/>
          <w:szCs w:val="22"/>
          <w:highlight w:val="magenta"/>
          <w:lang w:val="en-GB"/>
        </w:rPr>
        <w:t xml:space="preserve">6. </w:t>
      </w:r>
      <w:r w:rsidR="003A7050" w:rsidRPr="00184A16">
        <w:rPr>
          <w:rFonts w:ascii="Candara" w:hAnsi="Candara" w:cs="Helvetica"/>
          <w:b/>
          <w:bCs/>
          <w:sz w:val="22"/>
          <w:szCs w:val="22"/>
          <w:highlight w:val="magenta"/>
          <w:lang w:val="en-GB"/>
        </w:rPr>
        <w:t>Sharing videos/photos</w:t>
      </w:r>
    </w:p>
    <w:p w14:paraId="6FE0FEEE" w14:textId="305834D9" w:rsidR="003A7050" w:rsidRDefault="003A7050"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 xml:space="preserve">Photos and videos can reveal people's identities very easily. It's important that you have the consent of the subject/s of any photo or video that you post. If you are posting an image of someone else, be aware of how you may be compromising </w:t>
      </w:r>
      <w:proofErr w:type="gramStart"/>
      <w:r w:rsidRPr="00BF2A0C">
        <w:rPr>
          <w:rFonts w:ascii="Candara" w:hAnsi="Candara" w:cs="Helvetica"/>
          <w:sz w:val="22"/>
          <w:szCs w:val="22"/>
          <w:lang w:val="en-GB"/>
        </w:rPr>
        <w:t>their</w:t>
      </w:r>
      <w:proofErr w:type="gramEnd"/>
      <w:r w:rsidRPr="00BF2A0C">
        <w:rPr>
          <w:rFonts w:ascii="Candara" w:hAnsi="Candara" w:cs="Helvetica"/>
          <w:sz w:val="22"/>
          <w:szCs w:val="22"/>
          <w:lang w:val="en-GB"/>
        </w:rPr>
        <w:t xml:space="preserve"> privacy. Never post a video or photo of anyone without getting their consent first.</w:t>
      </w:r>
      <w:r w:rsidR="00B82644">
        <w:rPr>
          <w:rFonts w:ascii="Candara" w:hAnsi="Candara" w:cs="Helvetica"/>
          <w:sz w:val="22"/>
          <w:szCs w:val="22"/>
          <w:lang w:val="en-GB"/>
        </w:rPr>
        <w:t xml:space="preserve"> </w:t>
      </w:r>
      <w:r w:rsidR="00B82644" w:rsidRPr="00B82644">
        <w:rPr>
          <w:rFonts w:ascii="Candara" w:hAnsi="Candara" w:cs="Helvetica"/>
          <w:bCs/>
          <w:sz w:val="22"/>
          <w:szCs w:val="22"/>
          <w:lang w:val="en-GB"/>
        </w:rPr>
        <w:t>As a good rule of thumb, don't post information, images, or updates about people you know if </w:t>
      </w:r>
      <w:r w:rsidR="00B82644" w:rsidRPr="00B82644">
        <w:rPr>
          <w:rFonts w:ascii="Candara" w:hAnsi="Candara" w:cs="Helvetica"/>
          <w:bCs/>
          <w:i/>
          <w:iCs/>
          <w:sz w:val="22"/>
          <w:szCs w:val="22"/>
          <w:lang w:val="en-GB"/>
        </w:rPr>
        <w:t>they</w:t>
      </w:r>
      <w:r w:rsidR="00B82644" w:rsidRPr="00B82644">
        <w:rPr>
          <w:rFonts w:ascii="Candara" w:hAnsi="Candara" w:cs="Helvetica"/>
          <w:bCs/>
          <w:sz w:val="22"/>
          <w:szCs w:val="22"/>
          <w:lang w:val="en-GB"/>
        </w:rPr>
        <w:t> aren't posting about themselves.</w:t>
      </w:r>
    </w:p>
    <w:p w14:paraId="6AC2EDA4" w14:textId="77777777" w:rsidR="00764852" w:rsidRPr="00BF2A0C" w:rsidRDefault="00764852"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5A0DA43" w14:textId="77777777" w:rsidR="003A7050" w:rsidRPr="00BF2A0C" w:rsidRDefault="003A7050"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Photos and videos can also reveal a lot of information unintentionally. Many cameras will embed hidden data (metadata tags</w:t>
      </w:r>
      <w:proofErr w:type="gramStart"/>
      <w:r w:rsidRPr="00BF2A0C">
        <w:rPr>
          <w:rFonts w:ascii="Candara" w:hAnsi="Candara" w:cs="Helvetica"/>
          <w:sz w:val="22"/>
          <w:szCs w:val="22"/>
          <w:lang w:val="en-GB"/>
        </w:rPr>
        <w:t>), that</w:t>
      </w:r>
      <w:proofErr w:type="gramEnd"/>
      <w:r w:rsidRPr="00BF2A0C">
        <w:rPr>
          <w:rFonts w:ascii="Candara" w:hAnsi="Candara" w:cs="Helvetica"/>
          <w:sz w:val="22"/>
          <w:szCs w:val="22"/>
          <w:lang w:val="en-GB"/>
        </w:rPr>
        <w:t xml:space="preserve"> reveal the date, time and location of the photo, camera type, etc. Photo and video sharing sites may publish this information when you upload content to their sites.</w:t>
      </w:r>
    </w:p>
    <w:p w14:paraId="26E2021A" w14:textId="77777777" w:rsidR="003A7050" w:rsidRDefault="003A7050"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58065173" w14:textId="0EA06EC7" w:rsidR="00050875" w:rsidRPr="001502B5" w:rsidRDefault="000F4F4E"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hyperlink r:id="rId33" w:history="1">
        <w:r w:rsidR="007558D2" w:rsidRPr="00813E24">
          <w:rPr>
            <w:rStyle w:val="Hyperlink"/>
            <w:rFonts w:ascii="Candara" w:hAnsi="Candara" w:cs="Helvetica"/>
            <w:bCs/>
            <w:color w:val="auto"/>
            <w:sz w:val="22"/>
            <w:szCs w:val="22"/>
            <w:highlight w:val="green"/>
            <w:lang w:val="en-GB"/>
          </w:rPr>
          <w:t>Guardian Project</w:t>
        </w:r>
      </w:hyperlink>
      <w:r w:rsidR="007558D2" w:rsidRPr="004B5E08">
        <w:rPr>
          <w:rFonts w:ascii="Candara" w:hAnsi="Candara" w:cs="Helvetica"/>
          <w:sz w:val="22"/>
          <w:szCs w:val="22"/>
          <w:lang w:val="en-GB"/>
        </w:rPr>
        <w:t> </w:t>
      </w:r>
      <w:r w:rsidR="007558D2" w:rsidRPr="00E1494F">
        <w:rPr>
          <w:rFonts w:ascii="Candara" w:hAnsi="Candara" w:cs="Helvetica"/>
          <w:sz w:val="22"/>
          <w:szCs w:val="22"/>
          <w:lang w:val="en-GB"/>
        </w:rPr>
        <w:t>has created an </w:t>
      </w:r>
      <w:r w:rsidR="007558D2" w:rsidRPr="00E1494F">
        <w:rPr>
          <w:rFonts w:ascii="Candara" w:hAnsi="Candara"/>
          <w:sz w:val="22"/>
          <w:szCs w:val="22"/>
        </w:rPr>
        <w:t xml:space="preserve">open-source </w:t>
      </w:r>
      <w:r w:rsidR="007558D2">
        <w:rPr>
          <w:rFonts w:ascii="Candara" w:hAnsi="Candara" w:cs="Helvetica"/>
          <w:sz w:val="22"/>
          <w:szCs w:val="22"/>
          <w:lang w:val="en-GB"/>
        </w:rPr>
        <w:t xml:space="preserve">app </w:t>
      </w:r>
      <w:r w:rsidR="007558D2" w:rsidRPr="00E1494F">
        <w:rPr>
          <w:rFonts w:ascii="Candara" w:hAnsi="Candara" w:cs="Helvetica"/>
          <w:sz w:val="22"/>
          <w:szCs w:val="22"/>
          <w:lang w:val="en-GB"/>
        </w:rPr>
        <w:t>called </w:t>
      </w:r>
      <w:proofErr w:type="spellStart"/>
      <w:r w:rsidR="007558D2" w:rsidRPr="00E1494F">
        <w:rPr>
          <w:rFonts w:ascii="Candara" w:hAnsi="Candara" w:cs="Helvetica"/>
          <w:b/>
          <w:bCs/>
          <w:sz w:val="22"/>
          <w:szCs w:val="22"/>
          <w:highlight w:val="yellow"/>
          <w:lang w:val="en-GB"/>
        </w:rPr>
        <w:t>ObscuraCam</w:t>
      </w:r>
      <w:proofErr w:type="spellEnd"/>
      <w:r w:rsidR="007558D2" w:rsidRPr="00E1494F">
        <w:rPr>
          <w:rFonts w:ascii="Candara" w:hAnsi="Candara" w:cs="Helvetica"/>
          <w:sz w:val="22"/>
          <w:szCs w:val="22"/>
          <w:lang w:val="en-GB"/>
        </w:rPr>
        <w:t xml:space="preserve"> to detect/select faces on photos and </w:t>
      </w:r>
      <w:proofErr w:type="gramStart"/>
      <w:r w:rsidR="007558D2" w:rsidRPr="00E1494F">
        <w:rPr>
          <w:rFonts w:ascii="Candara" w:hAnsi="Candara" w:cs="Helvetica"/>
          <w:sz w:val="22"/>
          <w:szCs w:val="22"/>
          <w:lang w:val="en-GB"/>
        </w:rPr>
        <w:t>blur</w:t>
      </w:r>
      <w:proofErr w:type="gramEnd"/>
      <w:r w:rsidR="007558D2" w:rsidRPr="00E1494F">
        <w:rPr>
          <w:rFonts w:ascii="Candara" w:hAnsi="Candara" w:cs="Helvetica"/>
          <w:sz w:val="22"/>
          <w:szCs w:val="22"/>
          <w:lang w:val="en-GB"/>
        </w:rPr>
        <w:t xml:space="preserve"> them. </w:t>
      </w:r>
      <w:proofErr w:type="spellStart"/>
      <w:r w:rsidR="007558D2" w:rsidRPr="00E1494F">
        <w:rPr>
          <w:rFonts w:ascii="Candara" w:hAnsi="Candara" w:cs="Helvetica"/>
          <w:sz w:val="22"/>
          <w:szCs w:val="22"/>
          <w:lang w:val="en-GB"/>
        </w:rPr>
        <w:t>Obscuracam</w:t>
      </w:r>
      <w:proofErr w:type="spellEnd"/>
      <w:r w:rsidR="007558D2" w:rsidRPr="00E1494F">
        <w:rPr>
          <w:rFonts w:ascii="Candara" w:hAnsi="Candara" w:cs="Helvetica"/>
          <w:sz w:val="22"/>
          <w:szCs w:val="22"/>
          <w:lang w:val="en-GB"/>
        </w:rPr>
        <w:t xml:space="preserve"> also deletes the original photos and if you have set up a server to upload the captured media, it provides an easy way to upload it.</w:t>
      </w:r>
    </w:p>
    <w:p w14:paraId="20F5C474" w14:textId="77777777" w:rsidR="00050875" w:rsidRDefault="00050875"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3BC6897C" w14:textId="77777777" w:rsidR="001502B5" w:rsidRDefault="001502B5"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3675C88F" w14:textId="07F85572" w:rsidR="00B62649" w:rsidRPr="00B62649" w:rsidRDefault="00184A16"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B27F27">
        <w:rPr>
          <w:rFonts w:ascii="Candara" w:hAnsi="Candara" w:cs="Helvetica"/>
          <w:b/>
          <w:sz w:val="22"/>
          <w:szCs w:val="22"/>
          <w:highlight w:val="magenta"/>
          <w:lang w:val="en-GB"/>
        </w:rPr>
        <w:t xml:space="preserve">7. </w:t>
      </w:r>
      <w:r w:rsidR="00050875" w:rsidRPr="00B27F27">
        <w:rPr>
          <w:rFonts w:ascii="Candara" w:hAnsi="Candara" w:cs="Helvetica"/>
          <w:b/>
          <w:sz w:val="22"/>
          <w:szCs w:val="22"/>
          <w:highlight w:val="magenta"/>
          <w:lang w:val="en-GB"/>
        </w:rPr>
        <w:t>Check what your friends share about you</w:t>
      </w:r>
    </w:p>
    <w:p w14:paraId="5F9BE273" w14:textId="77777777" w:rsidR="00B62649" w:rsidRPr="00B62649" w:rsidRDefault="00B62649" w:rsidP="00B62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62649">
        <w:rPr>
          <w:rFonts w:ascii="Candara" w:hAnsi="Candara" w:cs="Helvetica"/>
          <w:sz w:val="22"/>
          <w:szCs w:val="22"/>
          <w:lang w:val="en-GB"/>
        </w:rPr>
        <w:t>Remember that you’re not the only person who can give away potentially sensitive data about yourself</w:t>
      </w:r>
      <w:r w:rsidRPr="00B62649">
        <w:rPr>
          <w:rFonts w:ascii="Candara" w:hAnsi="Candara" w:cs="Helvetica"/>
          <w:b/>
          <w:bCs/>
          <w:sz w:val="22"/>
          <w:szCs w:val="22"/>
          <w:lang w:val="en-GB"/>
        </w:rPr>
        <w:t>. </w:t>
      </w:r>
      <w:r w:rsidRPr="00B62649">
        <w:rPr>
          <w:rFonts w:ascii="Candara" w:hAnsi="Candara" w:cs="Helvetica"/>
          <w:sz w:val="22"/>
          <w:szCs w:val="22"/>
          <w:lang w:val="en-GB"/>
        </w:rPr>
        <w:t xml:space="preserve">Your friends can tag you in photos, report your location, and make their connections to you public in a variety of ways. You may have the option of </w:t>
      </w:r>
      <w:proofErr w:type="spellStart"/>
      <w:r w:rsidRPr="00B62649">
        <w:rPr>
          <w:rFonts w:ascii="Candara" w:hAnsi="Candara" w:cs="Helvetica"/>
          <w:sz w:val="22"/>
          <w:szCs w:val="22"/>
          <w:lang w:val="en-GB"/>
        </w:rPr>
        <w:t>untagging</w:t>
      </w:r>
      <w:proofErr w:type="spellEnd"/>
      <w:r w:rsidRPr="00B62649">
        <w:rPr>
          <w:rFonts w:ascii="Candara" w:hAnsi="Candara" w:cs="Helvetica"/>
          <w:sz w:val="22"/>
          <w:szCs w:val="22"/>
          <w:lang w:val="en-GB"/>
        </w:rPr>
        <w:t xml:space="preserve"> yourself from these posts, but privacy does not work retroactively. You may want to talk to your friends about what you do and do not feel comfortable having them share about you in public.</w:t>
      </w:r>
    </w:p>
    <w:p w14:paraId="4F17E935" w14:textId="77777777" w:rsidR="00B62649" w:rsidRDefault="00B62649"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A952593" w14:textId="77777777" w:rsidR="001502B5" w:rsidRDefault="001502B5"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66A2C6D" w14:textId="5CF2A432" w:rsidR="003A7050" w:rsidRDefault="00184A16" w:rsidP="003A7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B27F27">
        <w:rPr>
          <w:rFonts w:ascii="Candara" w:hAnsi="Candara" w:cs="Helvetica"/>
          <w:b/>
          <w:sz w:val="22"/>
          <w:szCs w:val="22"/>
          <w:highlight w:val="magenta"/>
          <w:lang w:val="en-GB"/>
        </w:rPr>
        <w:t xml:space="preserve">8. </w:t>
      </w:r>
      <w:r w:rsidR="003A7050" w:rsidRPr="00B27F27">
        <w:rPr>
          <w:rFonts w:ascii="Candara" w:hAnsi="Candara" w:cs="Helvetica"/>
          <w:b/>
          <w:sz w:val="22"/>
          <w:szCs w:val="22"/>
          <w:highlight w:val="magenta"/>
          <w:lang w:val="en-GB"/>
        </w:rPr>
        <w:t>Think about what you join</w:t>
      </w:r>
    </w:p>
    <w:p w14:paraId="13B1B090" w14:textId="77777777" w:rsidR="002825FB" w:rsidRPr="00BF2A0C" w:rsidRDefault="002825FB" w:rsidP="00282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What information are you giving to people if you join a group or community? What does it say about you? Alternatively, what are people announcing to the world if they join a group or community that you have created? How are you putting people at risk?</w:t>
      </w:r>
    </w:p>
    <w:p w14:paraId="74B6A4C4" w14:textId="77777777" w:rsidR="00A638B8" w:rsidRDefault="00A638B8"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75730425" w14:textId="1E31B9EE" w:rsidR="00BF2A0C" w:rsidRPr="001502B5" w:rsidRDefault="002825FB"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Also if you join a group with a large number of members that you don't know, then this can compromise any privacy or security settings that you have applied to your account, so think about what information you are giving away before joining. Are you using your photo and real name so strangers can identify you?</w:t>
      </w:r>
    </w:p>
    <w:p w14:paraId="5892C869" w14:textId="77777777" w:rsidR="00BF2A0C" w:rsidRDefault="00BF2A0C"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4FE3509E" w14:textId="122F2BDE" w:rsidR="001502B5" w:rsidRDefault="00184A16"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B27F27">
        <w:rPr>
          <w:rFonts w:ascii="Candara" w:hAnsi="Candara" w:cs="Helvetica"/>
          <w:b/>
          <w:bCs/>
          <w:sz w:val="22"/>
          <w:szCs w:val="22"/>
          <w:highlight w:val="magenta"/>
          <w:lang w:val="en-GB"/>
        </w:rPr>
        <w:t>9. Don’t rely social media sites</w:t>
      </w:r>
      <w:r>
        <w:rPr>
          <w:rFonts w:ascii="Candara" w:hAnsi="Candara" w:cs="Helvetica"/>
          <w:b/>
          <w:bCs/>
          <w:sz w:val="22"/>
          <w:szCs w:val="22"/>
          <w:lang w:val="en-GB"/>
        </w:rPr>
        <w:t xml:space="preserve"> </w:t>
      </w:r>
    </w:p>
    <w:p w14:paraId="1601D420" w14:textId="77777777" w:rsidR="00184A16" w:rsidRDefault="00184A16"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p>
    <w:p w14:paraId="64ED23E8" w14:textId="77E48CFE" w:rsidR="00BF2A0C" w:rsidRPr="00BF2A0C" w:rsidRDefault="005266C6"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Pr>
          <w:rFonts w:ascii="Candara" w:hAnsi="Candara" w:cs="Helvetica"/>
          <w:b/>
          <w:bCs/>
          <w:sz w:val="22"/>
          <w:szCs w:val="22"/>
          <w:lang w:val="en-GB"/>
        </w:rPr>
        <w:t>Don’t use social media sites for i</w:t>
      </w:r>
      <w:r w:rsidR="00BF2A0C" w:rsidRPr="00BF2A0C">
        <w:rPr>
          <w:rFonts w:ascii="Candara" w:hAnsi="Candara" w:cs="Helvetica"/>
          <w:b/>
          <w:bCs/>
          <w:sz w:val="22"/>
          <w:szCs w:val="22"/>
          <w:lang w:val="en-GB"/>
        </w:rPr>
        <w:t>nstant chats</w:t>
      </w:r>
    </w:p>
    <w:p w14:paraId="7887598A" w14:textId="77777777" w:rsidR="00BF2A0C" w:rsidRDefault="00BF2A0C"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 xml:space="preserve">Many social networking sites have tools that allow you to have discussions with your friends in real time. These operate like Instant Messaging and are one of the most </w:t>
      </w:r>
      <w:r w:rsidRPr="004A19E4">
        <w:rPr>
          <w:rFonts w:ascii="Candara" w:hAnsi="Candara" w:cs="Helvetica"/>
          <w:i/>
          <w:sz w:val="22"/>
          <w:szCs w:val="22"/>
          <w:lang w:val="en-GB"/>
        </w:rPr>
        <w:t>insecure</w:t>
      </w:r>
      <w:r w:rsidRPr="00BF2A0C">
        <w:rPr>
          <w:rFonts w:ascii="Candara" w:hAnsi="Candara" w:cs="Helvetica"/>
          <w:sz w:val="22"/>
          <w:szCs w:val="22"/>
          <w:lang w:val="en-GB"/>
        </w:rPr>
        <w:t xml:space="preserve"> ways to communicate on the </w:t>
      </w:r>
      <w:proofErr w:type="gramStart"/>
      <w:r w:rsidRPr="00BF2A0C">
        <w:rPr>
          <w:rFonts w:ascii="Candara" w:hAnsi="Candara" w:cs="Helvetica"/>
          <w:sz w:val="22"/>
          <w:szCs w:val="22"/>
          <w:lang w:val="en-GB"/>
        </w:rPr>
        <w:t>internet</w:t>
      </w:r>
      <w:proofErr w:type="gramEnd"/>
      <w:r w:rsidRPr="00BF2A0C">
        <w:rPr>
          <w:rFonts w:ascii="Candara" w:hAnsi="Candara" w:cs="Helvetica"/>
          <w:sz w:val="22"/>
          <w:szCs w:val="22"/>
          <w:lang w:val="en-GB"/>
        </w:rPr>
        <w:t>, both because they may reveal who you are communicating with, and what you are communicating about.</w:t>
      </w:r>
    </w:p>
    <w:p w14:paraId="55B2AC5D" w14:textId="77777777" w:rsidR="00E27911" w:rsidRDefault="00E27911"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8697AAB" w14:textId="41823AF8" w:rsidR="00E27911" w:rsidRPr="00BF2A0C" w:rsidRDefault="00E27911"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E27911">
        <w:rPr>
          <w:rFonts w:ascii="Candara" w:hAnsi="Candara" w:cs="Helvetica"/>
          <w:i/>
          <w:sz w:val="22"/>
          <w:szCs w:val="22"/>
          <w:lang w:val="en-GB"/>
        </w:rPr>
        <w:t>Never</w:t>
      </w:r>
      <w:r>
        <w:rPr>
          <w:rFonts w:ascii="Candara" w:hAnsi="Candara" w:cs="Helvetica"/>
          <w:sz w:val="22"/>
          <w:szCs w:val="22"/>
          <w:lang w:val="en-GB"/>
        </w:rPr>
        <w:t xml:space="preserve"> engage in chats with people you don’t know, especially </w:t>
      </w:r>
      <w:r w:rsidR="00164964">
        <w:rPr>
          <w:rFonts w:ascii="Candara" w:hAnsi="Candara" w:cs="Helvetica"/>
          <w:sz w:val="22"/>
          <w:szCs w:val="22"/>
          <w:lang w:val="en-GB"/>
        </w:rPr>
        <w:t xml:space="preserve">those who want to send you </w:t>
      </w:r>
      <w:r w:rsidR="00EF5705">
        <w:rPr>
          <w:rFonts w:ascii="Candara" w:hAnsi="Candara" w:cs="Helvetica"/>
          <w:sz w:val="22"/>
          <w:szCs w:val="22"/>
          <w:lang w:val="en-GB"/>
        </w:rPr>
        <w:t xml:space="preserve">documents or </w:t>
      </w:r>
      <w:r w:rsidR="00164964">
        <w:rPr>
          <w:rFonts w:ascii="Candara" w:hAnsi="Candara" w:cs="Helvetica"/>
          <w:sz w:val="22"/>
          <w:szCs w:val="22"/>
          <w:lang w:val="en-GB"/>
        </w:rPr>
        <w:t>pictures</w:t>
      </w:r>
      <w:r>
        <w:rPr>
          <w:rFonts w:ascii="Candara" w:hAnsi="Candara" w:cs="Helvetica"/>
          <w:sz w:val="22"/>
          <w:szCs w:val="22"/>
          <w:lang w:val="en-GB"/>
        </w:rPr>
        <w:t xml:space="preserve">. </w:t>
      </w:r>
      <w:r w:rsidR="00164964">
        <w:rPr>
          <w:rFonts w:ascii="Candara" w:hAnsi="Candara" w:cs="Helvetica"/>
          <w:sz w:val="22"/>
          <w:szCs w:val="22"/>
          <w:lang w:val="en-GB"/>
        </w:rPr>
        <w:t xml:space="preserve">This is a method </w:t>
      </w:r>
      <w:r>
        <w:rPr>
          <w:rFonts w:ascii="Candara" w:hAnsi="Candara" w:cs="Helvetica"/>
          <w:sz w:val="22"/>
          <w:szCs w:val="22"/>
          <w:lang w:val="en-GB"/>
        </w:rPr>
        <w:t xml:space="preserve">commonly used </w:t>
      </w:r>
      <w:r w:rsidR="00164964">
        <w:rPr>
          <w:rFonts w:ascii="Candara" w:hAnsi="Candara" w:cs="Helvetica"/>
          <w:sz w:val="22"/>
          <w:szCs w:val="22"/>
          <w:lang w:val="en-GB"/>
        </w:rPr>
        <w:t xml:space="preserve">by authorities </w:t>
      </w:r>
      <w:r>
        <w:rPr>
          <w:rFonts w:ascii="Candara" w:hAnsi="Candara" w:cs="Helvetica"/>
          <w:sz w:val="22"/>
          <w:szCs w:val="22"/>
          <w:lang w:val="en-GB"/>
        </w:rPr>
        <w:t>to put malware in activists’ computers.</w:t>
      </w:r>
    </w:p>
    <w:p w14:paraId="16ED06FC" w14:textId="77777777" w:rsidR="00A638B8" w:rsidRDefault="00A638B8"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CBC250F" w14:textId="413D54D2" w:rsidR="00BF2A0C" w:rsidRPr="00BF2A0C" w:rsidRDefault="004A19E4" w:rsidP="00BF2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You should</w:t>
      </w:r>
      <w:r w:rsidR="00BF2A0C" w:rsidRPr="00BF2A0C">
        <w:rPr>
          <w:rFonts w:ascii="Candara" w:hAnsi="Candara" w:cs="Helvetica"/>
          <w:sz w:val="22"/>
          <w:szCs w:val="22"/>
          <w:lang w:val="en-GB"/>
        </w:rPr>
        <w:t xml:space="preserve"> use a specific application for your chats, such as Pidgin with an Off-the-record plugin, </w:t>
      </w:r>
      <w:r>
        <w:rPr>
          <w:rFonts w:ascii="Candara" w:hAnsi="Candara" w:cs="Helvetica"/>
          <w:sz w:val="22"/>
          <w:szCs w:val="22"/>
          <w:lang w:val="en-GB"/>
        </w:rPr>
        <w:t xml:space="preserve">which uses encryption. Read the </w:t>
      </w:r>
      <w:r w:rsidRPr="004A19E4">
        <w:rPr>
          <w:rFonts w:ascii="Candara" w:hAnsi="Candara" w:cs="Helvetica"/>
          <w:sz w:val="22"/>
          <w:szCs w:val="22"/>
          <w:highlight w:val="yellow"/>
          <w:lang w:val="en-GB"/>
        </w:rPr>
        <w:t>Sending a Message lesson</w:t>
      </w:r>
      <w:r>
        <w:rPr>
          <w:rFonts w:ascii="Candara" w:hAnsi="Candara" w:cs="Helvetica"/>
          <w:sz w:val="22"/>
          <w:szCs w:val="22"/>
          <w:lang w:val="en-GB"/>
        </w:rPr>
        <w:t xml:space="preserve"> or </w:t>
      </w:r>
      <w:r w:rsidRPr="004A19E4">
        <w:rPr>
          <w:rFonts w:ascii="Candara" w:hAnsi="Candara" w:cs="Helvetica"/>
          <w:sz w:val="22"/>
          <w:szCs w:val="22"/>
          <w:highlight w:val="yellow"/>
          <w:lang w:val="en-GB"/>
        </w:rPr>
        <w:t>Pidgin tool guide</w:t>
      </w:r>
      <w:r>
        <w:rPr>
          <w:rFonts w:ascii="Candara" w:hAnsi="Candara" w:cs="Helvetica"/>
          <w:sz w:val="22"/>
          <w:szCs w:val="22"/>
          <w:lang w:val="en-GB"/>
        </w:rPr>
        <w:t xml:space="preserve"> to find out how. </w:t>
      </w:r>
    </w:p>
    <w:p w14:paraId="05E5348A" w14:textId="77777777" w:rsidR="00BF2A0C" w:rsidRDefault="00BF2A0C"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411F3E1" w14:textId="77777777" w:rsidR="00904C45" w:rsidRDefault="00904C45"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7D1FDE4" w14:textId="77777777" w:rsidR="00904C45" w:rsidRPr="00904C45" w:rsidRDefault="00904C45" w:rsidP="00904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904C45">
        <w:rPr>
          <w:rFonts w:ascii="Candara" w:hAnsi="Candara" w:cs="Helvetica"/>
          <w:b/>
          <w:sz w:val="22"/>
          <w:szCs w:val="22"/>
          <w:lang w:val="en-GB"/>
        </w:rPr>
        <w:t>Don’t rely on social media for storage</w:t>
      </w:r>
    </w:p>
    <w:p w14:paraId="5E05FEF9" w14:textId="77777777" w:rsidR="00904C45" w:rsidRPr="003A7050" w:rsidRDefault="00904C45" w:rsidP="00904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2825FB">
        <w:rPr>
          <w:rFonts w:ascii="Candara" w:hAnsi="Candara" w:cs="Helvetica"/>
          <w:sz w:val="22"/>
          <w:szCs w:val="22"/>
          <w:lang w:val="en-GB"/>
        </w:rPr>
        <w:t>Be cautious about how safe your content is on a social networking site. </w:t>
      </w:r>
      <w:r w:rsidRPr="002825FB">
        <w:rPr>
          <w:rFonts w:ascii="Candara" w:hAnsi="Candara" w:cs="Helvetica"/>
          <w:bCs/>
          <w:sz w:val="22"/>
          <w:szCs w:val="22"/>
          <w:lang w:val="en-GB"/>
        </w:rPr>
        <w:t>Never rely on a social networking site as a primary host for your content</w:t>
      </w:r>
      <w:r w:rsidRPr="002825FB">
        <w:rPr>
          <w:rFonts w:ascii="Candara" w:hAnsi="Candara" w:cs="Helvetica"/>
          <w:sz w:val="22"/>
          <w:szCs w:val="22"/>
          <w:lang w:val="en-GB"/>
        </w:rPr>
        <w:t> or information. It is very easy for governments to block access to a social networking</w:t>
      </w:r>
      <w:r w:rsidRPr="003A7050">
        <w:rPr>
          <w:rFonts w:ascii="Candara" w:hAnsi="Candara" w:cs="Helvetica"/>
          <w:sz w:val="22"/>
          <w:szCs w:val="22"/>
          <w:lang w:val="en-GB"/>
        </w:rPr>
        <w:t xml:space="preserve"> site within their boundaries if they suddenly find its content objectionable. </w:t>
      </w:r>
    </w:p>
    <w:p w14:paraId="2FC455F3"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7138CEC" w14:textId="77777777" w:rsidR="00904C45" w:rsidRDefault="00904C45"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1C16D3C" w14:textId="44FCD3C6" w:rsidR="002825FB" w:rsidRPr="00231403" w:rsidRDefault="00B27F27" w:rsidP="00231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lang w:val="en-GB"/>
        </w:rPr>
      </w:pPr>
      <w:r w:rsidRPr="00B27F27">
        <w:rPr>
          <w:rFonts w:ascii="Candara" w:hAnsi="Candara" w:cs="Helvetica"/>
          <w:b/>
          <w:bCs/>
          <w:sz w:val="22"/>
          <w:szCs w:val="22"/>
          <w:highlight w:val="magenta"/>
          <w:lang w:val="en-GB"/>
        </w:rPr>
        <w:t xml:space="preserve">10. </w:t>
      </w:r>
      <w:r w:rsidR="00904C45" w:rsidRPr="00B27F27">
        <w:rPr>
          <w:rFonts w:ascii="Candara" w:hAnsi="Candara" w:cs="Helvetica"/>
          <w:b/>
          <w:bCs/>
          <w:sz w:val="22"/>
          <w:szCs w:val="22"/>
          <w:highlight w:val="magenta"/>
          <w:lang w:val="en-GB"/>
        </w:rPr>
        <w:t>Access sites securely</w:t>
      </w:r>
      <w:r w:rsidR="00904C45">
        <w:rPr>
          <w:rFonts w:ascii="Candara" w:hAnsi="Candara" w:cs="Helvetica"/>
          <w:b/>
          <w:bCs/>
          <w:sz w:val="22"/>
          <w:szCs w:val="22"/>
          <w:lang w:val="en-GB"/>
        </w:rPr>
        <w:t xml:space="preserve"> </w:t>
      </w:r>
    </w:p>
    <w:p w14:paraId="73193A94" w14:textId="77777777" w:rsidR="002825FB" w:rsidRDefault="002825FB" w:rsidP="00904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2825FB">
        <w:rPr>
          <w:rFonts w:ascii="Candara" w:hAnsi="Candara" w:cs="Helvetica"/>
          <w:bCs/>
          <w:sz w:val="22"/>
          <w:szCs w:val="22"/>
          <w:lang w:val="en-GB"/>
        </w:rPr>
        <w:t xml:space="preserve">Access social networking sites using </w:t>
      </w:r>
      <w:r w:rsidRPr="00D42CA4">
        <w:rPr>
          <w:rFonts w:ascii="Candara" w:hAnsi="Candara" w:cs="Helvetica"/>
          <w:b/>
          <w:bCs/>
          <w:sz w:val="22"/>
          <w:szCs w:val="22"/>
          <w:lang w:val="en-GB"/>
        </w:rPr>
        <w:t>https://</w:t>
      </w:r>
      <w:r w:rsidRPr="00D42CA4">
        <w:rPr>
          <w:rFonts w:ascii="Candara" w:hAnsi="Candara" w:cs="Helvetica"/>
          <w:b/>
          <w:sz w:val="22"/>
          <w:szCs w:val="22"/>
          <w:lang w:val="en-GB"/>
        </w:rPr>
        <w:t> </w:t>
      </w:r>
      <w:r w:rsidRPr="002825FB">
        <w:rPr>
          <w:rFonts w:ascii="Candara" w:hAnsi="Candara" w:cs="Helvetica"/>
          <w:sz w:val="22"/>
          <w:szCs w:val="22"/>
          <w:lang w:val="en-GB"/>
        </w:rPr>
        <w:t xml:space="preserve">to safeguard your username, password and other information you post. Using https:// rather than http:// adds another layer of security by encrypting the traffic from your browser to your social networking site. </w:t>
      </w:r>
    </w:p>
    <w:p w14:paraId="428B81BA" w14:textId="77777777" w:rsidR="00904C45" w:rsidRDefault="00904C45" w:rsidP="00904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29C5592" w14:textId="77777777" w:rsidR="00904C45" w:rsidRPr="002825FB" w:rsidRDefault="00904C45" w:rsidP="00904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F2A0C">
        <w:rPr>
          <w:rFonts w:ascii="Candara" w:hAnsi="Candara" w:cs="Helvetica"/>
          <w:sz w:val="22"/>
          <w:szCs w:val="22"/>
          <w:lang w:val="en-GB"/>
        </w:rPr>
        <w:t xml:space="preserve">Be </w:t>
      </w:r>
      <w:r w:rsidRPr="002825FB">
        <w:rPr>
          <w:rFonts w:ascii="Candara" w:hAnsi="Candara" w:cs="Helvetica"/>
          <w:sz w:val="22"/>
          <w:szCs w:val="22"/>
          <w:lang w:val="en-GB"/>
        </w:rPr>
        <w:t xml:space="preserve">careful when accessing your social network account in public </w:t>
      </w:r>
      <w:proofErr w:type="gramStart"/>
      <w:r w:rsidRPr="002825FB">
        <w:rPr>
          <w:rFonts w:ascii="Candara" w:hAnsi="Candara" w:cs="Helvetica"/>
          <w:sz w:val="22"/>
          <w:szCs w:val="22"/>
          <w:lang w:val="en-GB"/>
        </w:rPr>
        <w:t>internet</w:t>
      </w:r>
      <w:proofErr w:type="gramEnd"/>
      <w:r w:rsidRPr="002825FB">
        <w:rPr>
          <w:rFonts w:ascii="Candara" w:hAnsi="Candara" w:cs="Helvetica"/>
          <w:sz w:val="22"/>
          <w:szCs w:val="22"/>
          <w:lang w:val="en-GB"/>
        </w:rPr>
        <w:t xml:space="preserve"> spaces. </w:t>
      </w:r>
      <w:r w:rsidRPr="002825FB">
        <w:rPr>
          <w:rFonts w:ascii="Candara" w:hAnsi="Candara" w:cs="Helvetica"/>
          <w:bCs/>
          <w:sz w:val="22"/>
          <w:szCs w:val="22"/>
          <w:lang w:val="en-GB"/>
        </w:rPr>
        <w:t>Delete your password and browsing history</w:t>
      </w:r>
      <w:r w:rsidRPr="002825FB">
        <w:rPr>
          <w:rFonts w:ascii="Candara" w:hAnsi="Candara" w:cs="Helvetica"/>
          <w:sz w:val="22"/>
          <w:szCs w:val="22"/>
          <w:lang w:val="en-GB"/>
        </w:rPr>
        <w:t xml:space="preserve"> when using a browser on a public machine. </w:t>
      </w:r>
    </w:p>
    <w:p w14:paraId="632AF8EC" w14:textId="77777777" w:rsidR="00904C45" w:rsidRDefault="00904C45" w:rsidP="00904C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A7ED276" w14:textId="77777777" w:rsidR="00082305" w:rsidRDefault="00082305" w:rsidP="00082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highlight w:val="magenta"/>
        </w:rPr>
      </w:pPr>
    </w:p>
    <w:p w14:paraId="1E5CF46D" w14:textId="77777777" w:rsidR="00082305" w:rsidRDefault="00082305" w:rsidP="00082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highlight w:val="magenta"/>
        </w:rPr>
      </w:pPr>
    </w:p>
    <w:p w14:paraId="0C2C3449" w14:textId="0966CA73" w:rsidR="00082305" w:rsidRDefault="00B27F27" w:rsidP="00082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11</w:t>
      </w:r>
      <w:r w:rsidR="00082305">
        <w:rPr>
          <w:rFonts w:ascii="Candara" w:hAnsi="Candara" w:cs="Helvetica"/>
          <w:b/>
          <w:sz w:val="22"/>
          <w:szCs w:val="22"/>
          <w:highlight w:val="magenta"/>
        </w:rPr>
        <w:t xml:space="preserve">. </w:t>
      </w:r>
      <w:r w:rsidR="00082305" w:rsidRPr="00F46F9B">
        <w:rPr>
          <w:rFonts w:ascii="Candara" w:hAnsi="Candara" w:cs="Helvetica"/>
          <w:b/>
          <w:sz w:val="22"/>
          <w:szCs w:val="22"/>
          <w:highlight w:val="magenta"/>
        </w:rPr>
        <w:t>What now?</w:t>
      </w:r>
    </w:p>
    <w:p w14:paraId="16DE8886" w14:textId="77777777" w:rsidR="00082305" w:rsidRDefault="00082305" w:rsidP="00082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2283267" w14:textId="77777777" w:rsidR="00082305" w:rsidRDefault="00082305" w:rsidP="00082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68774395" w14:textId="77777777" w:rsidR="002825FB" w:rsidRDefault="002825FB"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A221768"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5C8CB8E" w14:textId="77777777" w:rsidR="006775FB" w:rsidRDefault="006775FB" w:rsidP="00677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33360D62" w14:textId="77777777" w:rsidR="006775FB" w:rsidRDefault="006775FB" w:rsidP="006775FB">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Password lesson</w:t>
      </w:r>
    </w:p>
    <w:p w14:paraId="3BAC39C0" w14:textId="77777777" w:rsidR="006775FB" w:rsidRPr="00E828EE" w:rsidRDefault="006775FB" w:rsidP="006775FB">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E828EE">
        <w:rPr>
          <w:rFonts w:ascii="Candara" w:hAnsi="Candara" w:cs="Helvetica"/>
          <w:bCs/>
          <w:i/>
          <w:iCs/>
          <w:sz w:val="22"/>
          <w:szCs w:val="22"/>
          <w:lang w:val="en-GB"/>
        </w:rPr>
        <w:t>How to opt-out of Facebook's data broker relationships</w:t>
      </w:r>
    </w:p>
    <w:p w14:paraId="593049B9" w14:textId="77777777" w:rsidR="006775FB" w:rsidRPr="00E828EE" w:rsidRDefault="006775FB" w:rsidP="006775FB">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E828EE">
        <w:rPr>
          <w:rFonts w:ascii="Candara" w:hAnsi="Candara" w:cs="Helvetica"/>
          <w:bCs/>
          <w:i/>
          <w:iCs/>
          <w:sz w:val="22"/>
          <w:szCs w:val="22"/>
          <w:lang w:val="en-GB"/>
        </w:rPr>
        <w:t>How to opt-out of Twitter's data broker relationships</w:t>
      </w:r>
    </w:p>
    <w:p w14:paraId="2C892948" w14:textId="77777777" w:rsidR="006775FB" w:rsidRPr="00E828EE" w:rsidRDefault="006775FB" w:rsidP="006775FB">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E828EE">
        <w:rPr>
          <w:rFonts w:ascii="Candara" w:hAnsi="Candara" w:cs="Helvetica"/>
          <w:bCs/>
          <w:i/>
          <w:iCs/>
          <w:sz w:val="22"/>
          <w:szCs w:val="22"/>
          <w:lang w:val="en-GB"/>
        </w:rPr>
        <w:t>How to change your Facebook privacy settings</w:t>
      </w:r>
    </w:p>
    <w:p w14:paraId="2501784A" w14:textId="3BF98B01" w:rsidR="006775FB" w:rsidRDefault="006775FB" w:rsidP="006775FB">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ObscuraCam</w:t>
      </w:r>
      <w:proofErr w:type="spellEnd"/>
      <w:r>
        <w:rPr>
          <w:rFonts w:ascii="Candara" w:hAnsi="Candara" w:cs="Helvetica"/>
          <w:bCs/>
          <w:i/>
          <w:iCs/>
          <w:sz w:val="22"/>
          <w:szCs w:val="22"/>
          <w:lang w:val="en-GB"/>
        </w:rPr>
        <w:t xml:space="preserve"> </w:t>
      </w:r>
      <w:r w:rsidR="00813E24">
        <w:rPr>
          <w:rFonts w:ascii="Candara" w:hAnsi="Candara" w:cs="Helvetica"/>
          <w:bCs/>
          <w:i/>
          <w:iCs/>
          <w:sz w:val="22"/>
          <w:szCs w:val="22"/>
          <w:lang w:val="en-GB"/>
        </w:rPr>
        <w:t>tool guide</w:t>
      </w:r>
    </w:p>
    <w:p w14:paraId="44706D26" w14:textId="77777777" w:rsidR="006775FB" w:rsidRDefault="006775FB" w:rsidP="006775FB">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Sending a Message lesson</w:t>
      </w:r>
    </w:p>
    <w:p w14:paraId="28182279" w14:textId="77777777" w:rsidR="006775FB" w:rsidRPr="00F3334C" w:rsidRDefault="006775FB" w:rsidP="006775FB">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Pidgin tool guide</w:t>
      </w:r>
    </w:p>
    <w:p w14:paraId="40EF435D" w14:textId="77777777" w:rsidR="006775FB" w:rsidRPr="0015701A" w:rsidRDefault="006775FB" w:rsidP="00677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35F82499" w14:textId="77777777" w:rsidR="006775FB" w:rsidRDefault="006775FB" w:rsidP="00677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23679357" w14:textId="179756C0" w:rsidR="00B93126" w:rsidRDefault="000F4F4E" w:rsidP="006775FB">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34" w:history="1">
        <w:r w:rsidR="00B93126">
          <w:rPr>
            <w:rStyle w:val="Hyperlink"/>
            <w:rFonts w:ascii="Candara" w:hAnsi="Candara" w:cs="Helvetica"/>
            <w:bCs/>
            <w:i/>
            <w:iCs/>
            <w:sz w:val="22"/>
            <w:szCs w:val="22"/>
            <w:lang w:val="en-GB"/>
          </w:rPr>
          <w:t>EFF - Protecting yourself on social networks</w:t>
        </w:r>
      </w:hyperlink>
      <w:r w:rsidR="00B93126">
        <w:rPr>
          <w:rFonts w:ascii="Candara" w:hAnsi="Candara" w:cs="Helvetica"/>
          <w:bCs/>
          <w:i/>
          <w:iCs/>
          <w:sz w:val="22"/>
          <w:szCs w:val="22"/>
          <w:lang w:val="en-GB"/>
        </w:rPr>
        <w:t xml:space="preserve"> </w:t>
      </w:r>
    </w:p>
    <w:p w14:paraId="0BA0C4F2" w14:textId="0940595D" w:rsidR="006775FB" w:rsidRPr="00BF2A0C" w:rsidRDefault="000F4F4E" w:rsidP="006775FB">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35" w:history="1">
        <w:r w:rsidR="00B93126">
          <w:rPr>
            <w:rStyle w:val="Hyperlink"/>
            <w:rFonts w:ascii="Candara" w:hAnsi="Candara" w:cs="Helvetica"/>
            <w:bCs/>
            <w:i/>
            <w:iCs/>
            <w:sz w:val="22"/>
            <w:szCs w:val="22"/>
            <w:lang w:val="en-GB"/>
          </w:rPr>
          <w:t>Security in a Box - Social networking tools</w:t>
        </w:r>
      </w:hyperlink>
      <w:r w:rsidR="00B93126">
        <w:rPr>
          <w:rFonts w:ascii="Candara" w:hAnsi="Candara" w:cs="Helvetica"/>
          <w:bCs/>
          <w:i/>
          <w:iCs/>
          <w:sz w:val="22"/>
          <w:szCs w:val="22"/>
          <w:lang w:val="en-GB"/>
        </w:rPr>
        <w:t xml:space="preserve"> </w:t>
      </w:r>
    </w:p>
    <w:p w14:paraId="31B036B5" w14:textId="77777777" w:rsidR="006775FB" w:rsidRDefault="006775FB" w:rsidP="00677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502F7979" w14:textId="77777777" w:rsidR="006775FB" w:rsidRDefault="006775FB" w:rsidP="00677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4853E7E1" w14:textId="77777777" w:rsidR="006775FB" w:rsidRDefault="006775FB" w:rsidP="00677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Social Media Basic Checklist</w:t>
      </w:r>
    </w:p>
    <w:p w14:paraId="55F3832C" w14:textId="77777777" w:rsidR="006775FB" w:rsidRDefault="006775FB" w:rsidP="00677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79FC000E" w14:textId="77777777" w:rsidR="006775FB" w:rsidRPr="00F3334C"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Consider using a pseudonym</w:t>
      </w:r>
    </w:p>
    <w:p w14:paraId="539B0774" w14:textId="77777777" w:rsidR="006775FB" w:rsidRPr="00F3334C"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Don’t provide more registration information than necessary</w:t>
      </w:r>
    </w:p>
    <w:p w14:paraId="7D79DC68" w14:textId="77777777" w:rsidR="006775FB" w:rsidRPr="00F3334C"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sz w:val="22"/>
          <w:szCs w:val="22"/>
        </w:rPr>
      </w:pPr>
      <w:r>
        <w:rPr>
          <w:rFonts w:ascii="Candara" w:hAnsi="Candara" w:cs="Helvetica"/>
          <w:b/>
          <w:bCs/>
          <w:i/>
          <w:iCs/>
          <w:sz w:val="22"/>
          <w:szCs w:val="22"/>
          <w:lang w:val="en-GB"/>
        </w:rPr>
        <w:t xml:space="preserve"> Consider registering anonymously</w:t>
      </w:r>
    </w:p>
    <w:p w14:paraId="470977DE"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F3334C">
        <w:rPr>
          <w:rFonts w:ascii="Candara" w:hAnsi="Candara" w:cs="Helvetica"/>
          <w:b/>
          <w:i/>
          <w:sz w:val="22"/>
          <w:szCs w:val="22"/>
        </w:rPr>
        <w:t>Consider separate accounts for campaigns</w:t>
      </w:r>
    </w:p>
    <w:p w14:paraId="514863AD"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Choose a strong password</w:t>
      </w:r>
    </w:p>
    <w:p w14:paraId="6124D07E"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two-factor-authentication</w:t>
      </w:r>
    </w:p>
    <w:p w14:paraId="5C5F5A26"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false answers to security questions</w:t>
      </w:r>
    </w:p>
    <w:p w14:paraId="51123E9E"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Only connect to people you know</w:t>
      </w:r>
    </w:p>
    <w:p w14:paraId="43F912EF"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Be aware of the privacy policy</w:t>
      </w:r>
    </w:p>
    <w:p w14:paraId="45582501"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Opt out of data broker relationships</w:t>
      </w:r>
    </w:p>
    <w:p w14:paraId="61906A75"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Change default privacy settings</w:t>
      </w:r>
    </w:p>
    <w:p w14:paraId="7C50F533"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Be careful about what you share</w:t>
      </w:r>
    </w:p>
    <w:p w14:paraId="48DB988B"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Don’t post about people without their consent</w:t>
      </w:r>
    </w:p>
    <w:p w14:paraId="2B77DF71"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Use </w:t>
      </w:r>
      <w:proofErr w:type="spellStart"/>
      <w:r>
        <w:rPr>
          <w:rFonts w:ascii="Candara" w:hAnsi="Candara" w:cs="Helvetica"/>
          <w:b/>
          <w:i/>
          <w:sz w:val="22"/>
          <w:szCs w:val="22"/>
        </w:rPr>
        <w:t>ObscuraCam</w:t>
      </w:r>
      <w:proofErr w:type="spellEnd"/>
      <w:r>
        <w:rPr>
          <w:rFonts w:ascii="Candara" w:hAnsi="Candara" w:cs="Helvetica"/>
          <w:b/>
          <w:i/>
          <w:sz w:val="22"/>
          <w:szCs w:val="22"/>
        </w:rPr>
        <w:t xml:space="preserve"> for sensitive photos</w:t>
      </w:r>
    </w:p>
    <w:p w14:paraId="30C3CED0"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Agree with friends what they shouldn’t post about you</w:t>
      </w:r>
    </w:p>
    <w:p w14:paraId="62E1D674"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Be careful about joining groups</w:t>
      </w:r>
    </w:p>
    <w:p w14:paraId="0CED18A1"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Don’t use social media for instant chats</w:t>
      </w:r>
    </w:p>
    <w:p w14:paraId="7ED68EF5"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Never engage with people you don’t know</w:t>
      </w:r>
    </w:p>
    <w:p w14:paraId="08374F3C"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Don’t rely on social media for storage</w:t>
      </w:r>
    </w:p>
    <w:p w14:paraId="4CE75895" w14:textId="77777777" w:rsidR="006775FB"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https://</w:t>
      </w:r>
    </w:p>
    <w:p w14:paraId="623E3746" w14:textId="77777777" w:rsidR="006775FB" w:rsidRPr="00F3334C" w:rsidRDefault="006775FB" w:rsidP="006775F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Delete browsing history when using public computers</w:t>
      </w:r>
    </w:p>
    <w:p w14:paraId="07DB6EE5" w14:textId="77777777" w:rsidR="006775FB" w:rsidRPr="00F3334C" w:rsidRDefault="006775FB" w:rsidP="006775FB">
      <w:pPr>
        <w:rPr>
          <w:b/>
          <w:i/>
        </w:rPr>
      </w:pPr>
    </w:p>
    <w:p w14:paraId="39C58EE8" w14:textId="77777777" w:rsidR="007D0CFD" w:rsidRDefault="007D0CFD" w:rsidP="007D0CFD"/>
    <w:p w14:paraId="67C7BE66" w14:textId="77777777" w:rsidR="001E1662" w:rsidRDefault="001E1662" w:rsidP="007D0CFD"/>
    <w:p w14:paraId="6B0823A2" w14:textId="77777777" w:rsidR="007D0CFD" w:rsidRDefault="007D0CFD"/>
    <w:p w14:paraId="324BF763" w14:textId="77777777" w:rsidR="007D0CFD" w:rsidRDefault="007D0CFD"/>
    <w:p w14:paraId="0561B39F" w14:textId="0852F752" w:rsidR="00366C62" w:rsidRPr="00366C62" w:rsidRDefault="007D0CFD" w:rsidP="00366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color w:val="FF0000"/>
          <w:sz w:val="22"/>
          <w:szCs w:val="22"/>
        </w:rPr>
      </w:pPr>
      <w:r>
        <w:rPr>
          <w:rFonts w:ascii="Candara" w:hAnsi="Candara" w:cs="Helvetica"/>
          <w:b/>
          <w:color w:val="FF0000"/>
          <w:sz w:val="22"/>
          <w:szCs w:val="22"/>
        </w:rPr>
        <w:t xml:space="preserve">RADIOS </w:t>
      </w:r>
      <w:r w:rsidR="00366C62">
        <w:rPr>
          <w:rFonts w:ascii="Candara" w:hAnsi="Candara" w:cs="Helvetica"/>
          <w:b/>
          <w:color w:val="FF0000"/>
          <w:sz w:val="22"/>
          <w:szCs w:val="22"/>
        </w:rPr>
        <w:t xml:space="preserve">&amp; </w:t>
      </w:r>
      <w:r w:rsidR="00366C62" w:rsidRPr="00366C62">
        <w:rPr>
          <w:rFonts w:ascii="Candara" w:hAnsi="Candara" w:cs="Helvetica"/>
          <w:b/>
          <w:bCs/>
          <w:color w:val="FF0000"/>
          <w:sz w:val="22"/>
          <w:szCs w:val="22"/>
        </w:rPr>
        <w:t>SATELLITE PHONES</w:t>
      </w:r>
    </w:p>
    <w:p w14:paraId="275E5C6B" w14:textId="590E27A9" w:rsidR="007D0CFD" w:rsidRPr="008409EE"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6A0C4B56"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4B3139B" w14:textId="77777777" w:rsidR="007D0CFD" w:rsidRPr="00264C86"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3E0FEAC8" w14:textId="77777777" w:rsidR="0031281B" w:rsidRDefault="0031281B" w:rsidP="00860A50">
      <w:pPr>
        <w:rPr>
          <w:rFonts w:ascii="Candara" w:hAnsi="Candara"/>
          <w:color w:val="000000"/>
          <w:sz w:val="22"/>
          <w:szCs w:val="22"/>
        </w:rPr>
      </w:pPr>
    </w:p>
    <w:p w14:paraId="646A7849" w14:textId="7C47A08E" w:rsidR="006E1BB0" w:rsidRPr="00947731" w:rsidRDefault="00947731" w:rsidP="00860A50">
      <w:pPr>
        <w:rPr>
          <w:rFonts w:ascii="Candara" w:hAnsi="Candara"/>
          <w:b/>
          <w:color w:val="000000"/>
          <w:sz w:val="22"/>
          <w:szCs w:val="22"/>
        </w:rPr>
      </w:pPr>
      <w:r>
        <w:rPr>
          <w:rFonts w:ascii="Candara" w:hAnsi="Candara"/>
          <w:b/>
          <w:color w:val="000000"/>
          <w:sz w:val="22"/>
          <w:szCs w:val="22"/>
          <w:highlight w:val="magenta"/>
        </w:rPr>
        <w:t xml:space="preserve">1. Why </w:t>
      </w:r>
      <w:r w:rsidRPr="00947731">
        <w:rPr>
          <w:rFonts w:ascii="Candara" w:hAnsi="Candara"/>
          <w:b/>
          <w:color w:val="000000"/>
          <w:sz w:val="22"/>
          <w:szCs w:val="22"/>
          <w:highlight w:val="magenta"/>
        </w:rPr>
        <w:t>Radio</w:t>
      </w:r>
    </w:p>
    <w:p w14:paraId="3D3FBA25" w14:textId="575552F2" w:rsidR="00157F0C" w:rsidRDefault="00157F0C" w:rsidP="00860A50">
      <w:pPr>
        <w:rPr>
          <w:rFonts w:ascii="Candara" w:hAnsi="Candara"/>
          <w:color w:val="000000"/>
          <w:sz w:val="22"/>
          <w:szCs w:val="22"/>
        </w:rPr>
      </w:pPr>
      <w:r>
        <w:rPr>
          <w:rFonts w:ascii="Candara" w:hAnsi="Candara"/>
          <w:color w:val="000000"/>
          <w:sz w:val="22"/>
          <w:szCs w:val="22"/>
        </w:rPr>
        <w:t xml:space="preserve">Radios are an insecure method of communication and should not be used for </w:t>
      </w:r>
      <w:proofErr w:type="spellStart"/>
      <w:r w:rsidR="00935A63">
        <w:rPr>
          <w:rFonts w:ascii="Candara" w:hAnsi="Candara"/>
          <w:color w:val="000000"/>
          <w:sz w:val="22"/>
          <w:szCs w:val="22"/>
        </w:rPr>
        <w:t>senstive</w:t>
      </w:r>
      <w:proofErr w:type="spellEnd"/>
      <w:r>
        <w:rPr>
          <w:rFonts w:ascii="Candara" w:hAnsi="Candara"/>
          <w:color w:val="000000"/>
          <w:sz w:val="22"/>
          <w:szCs w:val="22"/>
        </w:rPr>
        <w:t xml:space="preserve"> communication if at all possible. </w:t>
      </w:r>
      <w:r w:rsidR="00B10D12">
        <w:rPr>
          <w:rFonts w:ascii="Candara" w:hAnsi="Candara"/>
          <w:color w:val="000000"/>
          <w:sz w:val="22"/>
          <w:szCs w:val="22"/>
        </w:rPr>
        <w:t xml:space="preserve">If possible, use alternative options as outlined in the </w:t>
      </w:r>
      <w:r w:rsidR="00B10D12" w:rsidRPr="00B10D12">
        <w:rPr>
          <w:rFonts w:ascii="Candara" w:hAnsi="Candara"/>
          <w:color w:val="000000"/>
          <w:sz w:val="22"/>
          <w:szCs w:val="22"/>
          <w:highlight w:val="yellow"/>
        </w:rPr>
        <w:t>Making a Call lesson</w:t>
      </w:r>
      <w:r w:rsidR="00B10D12">
        <w:rPr>
          <w:rFonts w:ascii="Candara" w:hAnsi="Candara"/>
          <w:color w:val="000000"/>
          <w:sz w:val="22"/>
          <w:szCs w:val="22"/>
        </w:rPr>
        <w:t xml:space="preserve">. </w:t>
      </w:r>
      <w:r w:rsidR="000F65F0">
        <w:rPr>
          <w:rFonts w:ascii="Candara" w:hAnsi="Candara"/>
          <w:color w:val="000000"/>
          <w:sz w:val="22"/>
          <w:szCs w:val="22"/>
        </w:rPr>
        <w:t>However many in the humanitarian fie</w:t>
      </w:r>
      <w:r w:rsidR="00B10D12">
        <w:rPr>
          <w:rFonts w:ascii="Candara" w:hAnsi="Candara"/>
          <w:color w:val="000000"/>
          <w:sz w:val="22"/>
          <w:szCs w:val="22"/>
        </w:rPr>
        <w:t>ld still need to use them somet</w:t>
      </w:r>
      <w:r w:rsidR="000F65F0">
        <w:rPr>
          <w:rFonts w:ascii="Candara" w:hAnsi="Candara"/>
          <w:color w:val="000000"/>
          <w:sz w:val="22"/>
          <w:szCs w:val="22"/>
        </w:rPr>
        <w:t xml:space="preserve">imes. </w:t>
      </w:r>
      <w:r>
        <w:rPr>
          <w:rFonts w:ascii="Candara" w:hAnsi="Candara"/>
          <w:color w:val="000000"/>
          <w:sz w:val="22"/>
          <w:szCs w:val="22"/>
        </w:rPr>
        <w:t xml:space="preserve">If necessary, develop a system of code words between those communicating so that your message will not be so easily understood. </w:t>
      </w:r>
    </w:p>
    <w:p w14:paraId="257CC9C9" w14:textId="77777777" w:rsidR="008D7A87" w:rsidRDefault="008D7A87" w:rsidP="00860A50">
      <w:pPr>
        <w:rPr>
          <w:rFonts w:ascii="Candara" w:hAnsi="Candara"/>
          <w:color w:val="000000"/>
          <w:sz w:val="22"/>
          <w:szCs w:val="22"/>
        </w:rPr>
      </w:pPr>
    </w:p>
    <w:p w14:paraId="456FDC13" w14:textId="62E767C9" w:rsidR="00860A50" w:rsidRPr="00A137BD" w:rsidRDefault="00947731" w:rsidP="00860A50">
      <w:pPr>
        <w:rPr>
          <w:rFonts w:ascii="Candara" w:hAnsi="Candara"/>
          <w:b/>
          <w:color w:val="000000"/>
          <w:sz w:val="22"/>
          <w:szCs w:val="22"/>
        </w:rPr>
      </w:pPr>
      <w:r w:rsidRPr="00947731">
        <w:rPr>
          <w:rFonts w:ascii="Candara" w:hAnsi="Candara"/>
          <w:b/>
          <w:color w:val="000000"/>
          <w:sz w:val="22"/>
          <w:szCs w:val="22"/>
          <w:highlight w:val="magenta"/>
        </w:rPr>
        <w:t xml:space="preserve">2. </w:t>
      </w:r>
      <w:r w:rsidR="001E1662" w:rsidRPr="00947731">
        <w:rPr>
          <w:rFonts w:ascii="Candara" w:hAnsi="Candara"/>
          <w:b/>
          <w:color w:val="000000"/>
          <w:sz w:val="22"/>
          <w:szCs w:val="22"/>
          <w:highlight w:val="magenta"/>
        </w:rPr>
        <w:t>VHF</w:t>
      </w:r>
      <w:r w:rsidR="00860A50" w:rsidRPr="00947731">
        <w:rPr>
          <w:rFonts w:ascii="Candara" w:hAnsi="Candara"/>
          <w:b/>
          <w:color w:val="000000"/>
          <w:sz w:val="22"/>
          <w:szCs w:val="22"/>
          <w:highlight w:val="magenta"/>
        </w:rPr>
        <w:t xml:space="preserve"> radios</w:t>
      </w:r>
      <w:r w:rsidR="00860A50" w:rsidRPr="00A137BD">
        <w:rPr>
          <w:rFonts w:ascii="Candara" w:hAnsi="Candara"/>
          <w:b/>
          <w:color w:val="000000"/>
          <w:sz w:val="22"/>
          <w:szCs w:val="22"/>
        </w:rPr>
        <w:t xml:space="preserve"> </w:t>
      </w:r>
    </w:p>
    <w:p w14:paraId="5C7FA29A" w14:textId="330BD3C3" w:rsidR="008D7A87" w:rsidRPr="00544407" w:rsidRDefault="008D7A87" w:rsidP="008D7A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544407">
        <w:rPr>
          <w:rFonts w:ascii="Candara" w:hAnsi="Candara" w:cs="Helvetica"/>
          <w:sz w:val="22"/>
          <w:szCs w:val="22"/>
        </w:rPr>
        <w:t>Very High Frequency (VHF) radios operate in the 30 to 300 MHz range. Usually handheld, they can communicate over short ranges, approximately 10 kilometers, in most cases. They are often referred to as “line of sight,” though in many circumstances they can effectively reach beyond that. Thick trees and buildings can obstruct VHF signals. Elevating the VHF antenna may improve the radio’s transmission range. Also, installing a repeater, which automatically receives and re-transmits radio signals, can further extend the range. Repeater systems are reliable and require little maintenance. Before using a VHF radio or repeater, it may</w:t>
      </w:r>
      <w:r w:rsidR="001E1662">
        <w:rPr>
          <w:rFonts w:ascii="Candara" w:hAnsi="Candara" w:cs="Helvetica"/>
          <w:sz w:val="22"/>
          <w:szCs w:val="22"/>
        </w:rPr>
        <w:t xml:space="preserve"> be necessary to obtain </w:t>
      </w:r>
      <w:proofErr w:type="spellStart"/>
      <w:r w:rsidR="001E1662">
        <w:rPr>
          <w:rFonts w:ascii="Candara" w:hAnsi="Candara" w:cs="Helvetica"/>
          <w:sz w:val="22"/>
          <w:szCs w:val="22"/>
        </w:rPr>
        <w:t>authoris</w:t>
      </w:r>
      <w:r w:rsidRPr="00544407">
        <w:rPr>
          <w:rFonts w:ascii="Candara" w:hAnsi="Candara" w:cs="Helvetica"/>
          <w:sz w:val="22"/>
          <w:szCs w:val="22"/>
        </w:rPr>
        <w:t>ation</w:t>
      </w:r>
      <w:proofErr w:type="spellEnd"/>
      <w:r w:rsidRPr="00544407">
        <w:rPr>
          <w:rFonts w:ascii="Candara" w:hAnsi="Candara" w:cs="Helvetica"/>
          <w:sz w:val="22"/>
          <w:szCs w:val="22"/>
        </w:rPr>
        <w:t xml:space="preserve"> from the host government. </w:t>
      </w:r>
    </w:p>
    <w:p w14:paraId="000A208E" w14:textId="77777777" w:rsidR="008D7A87" w:rsidRDefault="008D7A87" w:rsidP="00860A50">
      <w:pPr>
        <w:rPr>
          <w:rFonts w:ascii="Candara" w:hAnsi="Candara"/>
          <w:color w:val="000000"/>
          <w:sz w:val="22"/>
          <w:szCs w:val="22"/>
        </w:rPr>
      </w:pPr>
    </w:p>
    <w:p w14:paraId="6F5A9BF7" w14:textId="77777777" w:rsidR="00860A50" w:rsidRPr="00C702BE" w:rsidRDefault="00860A50" w:rsidP="00860A50">
      <w:pPr>
        <w:rPr>
          <w:rFonts w:ascii="Candara" w:hAnsi="Candara"/>
          <w:color w:val="000000"/>
          <w:sz w:val="22"/>
          <w:szCs w:val="22"/>
        </w:rPr>
      </w:pPr>
      <w:r w:rsidRPr="00C702BE">
        <w:rPr>
          <w:rFonts w:ascii="Candara" w:hAnsi="Candara"/>
          <w:color w:val="000000"/>
          <w:sz w:val="22"/>
          <w:szCs w:val="22"/>
        </w:rPr>
        <w:t>The advantages of VHF radios are:</w:t>
      </w:r>
    </w:p>
    <w:p w14:paraId="021E557C" w14:textId="57E0DB9A" w:rsidR="00860A50" w:rsidRPr="00C702BE" w:rsidRDefault="001E1662" w:rsidP="00860A50">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F</w:t>
      </w:r>
      <w:r w:rsidR="00860A50" w:rsidRPr="00C702BE">
        <w:rPr>
          <w:rFonts w:ascii="Candara" w:hAnsi="Candara"/>
          <w:color w:val="000000"/>
          <w:sz w:val="22"/>
          <w:szCs w:val="22"/>
        </w:rPr>
        <w:t>airly</w:t>
      </w:r>
      <w:proofErr w:type="gramEnd"/>
      <w:r w:rsidR="00860A50" w:rsidRPr="00C702BE">
        <w:rPr>
          <w:rFonts w:ascii="Candara" w:hAnsi="Candara"/>
          <w:color w:val="000000"/>
          <w:sz w:val="22"/>
          <w:szCs w:val="22"/>
        </w:rPr>
        <w:t xml:space="preserve"> inexpensive; </w:t>
      </w:r>
    </w:p>
    <w:p w14:paraId="60C2282C" w14:textId="346CE800" w:rsidR="00860A50" w:rsidRPr="00C702BE" w:rsidRDefault="001E1662" w:rsidP="00860A50">
      <w:pPr>
        <w:rPr>
          <w:rFonts w:ascii="Candara" w:hAnsi="Candara"/>
          <w:color w:val="000000"/>
          <w:sz w:val="22"/>
          <w:szCs w:val="22"/>
        </w:rPr>
      </w:pPr>
      <w:r>
        <w:rPr>
          <w:rFonts w:ascii="Candara" w:hAnsi="Candara"/>
          <w:color w:val="000000"/>
          <w:sz w:val="22"/>
          <w:szCs w:val="22"/>
        </w:rPr>
        <w:t>•  U</w:t>
      </w:r>
      <w:r w:rsidR="00860A50" w:rsidRPr="00C702BE">
        <w:rPr>
          <w:rFonts w:ascii="Candara" w:hAnsi="Candara"/>
          <w:color w:val="000000"/>
          <w:sz w:val="22"/>
          <w:szCs w:val="22"/>
        </w:rPr>
        <w:t xml:space="preserve">ser-friendly; </w:t>
      </w:r>
    </w:p>
    <w:p w14:paraId="138C0DAF" w14:textId="7EB2D3F7" w:rsidR="00860A50" w:rsidRPr="00C702BE" w:rsidRDefault="001E1662" w:rsidP="00860A50">
      <w:pPr>
        <w:rPr>
          <w:rFonts w:ascii="Candara" w:hAnsi="Candara"/>
          <w:color w:val="000000"/>
          <w:sz w:val="22"/>
          <w:szCs w:val="22"/>
        </w:rPr>
      </w:pPr>
      <w:r>
        <w:rPr>
          <w:rFonts w:ascii="Candara" w:hAnsi="Candara"/>
          <w:color w:val="000000"/>
          <w:sz w:val="22"/>
          <w:szCs w:val="22"/>
        </w:rPr>
        <w:t>•  S</w:t>
      </w:r>
      <w:r w:rsidR="00860A50" w:rsidRPr="00C702BE">
        <w:rPr>
          <w:rFonts w:ascii="Candara" w:hAnsi="Candara"/>
          <w:color w:val="000000"/>
          <w:sz w:val="22"/>
          <w:szCs w:val="22"/>
        </w:rPr>
        <w:t>turdily built: can be dropped, withstands rain, etc.</w:t>
      </w:r>
      <w:proofErr w:type="gramStart"/>
      <w:r w:rsidR="00860A50" w:rsidRPr="00C702BE">
        <w:rPr>
          <w:rFonts w:ascii="Candara" w:hAnsi="Candara"/>
          <w:color w:val="000000"/>
          <w:sz w:val="22"/>
          <w:szCs w:val="22"/>
        </w:rPr>
        <w:t>;</w:t>
      </w:r>
      <w:proofErr w:type="gramEnd"/>
      <w:r w:rsidR="00860A50" w:rsidRPr="00C702BE">
        <w:rPr>
          <w:rFonts w:ascii="Candara" w:hAnsi="Candara"/>
          <w:color w:val="000000"/>
          <w:sz w:val="22"/>
          <w:szCs w:val="22"/>
        </w:rPr>
        <w:t xml:space="preserve"> </w:t>
      </w:r>
    </w:p>
    <w:p w14:paraId="7EF5BA0D" w14:textId="55ABE831" w:rsidR="00860A50" w:rsidRPr="00C702BE" w:rsidRDefault="001E1662" w:rsidP="00860A50">
      <w:pPr>
        <w:rPr>
          <w:rFonts w:ascii="Candara" w:hAnsi="Candara"/>
          <w:color w:val="000000"/>
          <w:sz w:val="22"/>
          <w:szCs w:val="22"/>
        </w:rPr>
      </w:pPr>
      <w:r>
        <w:rPr>
          <w:rFonts w:ascii="Candara" w:hAnsi="Candara"/>
          <w:color w:val="000000"/>
          <w:sz w:val="22"/>
          <w:szCs w:val="22"/>
        </w:rPr>
        <w:t>•  W</w:t>
      </w:r>
      <w:r w:rsidR="00860A50" w:rsidRPr="00C702BE">
        <w:rPr>
          <w:rFonts w:ascii="Candara" w:hAnsi="Candara"/>
          <w:color w:val="000000"/>
          <w:sz w:val="22"/>
          <w:szCs w:val="22"/>
        </w:rPr>
        <w:t xml:space="preserve">ell-positioned repeaters can increase area coverage; and </w:t>
      </w:r>
    </w:p>
    <w:p w14:paraId="33EF8FDE" w14:textId="77777777" w:rsidR="00860A50" w:rsidRPr="00C702BE" w:rsidRDefault="00860A50" w:rsidP="00860A50">
      <w:pPr>
        <w:rPr>
          <w:rFonts w:ascii="Candara" w:hAnsi="Candara"/>
          <w:color w:val="000000"/>
          <w:sz w:val="22"/>
          <w:szCs w:val="22"/>
        </w:rPr>
      </w:pPr>
      <w:r w:rsidRPr="00C702BE">
        <w:rPr>
          <w:rFonts w:ascii="Candara" w:hAnsi="Candara"/>
          <w:color w:val="000000"/>
          <w:sz w:val="22"/>
          <w:szCs w:val="22"/>
        </w:rPr>
        <w:t xml:space="preserve">•  24-hour contact if users are monitoring the VHF. </w:t>
      </w:r>
    </w:p>
    <w:p w14:paraId="176F1396" w14:textId="77777777" w:rsidR="00A137BD" w:rsidRDefault="00A137BD" w:rsidP="00860A50">
      <w:pPr>
        <w:rPr>
          <w:rFonts w:ascii="Candara" w:hAnsi="Candara"/>
          <w:color w:val="000000"/>
          <w:sz w:val="22"/>
          <w:szCs w:val="22"/>
        </w:rPr>
      </w:pPr>
    </w:p>
    <w:p w14:paraId="086EF6F7" w14:textId="77777777" w:rsidR="00860A50" w:rsidRDefault="00860A50" w:rsidP="00860A50">
      <w:pPr>
        <w:rPr>
          <w:rFonts w:ascii="Candara" w:hAnsi="Candara"/>
          <w:color w:val="000000"/>
          <w:sz w:val="22"/>
          <w:szCs w:val="22"/>
        </w:rPr>
      </w:pPr>
      <w:r w:rsidRPr="00C702BE">
        <w:rPr>
          <w:rFonts w:ascii="Candara" w:hAnsi="Candara"/>
          <w:color w:val="000000"/>
          <w:sz w:val="22"/>
          <w:szCs w:val="22"/>
        </w:rPr>
        <w:t>Disadvantages are:</w:t>
      </w:r>
    </w:p>
    <w:p w14:paraId="2F4793D2" w14:textId="66241772" w:rsidR="001F6129" w:rsidRPr="00C702BE" w:rsidRDefault="001F6129" w:rsidP="00860A50">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N</w:t>
      </w:r>
      <w:r w:rsidRPr="00C702BE">
        <w:rPr>
          <w:rFonts w:ascii="Candara" w:hAnsi="Candara"/>
          <w:color w:val="000000"/>
          <w:sz w:val="22"/>
          <w:szCs w:val="22"/>
        </w:rPr>
        <w:t>ot</w:t>
      </w:r>
      <w:proofErr w:type="gramEnd"/>
      <w:r w:rsidRPr="00C702BE">
        <w:rPr>
          <w:rFonts w:ascii="Candara" w:hAnsi="Candara"/>
          <w:color w:val="000000"/>
          <w:sz w:val="22"/>
          <w:szCs w:val="22"/>
        </w:rPr>
        <w:t xml:space="preserve"> </w:t>
      </w:r>
      <w:r>
        <w:rPr>
          <w:rFonts w:ascii="Candara" w:hAnsi="Candara"/>
          <w:color w:val="000000"/>
          <w:sz w:val="22"/>
          <w:szCs w:val="22"/>
        </w:rPr>
        <w:t>secure – anybody can listen in;</w:t>
      </w:r>
    </w:p>
    <w:p w14:paraId="240527DE" w14:textId="06573E42" w:rsidR="00860A50" w:rsidRPr="00C702BE" w:rsidRDefault="00F73807" w:rsidP="00860A50">
      <w:pPr>
        <w:rPr>
          <w:rFonts w:ascii="Candara" w:hAnsi="Candara"/>
          <w:color w:val="000000"/>
          <w:sz w:val="22"/>
          <w:szCs w:val="22"/>
        </w:rPr>
      </w:pPr>
      <w:r>
        <w:rPr>
          <w:rFonts w:ascii="Candara" w:hAnsi="Candara"/>
          <w:color w:val="000000"/>
          <w:sz w:val="22"/>
          <w:szCs w:val="22"/>
        </w:rPr>
        <w:t>•  Li</w:t>
      </w:r>
      <w:r w:rsidR="00860A50" w:rsidRPr="00C702BE">
        <w:rPr>
          <w:rFonts w:ascii="Candara" w:hAnsi="Candara"/>
          <w:color w:val="000000"/>
          <w:sz w:val="22"/>
          <w:szCs w:val="22"/>
        </w:rPr>
        <w:t xml:space="preserve">mited battery life (need for spare batteries/ongoing recharge); </w:t>
      </w:r>
    </w:p>
    <w:p w14:paraId="74D723B9" w14:textId="6B73A36E" w:rsidR="00860A50" w:rsidRPr="00C702BE" w:rsidRDefault="00F73807" w:rsidP="00860A50">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Badly</w:t>
      </w:r>
      <w:proofErr w:type="gramEnd"/>
      <w:r w:rsidR="00860A50" w:rsidRPr="00C702BE">
        <w:rPr>
          <w:rFonts w:ascii="Candara" w:hAnsi="Candara"/>
          <w:color w:val="000000"/>
          <w:sz w:val="22"/>
          <w:szCs w:val="22"/>
        </w:rPr>
        <w:t xml:space="preserve"> placed repeaters greatly limit the utility of the network; </w:t>
      </w:r>
    </w:p>
    <w:p w14:paraId="7C825342" w14:textId="27593BDD" w:rsidR="00860A50" w:rsidRPr="00C702BE" w:rsidRDefault="00F73807" w:rsidP="00860A50">
      <w:pPr>
        <w:rPr>
          <w:rFonts w:ascii="Candara" w:hAnsi="Candara"/>
          <w:color w:val="000000"/>
          <w:sz w:val="22"/>
          <w:szCs w:val="22"/>
        </w:rPr>
      </w:pPr>
      <w:r>
        <w:rPr>
          <w:rFonts w:ascii="Candara" w:hAnsi="Candara"/>
          <w:color w:val="000000"/>
          <w:sz w:val="22"/>
          <w:szCs w:val="22"/>
        </w:rPr>
        <w:t>•  H</w:t>
      </w:r>
      <w:r w:rsidR="00860A50" w:rsidRPr="00C702BE">
        <w:rPr>
          <w:rFonts w:ascii="Candara" w:hAnsi="Candara"/>
          <w:color w:val="000000"/>
          <w:sz w:val="22"/>
          <w:szCs w:val="22"/>
        </w:rPr>
        <w:t>and-held units are frequently lost or stolen</w:t>
      </w:r>
      <w:proofErr w:type="gramStart"/>
      <w:r w:rsidR="00860A50" w:rsidRPr="00C702BE">
        <w:rPr>
          <w:rFonts w:ascii="Candara" w:hAnsi="Candara"/>
          <w:color w:val="000000"/>
          <w:sz w:val="22"/>
          <w:szCs w:val="22"/>
        </w:rPr>
        <w:t>;</w:t>
      </w:r>
      <w:proofErr w:type="gramEnd"/>
      <w:r w:rsidR="00860A50" w:rsidRPr="00C702BE">
        <w:rPr>
          <w:rFonts w:ascii="Candara" w:hAnsi="Candara"/>
          <w:color w:val="000000"/>
          <w:sz w:val="22"/>
          <w:szCs w:val="22"/>
        </w:rPr>
        <w:t xml:space="preserve"> </w:t>
      </w:r>
    </w:p>
    <w:p w14:paraId="2EC11046" w14:textId="155BC905" w:rsidR="00860A50" w:rsidRPr="00C702BE" w:rsidRDefault="00F73807" w:rsidP="00860A50">
      <w:pPr>
        <w:rPr>
          <w:rFonts w:ascii="Candara" w:hAnsi="Candara"/>
          <w:color w:val="000000"/>
          <w:sz w:val="22"/>
          <w:szCs w:val="22"/>
        </w:rPr>
      </w:pPr>
      <w:r>
        <w:rPr>
          <w:rFonts w:ascii="Candara" w:hAnsi="Candara"/>
          <w:color w:val="000000"/>
          <w:sz w:val="22"/>
          <w:szCs w:val="22"/>
        </w:rPr>
        <w:t>•  R</w:t>
      </w:r>
      <w:r w:rsidR="00860A50" w:rsidRPr="00C702BE">
        <w:rPr>
          <w:rFonts w:ascii="Candara" w:hAnsi="Candara"/>
          <w:color w:val="000000"/>
          <w:sz w:val="22"/>
          <w:szCs w:val="22"/>
        </w:rPr>
        <w:t xml:space="preserve">epeaters are very vulnerable to intentional damage; and </w:t>
      </w:r>
    </w:p>
    <w:p w14:paraId="3E241B2E" w14:textId="6E76FBEC" w:rsidR="00860A50" w:rsidRPr="00C702BE" w:rsidRDefault="00F73807" w:rsidP="00860A50">
      <w:pPr>
        <w:rPr>
          <w:rFonts w:ascii="Candara" w:hAnsi="Candara"/>
          <w:color w:val="000000"/>
          <w:sz w:val="22"/>
          <w:szCs w:val="22"/>
        </w:rPr>
      </w:pPr>
      <w:r>
        <w:rPr>
          <w:rFonts w:ascii="Candara" w:hAnsi="Candara"/>
          <w:color w:val="000000"/>
          <w:sz w:val="22"/>
          <w:szCs w:val="22"/>
        </w:rPr>
        <w:t>•  H</w:t>
      </w:r>
      <w:r w:rsidR="00860A50" w:rsidRPr="00C702BE">
        <w:rPr>
          <w:rFonts w:ascii="Candara" w:hAnsi="Candara"/>
          <w:color w:val="000000"/>
          <w:sz w:val="22"/>
          <w:szCs w:val="22"/>
        </w:rPr>
        <w:t>ighly dependent on the topography of the area (handset-to-handset, 2–</w:t>
      </w:r>
    </w:p>
    <w:p w14:paraId="0691CD27" w14:textId="23D87D0E" w:rsidR="00860A50" w:rsidRPr="00C702BE" w:rsidRDefault="00860A50" w:rsidP="00860A50">
      <w:pPr>
        <w:rPr>
          <w:rFonts w:ascii="Candara" w:hAnsi="Candara"/>
          <w:color w:val="000000"/>
          <w:sz w:val="22"/>
          <w:szCs w:val="22"/>
        </w:rPr>
      </w:pPr>
      <w:r w:rsidRPr="00C702BE">
        <w:rPr>
          <w:rFonts w:ascii="Candara" w:hAnsi="Candara"/>
          <w:color w:val="000000"/>
          <w:sz w:val="22"/>
          <w:szCs w:val="22"/>
        </w:rPr>
        <w:t>5km; handset to base, mobile or repeater,</w:t>
      </w:r>
      <w:r w:rsidR="00F73807">
        <w:rPr>
          <w:rFonts w:ascii="Candara" w:hAnsi="Candara"/>
          <w:color w:val="000000"/>
          <w:sz w:val="22"/>
          <w:szCs w:val="22"/>
        </w:rPr>
        <w:t xml:space="preserve"> 7–15km. Obstacles in between, </w:t>
      </w:r>
      <w:r w:rsidRPr="00C702BE">
        <w:rPr>
          <w:rFonts w:ascii="Candara" w:hAnsi="Candara"/>
          <w:color w:val="000000"/>
          <w:sz w:val="22"/>
          <w:szCs w:val="22"/>
        </w:rPr>
        <w:t xml:space="preserve">such as high buildings or hills, will interfere with the signal; positioning on a high point can increase range). </w:t>
      </w:r>
    </w:p>
    <w:p w14:paraId="43425795" w14:textId="77777777" w:rsidR="00F73807" w:rsidRDefault="00F73807" w:rsidP="00860A50">
      <w:pPr>
        <w:rPr>
          <w:rFonts w:ascii="Candara" w:hAnsi="Candara"/>
          <w:color w:val="000000"/>
          <w:sz w:val="22"/>
          <w:szCs w:val="22"/>
        </w:rPr>
      </w:pPr>
    </w:p>
    <w:p w14:paraId="2277F942" w14:textId="77777777" w:rsidR="00860A50" w:rsidRPr="00C702BE" w:rsidRDefault="00860A50" w:rsidP="00860A50">
      <w:pPr>
        <w:rPr>
          <w:rFonts w:ascii="Candara" w:hAnsi="Candara"/>
          <w:color w:val="000000"/>
          <w:sz w:val="22"/>
          <w:szCs w:val="22"/>
        </w:rPr>
      </w:pPr>
      <w:r w:rsidRPr="00C702BE">
        <w:rPr>
          <w:rFonts w:ascii="Candara" w:hAnsi="Candara"/>
          <w:color w:val="000000"/>
          <w:sz w:val="22"/>
          <w:szCs w:val="22"/>
        </w:rPr>
        <w:t xml:space="preserve">The most commonly used brand is Motorola. </w:t>
      </w:r>
    </w:p>
    <w:p w14:paraId="6DFA47A9" w14:textId="77777777" w:rsidR="0031281B" w:rsidRDefault="0031281B" w:rsidP="00860A50">
      <w:pPr>
        <w:rPr>
          <w:rFonts w:ascii="Candara" w:hAnsi="Candara"/>
          <w:color w:val="000000"/>
          <w:sz w:val="22"/>
          <w:szCs w:val="22"/>
        </w:rPr>
      </w:pPr>
    </w:p>
    <w:p w14:paraId="6326B7C5" w14:textId="77777777" w:rsidR="00F73807" w:rsidRDefault="00F73807" w:rsidP="00860A50">
      <w:pPr>
        <w:rPr>
          <w:rFonts w:ascii="Candara" w:hAnsi="Candara"/>
          <w:color w:val="000000"/>
          <w:sz w:val="22"/>
          <w:szCs w:val="22"/>
        </w:rPr>
      </w:pPr>
    </w:p>
    <w:p w14:paraId="069206CA" w14:textId="62858221" w:rsidR="00546C9C" w:rsidRPr="00A137BD" w:rsidRDefault="00947731" w:rsidP="00546C9C">
      <w:pPr>
        <w:rPr>
          <w:rFonts w:ascii="Candara" w:hAnsi="Candara"/>
          <w:b/>
          <w:color w:val="000000"/>
          <w:sz w:val="22"/>
          <w:szCs w:val="22"/>
        </w:rPr>
      </w:pPr>
      <w:r w:rsidRPr="00947731">
        <w:rPr>
          <w:rFonts w:ascii="Candara" w:hAnsi="Candara"/>
          <w:b/>
          <w:color w:val="000000"/>
          <w:sz w:val="22"/>
          <w:szCs w:val="22"/>
          <w:highlight w:val="magenta"/>
        </w:rPr>
        <w:t xml:space="preserve">3. </w:t>
      </w:r>
      <w:r w:rsidR="00546C9C" w:rsidRPr="00947731">
        <w:rPr>
          <w:rFonts w:ascii="Candara" w:hAnsi="Candara"/>
          <w:b/>
          <w:color w:val="000000"/>
          <w:sz w:val="22"/>
          <w:szCs w:val="22"/>
          <w:highlight w:val="magenta"/>
        </w:rPr>
        <w:t>High Frequency radios</w:t>
      </w:r>
    </w:p>
    <w:p w14:paraId="2B1B35C5" w14:textId="77777777" w:rsidR="00546C9C" w:rsidRDefault="00546C9C" w:rsidP="00546C9C">
      <w:pPr>
        <w:rPr>
          <w:rFonts w:ascii="Candara" w:hAnsi="Candara"/>
          <w:color w:val="000000"/>
          <w:sz w:val="22"/>
          <w:szCs w:val="22"/>
        </w:rPr>
      </w:pPr>
    </w:p>
    <w:p w14:paraId="4DEA9DDB" w14:textId="48F32B01" w:rsidR="00546C9C" w:rsidRPr="00544407" w:rsidRDefault="00546C9C" w:rsidP="00546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544407">
        <w:rPr>
          <w:rFonts w:ascii="Candara" w:hAnsi="Candara" w:cs="Helvetica"/>
          <w:sz w:val="22"/>
          <w:szCs w:val="22"/>
        </w:rPr>
        <w:t>HF (High Frequency) radios, in the 3 to 30 MHz frequency range, allow voice communications over medium and long range (conceivably around the world). Less affected by obstacles, HF signals can “bend” around hills and buildings and do not require repeaters to function over long ranges. However, the transmission range of HF signals may be influenced by time of day, weather conditions, electrical interference, and poor</w:t>
      </w:r>
      <w:r w:rsidR="00F73807">
        <w:rPr>
          <w:rFonts w:ascii="Candara" w:hAnsi="Candara" w:cs="Helvetica"/>
          <w:sz w:val="22"/>
          <w:szCs w:val="22"/>
        </w:rPr>
        <w:t xml:space="preserve"> system configuration. It takes</w:t>
      </w:r>
      <w:r w:rsidRPr="00544407">
        <w:rPr>
          <w:rFonts w:ascii="Candara" w:hAnsi="Candara" w:cs="Helvetica"/>
          <w:sz w:val="22"/>
          <w:szCs w:val="22"/>
        </w:rPr>
        <w:t xml:space="preserve"> skill to achieve reliable HF connectivity over long distances. HF radios are often installed in vehicles or at base stations. HF systems are generally more expensive than VHF and require more maintenance. </w:t>
      </w:r>
    </w:p>
    <w:p w14:paraId="3CB6CBDA" w14:textId="77777777" w:rsidR="00546C9C" w:rsidRDefault="00546C9C" w:rsidP="00546C9C">
      <w:pPr>
        <w:rPr>
          <w:rFonts w:ascii="Candara" w:hAnsi="Candara"/>
          <w:color w:val="000000"/>
          <w:sz w:val="22"/>
          <w:szCs w:val="22"/>
        </w:rPr>
      </w:pPr>
    </w:p>
    <w:p w14:paraId="4BB7363F" w14:textId="77777777" w:rsidR="00546C9C" w:rsidRPr="00C702BE" w:rsidRDefault="00546C9C" w:rsidP="00546C9C">
      <w:pPr>
        <w:rPr>
          <w:rFonts w:ascii="Candara" w:hAnsi="Candara"/>
          <w:color w:val="000000"/>
          <w:sz w:val="22"/>
          <w:szCs w:val="22"/>
        </w:rPr>
      </w:pPr>
      <w:r w:rsidRPr="00C702BE">
        <w:rPr>
          <w:rFonts w:ascii="Candara" w:hAnsi="Candara"/>
          <w:color w:val="000000"/>
          <w:sz w:val="22"/>
          <w:szCs w:val="22"/>
        </w:rPr>
        <w:t xml:space="preserve">The advantages of HF radios are: </w:t>
      </w:r>
    </w:p>
    <w:p w14:paraId="4EA8F6BD" w14:textId="3F0664BC" w:rsidR="00546C9C" w:rsidRPr="00C702BE" w:rsidRDefault="00F73807" w:rsidP="00546C9C">
      <w:pPr>
        <w:rPr>
          <w:rFonts w:ascii="Candara" w:hAnsi="Candara"/>
          <w:color w:val="000000"/>
          <w:sz w:val="22"/>
          <w:szCs w:val="22"/>
        </w:rPr>
      </w:pPr>
      <w:r>
        <w:rPr>
          <w:rFonts w:ascii="Candara" w:hAnsi="Candara"/>
          <w:color w:val="000000"/>
          <w:sz w:val="22"/>
          <w:szCs w:val="22"/>
        </w:rPr>
        <w:t>•  S</w:t>
      </w:r>
      <w:r w:rsidR="00546C9C" w:rsidRPr="00C702BE">
        <w:rPr>
          <w:rFonts w:ascii="Candara" w:hAnsi="Candara"/>
          <w:color w:val="000000"/>
          <w:sz w:val="22"/>
          <w:szCs w:val="22"/>
        </w:rPr>
        <w:t xml:space="preserve">hort- to extremely long-range communication without a relay station; </w:t>
      </w:r>
    </w:p>
    <w:p w14:paraId="430E810F" w14:textId="61596F81" w:rsidR="00546C9C" w:rsidRPr="00C702BE" w:rsidRDefault="00F73807" w:rsidP="00546C9C">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L</w:t>
      </w:r>
      <w:r w:rsidR="00546C9C" w:rsidRPr="00C702BE">
        <w:rPr>
          <w:rFonts w:ascii="Candara" w:hAnsi="Candara"/>
          <w:color w:val="000000"/>
          <w:sz w:val="22"/>
          <w:szCs w:val="22"/>
        </w:rPr>
        <w:t>ess</w:t>
      </w:r>
      <w:proofErr w:type="gramEnd"/>
      <w:r w:rsidR="00546C9C" w:rsidRPr="00C702BE">
        <w:rPr>
          <w:rFonts w:ascii="Candara" w:hAnsi="Candara"/>
          <w:color w:val="000000"/>
          <w:sz w:val="22"/>
          <w:szCs w:val="22"/>
        </w:rPr>
        <w:t xml:space="preserve"> affected by topographical variation; </w:t>
      </w:r>
    </w:p>
    <w:p w14:paraId="1E79F278" w14:textId="059813E4" w:rsidR="00546C9C" w:rsidRPr="00C702BE" w:rsidRDefault="00F73807" w:rsidP="00546C9C">
      <w:pPr>
        <w:rPr>
          <w:rFonts w:ascii="Candara" w:hAnsi="Candara"/>
          <w:color w:val="000000"/>
          <w:sz w:val="22"/>
          <w:szCs w:val="22"/>
        </w:rPr>
      </w:pPr>
      <w:r>
        <w:rPr>
          <w:rFonts w:ascii="Candara" w:hAnsi="Candara"/>
          <w:color w:val="000000"/>
          <w:sz w:val="22"/>
          <w:szCs w:val="22"/>
        </w:rPr>
        <w:t>•  H</w:t>
      </w:r>
      <w:r w:rsidR="00546C9C" w:rsidRPr="00C702BE">
        <w:rPr>
          <w:rFonts w:ascii="Candara" w:hAnsi="Candara"/>
          <w:color w:val="000000"/>
          <w:sz w:val="22"/>
          <w:szCs w:val="22"/>
        </w:rPr>
        <w:t xml:space="preserve">igh degree of independence; </w:t>
      </w:r>
    </w:p>
    <w:p w14:paraId="4757AD26" w14:textId="48D443BF" w:rsidR="00546C9C" w:rsidRPr="00C702BE" w:rsidRDefault="00F73807" w:rsidP="00546C9C">
      <w:pPr>
        <w:rPr>
          <w:rFonts w:ascii="Candara" w:hAnsi="Candara"/>
          <w:color w:val="000000"/>
          <w:sz w:val="22"/>
          <w:szCs w:val="22"/>
        </w:rPr>
      </w:pPr>
      <w:r>
        <w:rPr>
          <w:rFonts w:ascii="Candara" w:hAnsi="Candara"/>
          <w:color w:val="000000"/>
          <w:sz w:val="22"/>
          <w:szCs w:val="22"/>
        </w:rPr>
        <w:t>•  E</w:t>
      </w:r>
      <w:r w:rsidR="00546C9C" w:rsidRPr="00C702BE">
        <w:rPr>
          <w:rFonts w:ascii="Candara" w:hAnsi="Candara"/>
          <w:color w:val="000000"/>
          <w:sz w:val="22"/>
          <w:szCs w:val="22"/>
        </w:rPr>
        <w:t xml:space="preserve">asy to network, with multiple stations sharing the frequency; </w:t>
      </w:r>
    </w:p>
    <w:p w14:paraId="099A768E" w14:textId="0407FE0E" w:rsidR="00546C9C" w:rsidRPr="00C702BE" w:rsidRDefault="00546C9C" w:rsidP="00546C9C">
      <w:pPr>
        <w:rPr>
          <w:rFonts w:ascii="Candara" w:hAnsi="Candara"/>
          <w:color w:val="000000"/>
          <w:sz w:val="22"/>
          <w:szCs w:val="22"/>
        </w:rPr>
      </w:pPr>
      <w:r w:rsidRPr="00C702BE">
        <w:rPr>
          <w:rFonts w:ascii="Candara" w:hAnsi="Candara"/>
          <w:color w:val="000000"/>
          <w:sz w:val="22"/>
          <w:szCs w:val="22"/>
        </w:rPr>
        <w:t xml:space="preserve">• </w:t>
      </w:r>
      <w:r w:rsidR="00F73807">
        <w:rPr>
          <w:rFonts w:ascii="Candara" w:hAnsi="Candara"/>
          <w:color w:val="000000"/>
          <w:sz w:val="22"/>
          <w:szCs w:val="22"/>
        </w:rPr>
        <w:t xml:space="preserve"> M</w:t>
      </w:r>
      <w:r w:rsidRPr="00C702BE">
        <w:rPr>
          <w:rFonts w:ascii="Candara" w:hAnsi="Candara"/>
          <w:color w:val="000000"/>
          <w:sz w:val="22"/>
          <w:szCs w:val="22"/>
        </w:rPr>
        <w:t>essages can be sent simultaneously to multiple destinations</w:t>
      </w:r>
      <w:proofErr w:type="gramStart"/>
      <w:r w:rsidRPr="00C702BE">
        <w:rPr>
          <w:rFonts w:ascii="Candara" w:hAnsi="Candara"/>
          <w:color w:val="000000"/>
          <w:sz w:val="22"/>
          <w:szCs w:val="22"/>
        </w:rPr>
        <w:t>;</w:t>
      </w:r>
      <w:proofErr w:type="gramEnd"/>
      <w:r w:rsidRPr="00C702BE">
        <w:rPr>
          <w:rFonts w:ascii="Candara" w:hAnsi="Candara"/>
          <w:color w:val="000000"/>
          <w:sz w:val="22"/>
          <w:szCs w:val="22"/>
        </w:rPr>
        <w:t xml:space="preserve"> </w:t>
      </w:r>
    </w:p>
    <w:p w14:paraId="05C2E0B5" w14:textId="3371BD2D" w:rsidR="00546C9C" w:rsidRPr="00C702BE" w:rsidRDefault="00F73807" w:rsidP="00546C9C">
      <w:pPr>
        <w:rPr>
          <w:rFonts w:ascii="Candara" w:hAnsi="Candara"/>
          <w:color w:val="000000"/>
          <w:sz w:val="22"/>
          <w:szCs w:val="22"/>
        </w:rPr>
      </w:pPr>
      <w:r>
        <w:rPr>
          <w:rFonts w:ascii="Candara" w:hAnsi="Candara"/>
          <w:color w:val="000000"/>
          <w:sz w:val="22"/>
          <w:szCs w:val="22"/>
        </w:rPr>
        <w:t>•  M</w:t>
      </w:r>
      <w:r w:rsidR="00546C9C" w:rsidRPr="00C702BE">
        <w:rPr>
          <w:rFonts w:ascii="Candara" w:hAnsi="Candara"/>
          <w:color w:val="000000"/>
          <w:sz w:val="22"/>
          <w:szCs w:val="22"/>
        </w:rPr>
        <w:t>onitoring is simple</w:t>
      </w:r>
      <w:proofErr w:type="gramStart"/>
      <w:r w:rsidR="00546C9C" w:rsidRPr="00C702BE">
        <w:rPr>
          <w:rFonts w:ascii="Candara" w:hAnsi="Candara"/>
          <w:color w:val="000000"/>
          <w:sz w:val="22"/>
          <w:szCs w:val="22"/>
        </w:rPr>
        <w:t>;</w:t>
      </w:r>
      <w:proofErr w:type="gramEnd"/>
      <w:r w:rsidR="00546C9C" w:rsidRPr="00C702BE">
        <w:rPr>
          <w:rFonts w:ascii="Candara" w:hAnsi="Candara"/>
          <w:color w:val="000000"/>
          <w:sz w:val="22"/>
          <w:szCs w:val="22"/>
        </w:rPr>
        <w:t xml:space="preserve"> </w:t>
      </w:r>
    </w:p>
    <w:p w14:paraId="20333F4C" w14:textId="394823BB" w:rsidR="00546C9C" w:rsidRPr="00C702BE" w:rsidRDefault="00F73807" w:rsidP="00546C9C">
      <w:pPr>
        <w:rPr>
          <w:rFonts w:ascii="Candara" w:hAnsi="Candara"/>
          <w:color w:val="000000"/>
          <w:sz w:val="22"/>
          <w:szCs w:val="22"/>
        </w:rPr>
      </w:pPr>
      <w:r>
        <w:rPr>
          <w:rFonts w:ascii="Candara" w:hAnsi="Candara"/>
          <w:color w:val="000000"/>
          <w:sz w:val="22"/>
          <w:szCs w:val="22"/>
        </w:rPr>
        <w:t>•  W</w:t>
      </w:r>
      <w:r w:rsidR="00546C9C" w:rsidRPr="00C702BE">
        <w:rPr>
          <w:rFonts w:ascii="Candara" w:hAnsi="Candara"/>
          <w:color w:val="000000"/>
          <w:sz w:val="22"/>
          <w:szCs w:val="22"/>
        </w:rPr>
        <w:t xml:space="preserve">ell-adapted for use in vehicles; </w:t>
      </w:r>
    </w:p>
    <w:p w14:paraId="690FFB48" w14:textId="62923BDC" w:rsidR="00546C9C" w:rsidRPr="00C702BE" w:rsidRDefault="00F73807" w:rsidP="00546C9C">
      <w:pPr>
        <w:rPr>
          <w:rFonts w:ascii="Candara" w:hAnsi="Candara"/>
          <w:color w:val="000000"/>
          <w:sz w:val="22"/>
          <w:szCs w:val="22"/>
        </w:rPr>
      </w:pPr>
      <w:r>
        <w:rPr>
          <w:rFonts w:ascii="Candara" w:hAnsi="Candara"/>
          <w:color w:val="000000"/>
          <w:sz w:val="22"/>
          <w:szCs w:val="22"/>
        </w:rPr>
        <w:t>•  A</w:t>
      </w:r>
      <w:r w:rsidR="00546C9C" w:rsidRPr="00C702BE">
        <w:rPr>
          <w:rFonts w:ascii="Candara" w:hAnsi="Candara"/>
          <w:color w:val="000000"/>
          <w:sz w:val="22"/>
          <w:szCs w:val="22"/>
        </w:rPr>
        <w:t xml:space="preserve">daptable to changing operational conditions; </w:t>
      </w:r>
    </w:p>
    <w:p w14:paraId="2527ED99" w14:textId="285F3D10" w:rsidR="00546C9C" w:rsidRPr="00C702BE" w:rsidRDefault="00F73807" w:rsidP="00546C9C">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R</w:t>
      </w:r>
      <w:r w:rsidR="00546C9C" w:rsidRPr="00C702BE">
        <w:rPr>
          <w:rFonts w:ascii="Candara" w:hAnsi="Candara"/>
          <w:color w:val="000000"/>
          <w:sz w:val="22"/>
          <w:szCs w:val="22"/>
        </w:rPr>
        <w:t>elatively</w:t>
      </w:r>
      <w:proofErr w:type="gramEnd"/>
      <w:r w:rsidR="00546C9C" w:rsidRPr="00C702BE">
        <w:rPr>
          <w:rFonts w:ascii="Candara" w:hAnsi="Candara"/>
          <w:color w:val="000000"/>
          <w:sz w:val="22"/>
          <w:szCs w:val="22"/>
        </w:rPr>
        <w:t xml:space="preserve"> cheap to purchase; no call charges; </w:t>
      </w:r>
    </w:p>
    <w:p w14:paraId="07D2C467" w14:textId="0A42E5F7" w:rsidR="00546C9C" w:rsidRPr="00C702BE" w:rsidRDefault="00F73807" w:rsidP="00546C9C">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Relatively</w:t>
      </w:r>
      <w:proofErr w:type="gramEnd"/>
      <w:r>
        <w:rPr>
          <w:rFonts w:ascii="Candara" w:hAnsi="Candara"/>
          <w:color w:val="000000"/>
          <w:sz w:val="22"/>
          <w:szCs w:val="22"/>
        </w:rPr>
        <w:t xml:space="preserve"> easy to </w:t>
      </w:r>
      <w:r w:rsidR="00546C9C" w:rsidRPr="00C702BE">
        <w:rPr>
          <w:rFonts w:ascii="Candara" w:hAnsi="Candara"/>
          <w:color w:val="000000"/>
          <w:sz w:val="22"/>
          <w:szCs w:val="22"/>
        </w:rPr>
        <w:t>di</w:t>
      </w:r>
      <w:r>
        <w:rPr>
          <w:rFonts w:ascii="Candara" w:hAnsi="Candara"/>
          <w:color w:val="000000"/>
          <w:sz w:val="22"/>
          <w:szCs w:val="22"/>
        </w:rPr>
        <w:t xml:space="preserve">versify functions of </w:t>
      </w:r>
      <w:r w:rsidR="00546C9C" w:rsidRPr="00C702BE">
        <w:rPr>
          <w:rFonts w:ascii="Candara" w:hAnsi="Candara"/>
          <w:color w:val="000000"/>
          <w:sz w:val="22"/>
          <w:szCs w:val="22"/>
        </w:rPr>
        <w:t>th</w:t>
      </w:r>
      <w:r>
        <w:rPr>
          <w:rFonts w:ascii="Candara" w:hAnsi="Candara"/>
          <w:color w:val="000000"/>
          <w:sz w:val="22"/>
          <w:szCs w:val="22"/>
        </w:rPr>
        <w:t xml:space="preserve">e network </w:t>
      </w:r>
      <w:r w:rsidR="00BF6541">
        <w:rPr>
          <w:rFonts w:ascii="Candara" w:hAnsi="Candara"/>
          <w:color w:val="000000"/>
          <w:sz w:val="22"/>
          <w:szCs w:val="22"/>
        </w:rPr>
        <w:t xml:space="preserve">(voice, fax, </w:t>
      </w:r>
      <w:r w:rsidR="00546C9C">
        <w:rPr>
          <w:rFonts w:ascii="Candara" w:hAnsi="Candara"/>
          <w:color w:val="000000"/>
          <w:sz w:val="22"/>
          <w:szCs w:val="22"/>
        </w:rPr>
        <w:t xml:space="preserve">GPS </w:t>
      </w:r>
      <w:r w:rsidR="00546C9C" w:rsidRPr="00C702BE">
        <w:rPr>
          <w:rFonts w:ascii="Candara" w:hAnsi="Candara"/>
          <w:color w:val="000000"/>
          <w:sz w:val="22"/>
          <w:szCs w:val="22"/>
        </w:rPr>
        <w:t xml:space="preserve">tracking, SITOR or PACTOR data transmission); </w:t>
      </w:r>
    </w:p>
    <w:p w14:paraId="3BC55146" w14:textId="360AEA68" w:rsidR="00546C9C" w:rsidRPr="00C702BE" w:rsidRDefault="00F73807" w:rsidP="00546C9C">
      <w:pPr>
        <w:rPr>
          <w:rFonts w:ascii="Candara" w:hAnsi="Candara"/>
          <w:color w:val="000000"/>
          <w:sz w:val="22"/>
          <w:szCs w:val="22"/>
        </w:rPr>
      </w:pPr>
      <w:r>
        <w:rPr>
          <w:rFonts w:ascii="Candara" w:hAnsi="Candara"/>
          <w:color w:val="000000"/>
          <w:sz w:val="22"/>
          <w:szCs w:val="22"/>
        </w:rPr>
        <w:t>•  P</w:t>
      </w:r>
      <w:r w:rsidR="00546C9C" w:rsidRPr="00C702BE">
        <w:rPr>
          <w:rFonts w:ascii="Candara" w:hAnsi="Candara"/>
          <w:color w:val="000000"/>
          <w:sz w:val="22"/>
          <w:szCs w:val="22"/>
        </w:rPr>
        <w:t>ossible to integrate with other networks (phone/email); and</w:t>
      </w:r>
    </w:p>
    <w:p w14:paraId="1BCBCA91" w14:textId="1E0A8188" w:rsidR="00546C9C" w:rsidRPr="00C702BE" w:rsidRDefault="00F73807" w:rsidP="00546C9C">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R</w:t>
      </w:r>
      <w:r w:rsidR="00546C9C" w:rsidRPr="00C702BE">
        <w:rPr>
          <w:rFonts w:ascii="Candara" w:hAnsi="Candara"/>
          <w:color w:val="000000"/>
          <w:sz w:val="22"/>
          <w:szCs w:val="22"/>
        </w:rPr>
        <w:t>equires</w:t>
      </w:r>
      <w:proofErr w:type="gramEnd"/>
      <w:r w:rsidR="00546C9C" w:rsidRPr="00C702BE">
        <w:rPr>
          <w:rFonts w:ascii="Candara" w:hAnsi="Candara"/>
          <w:color w:val="000000"/>
          <w:sz w:val="22"/>
          <w:szCs w:val="22"/>
        </w:rPr>
        <w:t xml:space="preserve"> limited maintenance. </w:t>
      </w:r>
    </w:p>
    <w:p w14:paraId="7426D1DF" w14:textId="77777777" w:rsidR="00546C9C" w:rsidRDefault="00546C9C" w:rsidP="00546C9C">
      <w:pPr>
        <w:rPr>
          <w:rFonts w:ascii="Candara" w:hAnsi="Candara"/>
          <w:color w:val="000000"/>
          <w:sz w:val="22"/>
          <w:szCs w:val="22"/>
        </w:rPr>
      </w:pPr>
    </w:p>
    <w:p w14:paraId="104E56DE" w14:textId="77777777" w:rsidR="00546C9C" w:rsidRPr="00C702BE" w:rsidRDefault="00546C9C" w:rsidP="00546C9C">
      <w:pPr>
        <w:rPr>
          <w:rFonts w:ascii="Candara" w:hAnsi="Candara"/>
          <w:color w:val="000000"/>
          <w:sz w:val="22"/>
          <w:szCs w:val="22"/>
        </w:rPr>
      </w:pPr>
      <w:r w:rsidRPr="00C702BE">
        <w:rPr>
          <w:rFonts w:ascii="Candara" w:hAnsi="Candara"/>
          <w:color w:val="000000"/>
          <w:sz w:val="22"/>
          <w:szCs w:val="22"/>
        </w:rPr>
        <w:t xml:space="preserve">The disadvantages are: </w:t>
      </w:r>
    </w:p>
    <w:p w14:paraId="28674A0F" w14:textId="2D2F5C07" w:rsidR="00546C9C" w:rsidRPr="00C702BE" w:rsidRDefault="00BF6541" w:rsidP="00546C9C">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N</w:t>
      </w:r>
      <w:r w:rsidR="00546C9C" w:rsidRPr="00C702BE">
        <w:rPr>
          <w:rFonts w:ascii="Candara" w:hAnsi="Candara"/>
          <w:color w:val="000000"/>
          <w:sz w:val="22"/>
          <w:szCs w:val="22"/>
        </w:rPr>
        <w:t>ot</w:t>
      </w:r>
      <w:proofErr w:type="gramEnd"/>
      <w:r w:rsidR="00546C9C" w:rsidRPr="00C702BE">
        <w:rPr>
          <w:rFonts w:ascii="Candara" w:hAnsi="Candara"/>
          <w:color w:val="000000"/>
          <w:sz w:val="22"/>
          <w:szCs w:val="22"/>
        </w:rPr>
        <w:t xml:space="preserve"> secure – anybody can listen in;</w:t>
      </w:r>
    </w:p>
    <w:p w14:paraId="1D90D8E6" w14:textId="13B5134B" w:rsidR="00546C9C" w:rsidRPr="00C702BE" w:rsidRDefault="00BF6541" w:rsidP="00546C9C">
      <w:pPr>
        <w:rPr>
          <w:rFonts w:ascii="Candara" w:hAnsi="Candara"/>
          <w:color w:val="000000"/>
          <w:sz w:val="22"/>
          <w:szCs w:val="22"/>
        </w:rPr>
      </w:pPr>
      <w:r>
        <w:rPr>
          <w:rFonts w:ascii="Candara" w:hAnsi="Candara"/>
          <w:color w:val="000000"/>
          <w:sz w:val="22"/>
          <w:szCs w:val="22"/>
        </w:rPr>
        <w:t xml:space="preserve">•  </w:t>
      </w:r>
      <w:proofErr w:type="gramStart"/>
      <w:r>
        <w:rPr>
          <w:rFonts w:ascii="Candara" w:hAnsi="Candara"/>
          <w:color w:val="000000"/>
          <w:sz w:val="22"/>
          <w:szCs w:val="22"/>
        </w:rPr>
        <w:t>R</w:t>
      </w:r>
      <w:r w:rsidR="00546C9C" w:rsidRPr="00C702BE">
        <w:rPr>
          <w:rFonts w:ascii="Candara" w:hAnsi="Candara"/>
          <w:color w:val="000000"/>
          <w:sz w:val="22"/>
          <w:szCs w:val="22"/>
        </w:rPr>
        <w:t>equires</w:t>
      </w:r>
      <w:proofErr w:type="gramEnd"/>
      <w:r w:rsidR="00546C9C" w:rsidRPr="00C702BE">
        <w:rPr>
          <w:rFonts w:ascii="Candara" w:hAnsi="Candara"/>
          <w:color w:val="000000"/>
          <w:sz w:val="22"/>
          <w:szCs w:val="22"/>
        </w:rPr>
        <w:t xml:space="preserve"> registration and licensing in most countries; </w:t>
      </w:r>
    </w:p>
    <w:p w14:paraId="58DDB2EA" w14:textId="5967FAF1" w:rsidR="00546C9C" w:rsidRPr="00C702BE" w:rsidRDefault="00BF6541" w:rsidP="00546C9C">
      <w:pPr>
        <w:rPr>
          <w:rFonts w:ascii="Candara" w:hAnsi="Candara"/>
          <w:color w:val="000000"/>
          <w:sz w:val="22"/>
          <w:szCs w:val="22"/>
        </w:rPr>
      </w:pPr>
      <w:r>
        <w:rPr>
          <w:rFonts w:ascii="Candara" w:hAnsi="Candara"/>
          <w:color w:val="000000"/>
          <w:sz w:val="22"/>
          <w:szCs w:val="22"/>
        </w:rPr>
        <w:t>•  T</w:t>
      </w:r>
      <w:r w:rsidR="00546C9C" w:rsidRPr="00C702BE">
        <w:rPr>
          <w:rFonts w:ascii="Candara" w:hAnsi="Candara"/>
          <w:color w:val="000000"/>
          <w:sz w:val="22"/>
          <w:szCs w:val="22"/>
        </w:rPr>
        <w:t>ransmission strength varies during the day depending on solar activity</w:t>
      </w:r>
      <w:proofErr w:type="gramStart"/>
      <w:r w:rsidR="00546C9C" w:rsidRPr="00C702BE">
        <w:rPr>
          <w:rFonts w:ascii="Candara" w:hAnsi="Candara"/>
          <w:color w:val="000000"/>
          <w:sz w:val="22"/>
          <w:szCs w:val="22"/>
        </w:rPr>
        <w:t>;</w:t>
      </w:r>
      <w:proofErr w:type="gramEnd"/>
      <w:r w:rsidR="00546C9C" w:rsidRPr="00C702BE">
        <w:rPr>
          <w:rFonts w:ascii="Candara" w:hAnsi="Candara"/>
          <w:color w:val="000000"/>
          <w:sz w:val="22"/>
          <w:szCs w:val="22"/>
        </w:rPr>
        <w:t xml:space="preserve"> </w:t>
      </w:r>
    </w:p>
    <w:p w14:paraId="34AA15BE" w14:textId="67882A3D" w:rsidR="00546C9C" w:rsidRPr="00C702BE" w:rsidRDefault="00546C9C" w:rsidP="00546C9C">
      <w:pPr>
        <w:rPr>
          <w:rFonts w:ascii="Candara" w:hAnsi="Candara"/>
          <w:color w:val="000000"/>
          <w:sz w:val="22"/>
          <w:szCs w:val="22"/>
        </w:rPr>
      </w:pPr>
      <w:r w:rsidRPr="00C702BE">
        <w:rPr>
          <w:rFonts w:ascii="Candara" w:hAnsi="Candara"/>
          <w:color w:val="000000"/>
          <w:sz w:val="22"/>
          <w:szCs w:val="22"/>
        </w:rPr>
        <w:t>•  ‘</w:t>
      </w:r>
      <w:proofErr w:type="gramStart"/>
      <w:r w:rsidRPr="00C702BE">
        <w:rPr>
          <w:rFonts w:ascii="Candara" w:hAnsi="Candara"/>
          <w:color w:val="000000"/>
          <w:sz w:val="22"/>
          <w:szCs w:val="22"/>
        </w:rPr>
        <w:t>skip</w:t>
      </w:r>
      <w:proofErr w:type="gramEnd"/>
      <w:r w:rsidRPr="00C702BE">
        <w:rPr>
          <w:rFonts w:ascii="Candara" w:hAnsi="Candara"/>
          <w:color w:val="000000"/>
          <w:sz w:val="22"/>
          <w:szCs w:val="22"/>
        </w:rPr>
        <w:t xml:space="preserve"> zone’: no reception between maximum</w:t>
      </w:r>
      <w:r w:rsidR="00BF6541">
        <w:rPr>
          <w:rFonts w:ascii="Candara" w:hAnsi="Candara"/>
          <w:color w:val="000000"/>
          <w:sz w:val="22"/>
          <w:szCs w:val="22"/>
        </w:rPr>
        <w:t xml:space="preserve"> extent of direct wave (ground </w:t>
      </w:r>
      <w:r w:rsidRPr="00C702BE">
        <w:rPr>
          <w:rFonts w:ascii="Candara" w:hAnsi="Candara"/>
          <w:color w:val="000000"/>
          <w:sz w:val="22"/>
          <w:szCs w:val="22"/>
        </w:rPr>
        <w:t xml:space="preserve">wave)  and  longer  radius  starting  with  the  closest  reflections  from  the ionosphere; </w:t>
      </w:r>
    </w:p>
    <w:p w14:paraId="6E4594EB" w14:textId="46F53DBC" w:rsidR="00546C9C" w:rsidRPr="00C702BE" w:rsidRDefault="00C85E7C" w:rsidP="00546C9C">
      <w:pPr>
        <w:rPr>
          <w:rFonts w:ascii="Candara" w:hAnsi="Candara"/>
          <w:color w:val="000000"/>
          <w:sz w:val="22"/>
          <w:szCs w:val="22"/>
        </w:rPr>
      </w:pPr>
      <w:r>
        <w:rPr>
          <w:rFonts w:ascii="Candara" w:hAnsi="Candara"/>
          <w:color w:val="000000"/>
          <w:sz w:val="22"/>
          <w:szCs w:val="22"/>
        </w:rPr>
        <w:t>•  S</w:t>
      </w:r>
      <w:r w:rsidR="00546C9C" w:rsidRPr="00C702BE">
        <w:rPr>
          <w:rFonts w:ascii="Candara" w:hAnsi="Candara"/>
          <w:color w:val="000000"/>
          <w:sz w:val="22"/>
          <w:szCs w:val="22"/>
        </w:rPr>
        <w:t>taff have to be trained in order to take</w:t>
      </w:r>
      <w:r w:rsidR="006A6118">
        <w:rPr>
          <w:rFonts w:ascii="Candara" w:hAnsi="Candara"/>
          <w:color w:val="000000"/>
          <w:sz w:val="22"/>
          <w:szCs w:val="22"/>
        </w:rPr>
        <w:t xml:space="preserve"> full advantage of the network;</w:t>
      </w:r>
      <w:r w:rsidR="00546C9C" w:rsidRPr="00C702BE">
        <w:rPr>
          <w:rFonts w:ascii="Candara" w:hAnsi="Candara"/>
          <w:color w:val="000000"/>
          <w:sz w:val="22"/>
          <w:szCs w:val="22"/>
        </w:rPr>
        <w:t xml:space="preserve"> and</w:t>
      </w:r>
    </w:p>
    <w:p w14:paraId="02402D88" w14:textId="494E2B8A" w:rsidR="00546C9C" w:rsidRPr="00C702BE" w:rsidRDefault="00C85E7C" w:rsidP="00546C9C">
      <w:pPr>
        <w:rPr>
          <w:rFonts w:ascii="Candara" w:hAnsi="Candara"/>
          <w:color w:val="000000"/>
          <w:sz w:val="22"/>
          <w:szCs w:val="22"/>
        </w:rPr>
      </w:pPr>
      <w:r>
        <w:rPr>
          <w:rFonts w:ascii="Candara" w:hAnsi="Candara"/>
          <w:color w:val="000000"/>
          <w:sz w:val="22"/>
          <w:szCs w:val="22"/>
        </w:rPr>
        <w:t>•  T</w:t>
      </w:r>
      <w:r w:rsidR="00546C9C" w:rsidRPr="00C702BE">
        <w:rPr>
          <w:rFonts w:ascii="Candara" w:hAnsi="Candara"/>
          <w:color w:val="000000"/>
          <w:sz w:val="22"/>
          <w:szCs w:val="22"/>
        </w:rPr>
        <w:t xml:space="preserve">echnical expertise needed for installation, and HF can interfere with other electronic equipment if not installed correctly. </w:t>
      </w:r>
    </w:p>
    <w:p w14:paraId="04844F59" w14:textId="77777777" w:rsidR="008D7A87" w:rsidRDefault="008D7A87" w:rsidP="008D7A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5466528" w14:textId="58A3A0AC" w:rsidR="00947731" w:rsidRPr="00947731" w:rsidRDefault="00947731" w:rsidP="008D7A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947731">
        <w:rPr>
          <w:rFonts w:ascii="Candara" w:hAnsi="Candara" w:cs="Helvetica"/>
          <w:b/>
          <w:sz w:val="22"/>
          <w:szCs w:val="22"/>
          <w:highlight w:val="magenta"/>
        </w:rPr>
        <w:t>4. Capabilities</w:t>
      </w:r>
    </w:p>
    <w:p w14:paraId="0C1149DC" w14:textId="77777777" w:rsidR="001E1662" w:rsidRPr="00C702BE" w:rsidRDefault="001E1662" w:rsidP="001E1662">
      <w:pPr>
        <w:rPr>
          <w:rFonts w:ascii="Candara" w:hAnsi="Candara"/>
          <w:color w:val="000000"/>
          <w:sz w:val="22"/>
          <w:szCs w:val="22"/>
        </w:rPr>
      </w:pPr>
      <w:r w:rsidRPr="00C702BE">
        <w:rPr>
          <w:rFonts w:ascii="Candara" w:hAnsi="Candara"/>
          <w:color w:val="000000"/>
          <w:sz w:val="22"/>
          <w:szCs w:val="22"/>
        </w:rPr>
        <w:t xml:space="preserve">A radio set should have the following capabilities. </w:t>
      </w:r>
    </w:p>
    <w:p w14:paraId="05A635DF" w14:textId="52A92620" w:rsidR="001E1662" w:rsidRPr="00C702BE" w:rsidRDefault="00C85E7C" w:rsidP="001E1662">
      <w:pPr>
        <w:rPr>
          <w:rFonts w:ascii="Candara" w:hAnsi="Candara"/>
          <w:color w:val="000000"/>
          <w:sz w:val="22"/>
          <w:szCs w:val="22"/>
        </w:rPr>
      </w:pPr>
      <w:r>
        <w:rPr>
          <w:rFonts w:ascii="Candara" w:hAnsi="Candara"/>
          <w:color w:val="000000"/>
          <w:sz w:val="22"/>
          <w:szCs w:val="22"/>
        </w:rPr>
        <w:t xml:space="preserve">•  Remote diagnostics:  one unit can </w:t>
      </w:r>
      <w:r w:rsidR="001E1662" w:rsidRPr="00C702BE">
        <w:rPr>
          <w:rFonts w:ascii="Candara" w:hAnsi="Candara"/>
          <w:color w:val="000000"/>
          <w:sz w:val="22"/>
          <w:szCs w:val="22"/>
        </w:rPr>
        <w:t xml:space="preserve">interrogate </w:t>
      </w:r>
      <w:r>
        <w:rPr>
          <w:rFonts w:ascii="Candara" w:hAnsi="Candara"/>
          <w:color w:val="000000"/>
          <w:sz w:val="22"/>
          <w:szCs w:val="22"/>
        </w:rPr>
        <w:t>another to get details on operational factors such as power</w:t>
      </w:r>
      <w:r w:rsidR="001E1662" w:rsidRPr="00C702BE">
        <w:rPr>
          <w:rFonts w:ascii="Candara" w:hAnsi="Candara"/>
          <w:color w:val="000000"/>
          <w:sz w:val="22"/>
          <w:szCs w:val="22"/>
        </w:rPr>
        <w:t xml:space="preserve"> ou</w:t>
      </w:r>
      <w:r>
        <w:rPr>
          <w:rFonts w:ascii="Candara" w:hAnsi="Candara"/>
          <w:color w:val="000000"/>
          <w:sz w:val="22"/>
          <w:szCs w:val="22"/>
        </w:rPr>
        <w:t xml:space="preserve">tput, signal strength and battery </w:t>
      </w:r>
      <w:r w:rsidR="001E1662" w:rsidRPr="00C702BE">
        <w:rPr>
          <w:rFonts w:ascii="Candara" w:hAnsi="Candara"/>
          <w:color w:val="000000"/>
          <w:sz w:val="22"/>
          <w:szCs w:val="22"/>
        </w:rPr>
        <w:t xml:space="preserve">voltage. This allows for diagnosis of potential impediments by a technician who does not have to be physically present at the unit. </w:t>
      </w:r>
    </w:p>
    <w:p w14:paraId="54FFD022" w14:textId="3E4F8019" w:rsidR="001E1662" w:rsidRPr="00C702BE" w:rsidRDefault="001E1662" w:rsidP="001E1662">
      <w:pPr>
        <w:rPr>
          <w:rFonts w:ascii="Candara" w:hAnsi="Candara"/>
          <w:color w:val="000000"/>
          <w:sz w:val="22"/>
          <w:szCs w:val="22"/>
        </w:rPr>
      </w:pPr>
      <w:r w:rsidRPr="00C702BE">
        <w:rPr>
          <w:rFonts w:ascii="Candara" w:hAnsi="Candara"/>
          <w:color w:val="000000"/>
          <w:sz w:val="22"/>
          <w:szCs w:val="22"/>
        </w:rPr>
        <w:t>•  Emergency call: distress signals are auto</w:t>
      </w:r>
      <w:r w:rsidR="00C85E7C">
        <w:rPr>
          <w:rFonts w:ascii="Candara" w:hAnsi="Candara"/>
          <w:color w:val="000000"/>
          <w:sz w:val="22"/>
          <w:szCs w:val="22"/>
        </w:rPr>
        <w:t xml:space="preserve">matically sent out to a number of </w:t>
      </w:r>
      <w:r w:rsidRPr="00C702BE">
        <w:rPr>
          <w:rFonts w:ascii="Candara" w:hAnsi="Candara"/>
          <w:color w:val="000000"/>
          <w:sz w:val="22"/>
          <w:szCs w:val="22"/>
        </w:rPr>
        <w:t>pre</w:t>
      </w:r>
      <w:r w:rsidR="00C85E7C">
        <w:rPr>
          <w:rFonts w:ascii="Candara" w:hAnsi="Candara"/>
          <w:color w:val="000000"/>
          <w:sz w:val="22"/>
          <w:szCs w:val="22"/>
        </w:rPr>
        <w:t xml:space="preserve">-programmed stations, </w:t>
      </w:r>
      <w:proofErr w:type="spellStart"/>
      <w:r w:rsidR="00C85E7C">
        <w:rPr>
          <w:rFonts w:ascii="Candara" w:hAnsi="Candara"/>
          <w:color w:val="000000"/>
          <w:sz w:val="22"/>
          <w:szCs w:val="22"/>
        </w:rPr>
        <w:t>prioritising</w:t>
      </w:r>
      <w:proofErr w:type="spellEnd"/>
      <w:r w:rsidR="00C85E7C">
        <w:rPr>
          <w:rFonts w:ascii="Candara" w:hAnsi="Candara"/>
          <w:color w:val="000000"/>
          <w:sz w:val="22"/>
          <w:szCs w:val="22"/>
        </w:rPr>
        <w:t xml:space="preserve"> the urgency of the call for</w:t>
      </w:r>
      <w:r w:rsidRPr="00C702BE">
        <w:rPr>
          <w:rFonts w:ascii="Candara" w:hAnsi="Candara"/>
          <w:color w:val="000000"/>
          <w:sz w:val="22"/>
          <w:szCs w:val="22"/>
        </w:rPr>
        <w:t xml:space="preserve"> the receiver. </w:t>
      </w:r>
    </w:p>
    <w:p w14:paraId="548908B2" w14:textId="62905A41" w:rsidR="001E1662" w:rsidRDefault="001E1662" w:rsidP="001E1662">
      <w:pPr>
        <w:rPr>
          <w:rFonts w:ascii="Candara" w:hAnsi="Candara"/>
          <w:color w:val="000000"/>
          <w:sz w:val="22"/>
          <w:szCs w:val="22"/>
        </w:rPr>
      </w:pPr>
      <w:r w:rsidRPr="00C702BE">
        <w:rPr>
          <w:rFonts w:ascii="Candara" w:hAnsi="Candara"/>
          <w:color w:val="000000"/>
          <w:sz w:val="22"/>
          <w:szCs w:val="22"/>
        </w:rPr>
        <w:t>•  A GPS connected to a personal computer wi</w:t>
      </w:r>
      <w:r w:rsidR="00C85E7C">
        <w:rPr>
          <w:rFonts w:ascii="Candara" w:hAnsi="Candara"/>
          <w:color w:val="000000"/>
          <w:sz w:val="22"/>
          <w:szCs w:val="22"/>
        </w:rPr>
        <w:t xml:space="preserve">th tracking software installed </w:t>
      </w:r>
      <w:r w:rsidRPr="00C702BE">
        <w:rPr>
          <w:rFonts w:ascii="Candara" w:hAnsi="Candara"/>
          <w:color w:val="000000"/>
          <w:sz w:val="22"/>
          <w:szCs w:val="22"/>
        </w:rPr>
        <w:t xml:space="preserve">can interrogate a GPS connected to a mobile unit without the occupants of the vehicle being aware that this is happening. Vehicle movements can thus be monitored. </w:t>
      </w:r>
      <w:r w:rsidR="00935A63">
        <w:rPr>
          <w:rFonts w:ascii="Candara" w:hAnsi="Candara"/>
          <w:color w:val="000000"/>
          <w:sz w:val="22"/>
          <w:szCs w:val="22"/>
        </w:rPr>
        <w:t>Carefully consider the risks of others monitoring such tracking software before applying it.</w:t>
      </w:r>
    </w:p>
    <w:p w14:paraId="1D30AE11" w14:textId="77777777" w:rsidR="00C85E7C" w:rsidRPr="00C702BE" w:rsidRDefault="00C85E7C" w:rsidP="001E1662">
      <w:pPr>
        <w:rPr>
          <w:rFonts w:ascii="Candara" w:hAnsi="Candara"/>
          <w:color w:val="000000"/>
          <w:sz w:val="22"/>
          <w:szCs w:val="22"/>
        </w:rPr>
      </w:pPr>
    </w:p>
    <w:p w14:paraId="281F6DC2" w14:textId="77777777" w:rsidR="001E1662" w:rsidRPr="00C702BE" w:rsidRDefault="001E1662" w:rsidP="001E1662">
      <w:pPr>
        <w:rPr>
          <w:rFonts w:ascii="Candara" w:hAnsi="Candara"/>
          <w:color w:val="000000"/>
          <w:sz w:val="22"/>
          <w:szCs w:val="22"/>
        </w:rPr>
      </w:pPr>
      <w:r w:rsidRPr="00C702BE">
        <w:rPr>
          <w:rFonts w:ascii="Candara" w:hAnsi="Candara"/>
          <w:color w:val="000000"/>
          <w:sz w:val="22"/>
          <w:szCs w:val="22"/>
        </w:rPr>
        <w:t xml:space="preserve">The most commonly used brands of HF radios are </w:t>
      </w:r>
      <w:proofErr w:type="spellStart"/>
      <w:r w:rsidRPr="00C702BE">
        <w:rPr>
          <w:rFonts w:ascii="Candara" w:hAnsi="Candara"/>
          <w:color w:val="000000"/>
          <w:sz w:val="22"/>
          <w:szCs w:val="22"/>
        </w:rPr>
        <w:t>Codan</w:t>
      </w:r>
      <w:proofErr w:type="spellEnd"/>
      <w:r w:rsidRPr="00C702BE">
        <w:rPr>
          <w:rFonts w:ascii="Candara" w:hAnsi="Candara"/>
          <w:color w:val="000000"/>
          <w:sz w:val="22"/>
          <w:szCs w:val="22"/>
        </w:rPr>
        <w:t xml:space="preserve"> and Barrett. </w:t>
      </w:r>
    </w:p>
    <w:p w14:paraId="58C2694B" w14:textId="77777777" w:rsidR="001E1662" w:rsidRDefault="001E1662" w:rsidP="001E1662">
      <w:pPr>
        <w:rPr>
          <w:rFonts w:ascii="Candara" w:hAnsi="Candara"/>
          <w:color w:val="000000"/>
          <w:sz w:val="22"/>
          <w:szCs w:val="22"/>
        </w:rPr>
      </w:pPr>
    </w:p>
    <w:p w14:paraId="6C6F7596" w14:textId="77777777" w:rsidR="0031281B" w:rsidRDefault="0031281B" w:rsidP="00860A50">
      <w:pPr>
        <w:rPr>
          <w:rFonts w:ascii="Candara" w:hAnsi="Candara"/>
          <w:color w:val="000000"/>
          <w:sz w:val="22"/>
          <w:szCs w:val="22"/>
        </w:rPr>
      </w:pPr>
    </w:p>
    <w:p w14:paraId="2F54DC33" w14:textId="1857CAF7" w:rsidR="00E849EC" w:rsidRDefault="00947731" w:rsidP="008D7A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rPr>
      </w:pPr>
      <w:r w:rsidRPr="00947731">
        <w:rPr>
          <w:rFonts w:ascii="Candara" w:hAnsi="Candara" w:cs="Helvetica"/>
          <w:b/>
          <w:bCs/>
          <w:sz w:val="22"/>
          <w:szCs w:val="22"/>
          <w:highlight w:val="magenta"/>
        </w:rPr>
        <w:t xml:space="preserve">5. </w:t>
      </w:r>
      <w:r w:rsidR="00E849EC" w:rsidRPr="00947731">
        <w:rPr>
          <w:rFonts w:ascii="Candara" w:hAnsi="Candara" w:cs="Helvetica"/>
          <w:b/>
          <w:bCs/>
          <w:sz w:val="22"/>
          <w:szCs w:val="22"/>
          <w:highlight w:val="magenta"/>
        </w:rPr>
        <w:t>Radio procedures</w:t>
      </w:r>
      <w:r w:rsidR="00E849EC" w:rsidRPr="00544407">
        <w:rPr>
          <w:rFonts w:ascii="Candara" w:hAnsi="Candara" w:cs="Helvetica"/>
          <w:b/>
          <w:bCs/>
          <w:sz w:val="22"/>
          <w:szCs w:val="22"/>
        </w:rPr>
        <w:t xml:space="preserve"> </w:t>
      </w:r>
    </w:p>
    <w:p w14:paraId="39FE17A4" w14:textId="77777777" w:rsidR="00AA2F9F" w:rsidRPr="00E849EC" w:rsidRDefault="00AA2F9F" w:rsidP="008D7A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rPr>
      </w:pPr>
    </w:p>
    <w:p w14:paraId="5B6C5F8E" w14:textId="6EBDDBCB" w:rsidR="008D7A87" w:rsidRDefault="008D7A87" w:rsidP="008D7A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roofErr w:type="gramStart"/>
      <w:r w:rsidRPr="00544407">
        <w:rPr>
          <w:rFonts w:ascii="Candara" w:hAnsi="Candara" w:cs="Helvetica"/>
          <w:sz w:val="22"/>
          <w:szCs w:val="22"/>
        </w:rPr>
        <w:t xml:space="preserve">The benefits of radio equipment can be maximized by </w:t>
      </w:r>
      <w:r w:rsidR="00E849EC">
        <w:rPr>
          <w:rFonts w:ascii="Candara" w:hAnsi="Candara" w:cs="Helvetica"/>
          <w:sz w:val="22"/>
          <w:szCs w:val="22"/>
        </w:rPr>
        <w:t xml:space="preserve">following simple standard radio </w:t>
      </w:r>
      <w:r w:rsidRPr="00544407">
        <w:rPr>
          <w:rFonts w:ascii="Candara" w:hAnsi="Candara" w:cs="Helvetica"/>
          <w:sz w:val="22"/>
          <w:szCs w:val="22"/>
        </w:rPr>
        <w:t>procedures</w:t>
      </w:r>
      <w:proofErr w:type="gramEnd"/>
      <w:r w:rsidRPr="00544407">
        <w:rPr>
          <w:rFonts w:ascii="Candara" w:hAnsi="Candara" w:cs="Helvetica"/>
          <w:sz w:val="22"/>
          <w:szCs w:val="22"/>
        </w:rPr>
        <w:t xml:space="preserve">. </w:t>
      </w:r>
    </w:p>
    <w:p w14:paraId="6E233366" w14:textId="77777777" w:rsidR="00E849EC" w:rsidRPr="00544407" w:rsidRDefault="00E849EC" w:rsidP="008D7A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79AA1CD" w14:textId="77777777" w:rsidR="008D7A87" w:rsidRPr="00544407" w:rsidRDefault="008D7A87" w:rsidP="008D7A87">
      <w:pPr>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544407">
        <w:rPr>
          <w:rFonts w:ascii="Candara" w:hAnsi="Candara" w:cs="Helvetica"/>
          <w:sz w:val="22"/>
          <w:szCs w:val="22"/>
        </w:rPr>
        <w:t>Equipment is maintained in optimum condition.  </w:t>
      </w:r>
    </w:p>
    <w:p w14:paraId="323E1FCC" w14:textId="77777777" w:rsidR="008D7A87" w:rsidRPr="00544407" w:rsidRDefault="008D7A87" w:rsidP="008D7A87">
      <w:pPr>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544407">
        <w:rPr>
          <w:rFonts w:ascii="Candara" w:hAnsi="Candara" w:cs="Helvetica"/>
          <w:sz w:val="22"/>
          <w:szCs w:val="22"/>
        </w:rPr>
        <w:t>Staff and visitors are trained in the use of radios.  </w:t>
      </w:r>
    </w:p>
    <w:p w14:paraId="1456A549" w14:textId="77777777" w:rsidR="008D7A87" w:rsidRPr="00544407" w:rsidRDefault="008D7A87" w:rsidP="008D7A87">
      <w:pPr>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544407">
        <w:rPr>
          <w:rFonts w:ascii="Candara" w:hAnsi="Candara" w:cs="Helvetica"/>
          <w:sz w:val="22"/>
          <w:szCs w:val="22"/>
        </w:rPr>
        <w:t>All authorized frequencies and selective calling lists are posted at base stations and in mobile units.  </w:t>
      </w:r>
    </w:p>
    <w:p w14:paraId="5B0FA2A2" w14:textId="77777777" w:rsidR="008D7A87" w:rsidRPr="00544407" w:rsidRDefault="008D7A87" w:rsidP="008D7A87">
      <w:pPr>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544407">
        <w:rPr>
          <w:rFonts w:ascii="Candara" w:hAnsi="Candara" w:cs="Helvetica"/>
          <w:sz w:val="22"/>
          <w:szCs w:val="22"/>
        </w:rPr>
        <w:t>Radios are monitored 24 hours a day in moderate, high, or severe risk alert countries.  </w:t>
      </w:r>
    </w:p>
    <w:p w14:paraId="01DEF4C6" w14:textId="77777777" w:rsidR="008D7A87" w:rsidRPr="00544407" w:rsidRDefault="008D7A87" w:rsidP="008D7A87">
      <w:pPr>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544407">
        <w:rPr>
          <w:rFonts w:ascii="Candara" w:hAnsi="Candara" w:cs="Helvetica"/>
          <w:sz w:val="22"/>
          <w:szCs w:val="22"/>
        </w:rPr>
        <w:t xml:space="preserve">Each communication has clarity, brevity and security. To ensure effective communication, use the following procedures: </w:t>
      </w:r>
    </w:p>
    <w:p w14:paraId="61611430" w14:textId="78E56B8C"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 xml:space="preserve">Ensure no one else is transmitting at the same time. Wait for ongoing discussions to finish and the users to sign off </w:t>
      </w:r>
      <w:r w:rsidR="00E849EC" w:rsidRPr="00E849EC">
        <w:rPr>
          <w:rFonts w:ascii="Candara" w:hAnsi="Candara" w:cs="Helvetica"/>
          <w:iCs/>
          <w:sz w:val="22"/>
          <w:szCs w:val="22"/>
        </w:rPr>
        <w:t xml:space="preserve">before beginning transmission. </w:t>
      </w:r>
    </w:p>
    <w:p w14:paraId="6450617C" w14:textId="77777777"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Make message brief but precise.  </w:t>
      </w:r>
    </w:p>
    <w:p w14:paraId="7AB8C00A" w14:textId="77777777"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Use common procedure words.  </w:t>
      </w:r>
    </w:p>
    <w:p w14:paraId="1CAC325A" w14:textId="77777777"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Use call signs instead of personal names. Do not identify organizations or personnel by name over the radio.  </w:t>
      </w:r>
    </w:p>
    <w:p w14:paraId="15145DC5" w14:textId="77777777"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Break the message into sensible passages with clear pauses between.  </w:t>
      </w:r>
    </w:p>
    <w:p w14:paraId="495E1573" w14:textId="77777777"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Maintain clear speech with normal rhythm and moderate volume.  </w:t>
      </w:r>
    </w:p>
    <w:p w14:paraId="3969B02C" w14:textId="77777777"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Hold the microphone approximately five centimeters from mouth.  </w:t>
      </w:r>
    </w:p>
    <w:p w14:paraId="26986832" w14:textId="77777777"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Avoid excessive calling. Use radios for work-related purposes only.  </w:t>
      </w:r>
    </w:p>
    <w:p w14:paraId="3FE20255" w14:textId="77777777" w:rsidR="008D7A87" w:rsidRPr="00E849EC" w:rsidRDefault="008D7A87" w:rsidP="008D7A87">
      <w:pPr>
        <w:widowControl w:val="0"/>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r w:rsidRPr="00E849EC">
        <w:rPr>
          <w:rFonts w:ascii="Candara" w:hAnsi="Candara" w:cs="Helvetica"/>
          <w:iCs/>
          <w:sz w:val="22"/>
          <w:szCs w:val="22"/>
        </w:rPr>
        <w:t>Never transmit specific security-related information or travel plans or discuss transfer of cash or goods.  </w:t>
      </w:r>
    </w:p>
    <w:p w14:paraId="513C97A3" w14:textId="34911D97" w:rsidR="008D7A87" w:rsidRDefault="00E849EC" w:rsidP="00EE7650">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849EC">
        <w:rPr>
          <w:rFonts w:ascii="Candara" w:hAnsi="Candara" w:cs="Helvetica"/>
          <w:sz w:val="22"/>
          <w:szCs w:val="22"/>
        </w:rPr>
        <w:t>Use of duress code words is encouraged for all risk levels. Duress code words are generally innocuous words or phrases selected for use over the radio or telephone to indicate that the speaker is in a threatening situation but not free to communicate.</w:t>
      </w:r>
    </w:p>
    <w:p w14:paraId="1C9230AB" w14:textId="77777777" w:rsidR="008D7A87" w:rsidRDefault="008D7A87"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DD1930D" w14:textId="77777777" w:rsidR="008924E7" w:rsidRDefault="008924E7"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259D0BB" w14:textId="1D49BD63" w:rsidR="00366C62" w:rsidRDefault="00EE7650" w:rsidP="00366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6</w:t>
      </w:r>
      <w:r w:rsidR="00366C62">
        <w:rPr>
          <w:rFonts w:ascii="Candara" w:hAnsi="Candara" w:cs="Helvetica"/>
          <w:b/>
          <w:sz w:val="22"/>
          <w:szCs w:val="22"/>
          <w:highlight w:val="magenta"/>
        </w:rPr>
        <w:t xml:space="preserve">. </w:t>
      </w:r>
      <w:r w:rsidR="00366C62" w:rsidRPr="00F46F9B">
        <w:rPr>
          <w:rFonts w:ascii="Candara" w:hAnsi="Candara" w:cs="Helvetica"/>
          <w:b/>
          <w:sz w:val="22"/>
          <w:szCs w:val="22"/>
          <w:highlight w:val="magenta"/>
        </w:rPr>
        <w:t>What now?</w:t>
      </w:r>
    </w:p>
    <w:p w14:paraId="6AA9546C" w14:textId="77777777" w:rsidR="00366C62" w:rsidRDefault="00366C62" w:rsidP="00366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D189FCD" w14:textId="77777777" w:rsidR="00366C62" w:rsidRDefault="00366C62" w:rsidP="00366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34B7833E" w14:textId="77777777" w:rsidR="00366C62" w:rsidRDefault="00366C62" w:rsidP="00366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0850ADB" w14:textId="2E1BF630" w:rsidR="009C5132" w:rsidRDefault="009C5132" w:rsidP="00366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Pr>
          <w:rFonts w:ascii="Candara" w:hAnsi="Candara" w:cs="Helvetica"/>
          <w:sz w:val="22"/>
          <w:szCs w:val="22"/>
        </w:rPr>
        <w:t xml:space="preserve">Go to the </w:t>
      </w:r>
      <w:proofErr w:type="gramStart"/>
      <w:r w:rsidRPr="009C5132">
        <w:rPr>
          <w:rFonts w:ascii="Candara" w:hAnsi="Candara" w:cs="Helvetica"/>
          <w:sz w:val="22"/>
          <w:szCs w:val="22"/>
          <w:highlight w:val="yellow"/>
        </w:rPr>
        <w:t>Advanced</w:t>
      </w:r>
      <w:proofErr w:type="gramEnd"/>
      <w:r w:rsidRPr="009C5132">
        <w:rPr>
          <w:rFonts w:ascii="Candara" w:hAnsi="Candara" w:cs="Helvetica"/>
          <w:sz w:val="22"/>
          <w:szCs w:val="22"/>
          <w:highlight w:val="yellow"/>
        </w:rPr>
        <w:t xml:space="preserve"> lesson</w:t>
      </w:r>
      <w:r>
        <w:rPr>
          <w:rFonts w:ascii="Candara" w:hAnsi="Candara" w:cs="Helvetica"/>
          <w:sz w:val="22"/>
          <w:szCs w:val="22"/>
        </w:rPr>
        <w:t xml:space="preserve"> for advice on using a satellite phone securely.</w:t>
      </w:r>
    </w:p>
    <w:p w14:paraId="01C06349" w14:textId="77777777" w:rsidR="009C5132" w:rsidRDefault="009C5132" w:rsidP="00366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C032914" w14:textId="77777777" w:rsidR="008924E7" w:rsidRPr="00C702BE" w:rsidRDefault="008924E7"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87B66CC"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21236FFC" w14:textId="0AFA0D78" w:rsidR="007D0CFD" w:rsidRPr="00B10D12" w:rsidRDefault="00B10D12" w:rsidP="00B10D12">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Making a Call</w:t>
      </w:r>
    </w:p>
    <w:p w14:paraId="678BE226" w14:textId="77777777" w:rsidR="007D0CFD" w:rsidRPr="0015701A"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7C6FB035"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2E064C73" w14:textId="77777777" w:rsidR="0097677F" w:rsidRPr="0097677F" w:rsidRDefault="000F4F4E" w:rsidP="0097677F">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hyperlink r:id="rId36" w:history="1">
        <w:r w:rsidR="0097677F" w:rsidRPr="0097677F">
          <w:rPr>
            <w:rStyle w:val="Hyperlink"/>
            <w:rFonts w:ascii="Candara" w:hAnsi="Candara" w:cs="Helvetica"/>
            <w:bCs/>
            <w:i/>
            <w:iCs/>
            <w:sz w:val="22"/>
            <w:szCs w:val="22"/>
            <w:lang w:val="en-GB"/>
          </w:rPr>
          <w:t>Good Practice Review Number 8: Operational security management in violent environments (Revised Ed.)</w:t>
        </w:r>
      </w:hyperlink>
    </w:p>
    <w:p w14:paraId="0DC54AE7" w14:textId="77777777" w:rsidR="001B7D91" w:rsidRDefault="0097677F" w:rsidP="001B7D91">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97677F">
        <w:rPr>
          <w:rFonts w:ascii="Candara" w:hAnsi="Candara" w:cs="Helvetica"/>
          <w:bCs/>
          <w:i/>
          <w:iCs/>
          <w:sz w:val="22"/>
          <w:szCs w:val="22"/>
          <w:lang w:val="en-GB"/>
        </w:rPr>
        <w:t xml:space="preserve"> </w:t>
      </w:r>
      <w:hyperlink r:id="rId37" w:history="1">
        <w:r w:rsidR="001B7D91" w:rsidRPr="0097677F">
          <w:rPr>
            <w:rStyle w:val="Hyperlink"/>
            <w:rFonts w:ascii="Candara" w:hAnsi="Candara" w:cs="Helvetica"/>
            <w:bCs/>
            <w:i/>
            <w:iCs/>
            <w:sz w:val="22"/>
            <w:szCs w:val="22"/>
            <w:lang w:val="en-GB"/>
          </w:rPr>
          <w:t>CARE International: Safety &amp; Security Handbook</w:t>
        </w:r>
      </w:hyperlink>
    </w:p>
    <w:p w14:paraId="02ABBF16" w14:textId="42AF960B" w:rsidR="007D0CFD" w:rsidRPr="0097677F" w:rsidRDefault="007D0CFD" w:rsidP="009767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11CE6C49" w14:textId="77777777" w:rsidR="007D0CFD" w:rsidRDefault="007D0CFD" w:rsidP="007D0C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1C1571EB" w14:textId="3A3E1A81" w:rsidR="00380CF6" w:rsidRDefault="005E6908" w:rsidP="00380C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Radio &amp; Satellite phones</w:t>
      </w:r>
      <w:r w:rsidR="00380CF6">
        <w:rPr>
          <w:rFonts w:ascii="Candara" w:hAnsi="Candara" w:cs="Helvetica"/>
          <w:b/>
          <w:bCs/>
          <w:i/>
          <w:iCs/>
          <w:sz w:val="22"/>
          <w:szCs w:val="22"/>
          <w:lang w:val="en-GB"/>
        </w:rPr>
        <w:t xml:space="preserve"> Basic Checklist</w:t>
      </w:r>
    </w:p>
    <w:p w14:paraId="7DBFF36C" w14:textId="77777777" w:rsidR="00380CF6" w:rsidRDefault="00380CF6" w:rsidP="00380C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47EA7922" w14:textId="77777777" w:rsidR="00380CF6" w:rsidRDefault="00380CF6" w:rsidP="00380CF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BC13B9">
        <w:rPr>
          <w:rFonts w:ascii="Candara" w:hAnsi="Candara" w:cs="Helvetica"/>
          <w:b/>
          <w:i/>
          <w:sz w:val="22"/>
          <w:szCs w:val="22"/>
        </w:rPr>
        <w:t>Avoid radios for sensitive communications</w:t>
      </w:r>
    </w:p>
    <w:p w14:paraId="0935F3C8" w14:textId="77777777" w:rsidR="00380CF6" w:rsidRDefault="00380CF6" w:rsidP="00380CF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Ensure proper training in radio usage</w:t>
      </w:r>
    </w:p>
    <w:p w14:paraId="75D5FEBE" w14:textId="77777777" w:rsidR="00380CF6" w:rsidRDefault="00380CF6" w:rsidP="00380CF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Use code words if necessary </w:t>
      </w:r>
    </w:p>
    <w:p w14:paraId="2D9ABCFB" w14:textId="77777777" w:rsidR="00380CF6" w:rsidRDefault="00380CF6" w:rsidP="00380CF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Pre-program distress signals</w:t>
      </w:r>
    </w:p>
    <w:p w14:paraId="2450A9B3" w14:textId="77777777" w:rsidR="00380CF6" w:rsidRDefault="00380CF6" w:rsidP="00380CF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Carefully consider use of GPS tracking software</w:t>
      </w:r>
    </w:p>
    <w:p w14:paraId="458AFA90" w14:textId="77777777" w:rsidR="00380CF6" w:rsidRDefault="00380CF6" w:rsidP="00380CF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Do not identify </w:t>
      </w:r>
      <w:proofErr w:type="spellStart"/>
      <w:r>
        <w:rPr>
          <w:rFonts w:ascii="Candara" w:hAnsi="Candara" w:cs="Helvetica"/>
          <w:b/>
          <w:i/>
          <w:sz w:val="22"/>
          <w:szCs w:val="22"/>
        </w:rPr>
        <w:t>organisations</w:t>
      </w:r>
      <w:proofErr w:type="spellEnd"/>
      <w:r>
        <w:rPr>
          <w:rFonts w:ascii="Candara" w:hAnsi="Candara" w:cs="Helvetica"/>
          <w:b/>
          <w:i/>
          <w:sz w:val="22"/>
          <w:szCs w:val="22"/>
        </w:rPr>
        <w:t xml:space="preserve"> or individuals over radio</w:t>
      </w:r>
    </w:p>
    <w:p w14:paraId="7FBB4B89" w14:textId="77777777" w:rsidR="00380CF6" w:rsidRDefault="00380CF6" w:rsidP="00380CF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Never transmit security-related information or travel plans</w:t>
      </w:r>
    </w:p>
    <w:p w14:paraId="4F4DD62F" w14:textId="77777777" w:rsidR="00380CF6" w:rsidRPr="00BC13B9" w:rsidRDefault="00380CF6" w:rsidP="00380CF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Set duress code words</w:t>
      </w:r>
    </w:p>
    <w:p w14:paraId="781E9606" w14:textId="77777777" w:rsidR="00380CF6" w:rsidRDefault="00380CF6" w:rsidP="00380CF6"/>
    <w:p w14:paraId="502B68D5" w14:textId="77777777" w:rsidR="007D0CFD" w:rsidRDefault="007D0CFD" w:rsidP="007D0CFD"/>
    <w:p w14:paraId="2C619443" w14:textId="77777777" w:rsidR="007D0CFD" w:rsidRDefault="007D0CFD" w:rsidP="007D0CFD"/>
    <w:p w14:paraId="16F03A4C" w14:textId="77777777" w:rsidR="007D0CFD" w:rsidRDefault="007D0CFD" w:rsidP="007D0CFD"/>
    <w:p w14:paraId="75C7ED2B" w14:textId="5BA0291A" w:rsidR="00EE7650" w:rsidRDefault="00A905D4"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Pr>
          <w:rFonts w:ascii="Candara" w:hAnsi="Candara" w:cs="Helvetica"/>
          <w:i/>
          <w:iCs/>
          <w:color w:val="FF0000"/>
          <w:sz w:val="22"/>
          <w:szCs w:val="22"/>
        </w:rPr>
        <w:t>ADVANCED</w:t>
      </w:r>
    </w:p>
    <w:p w14:paraId="1BEC8467" w14:textId="77777777" w:rsidR="00A905D4" w:rsidRPr="00264C86" w:rsidRDefault="00A905D4"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p>
    <w:p w14:paraId="11E290D2" w14:textId="77777777" w:rsidR="00EE7650" w:rsidRDefault="00EE7650" w:rsidP="00EE7650">
      <w:pPr>
        <w:rPr>
          <w:rFonts w:ascii="Candara" w:hAnsi="Candara"/>
          <w:color w:val="000000"/>
          <w:sz w:val="22"/>
          <w:szCs w:val="22"/>
        </w:rPr>
      </w:pPr>
    </w:p>
    <w:p w14:paraId="3BDA880E" w14:textId="7FC67BC5" w:rsidR="00EE7650" w:rsidRPr="009C5132" w:rsidRDefault="00EE7650" w:rsidP="00EE7650">
      <w:pPr>
        <w:rPr>
          <w:rFonts w:ascii="Candara" w:hAnsi="Candara"/>
          <w:b/>
          <w:color w:val="000000"/>
          <w:sz w:val="22"/>
          <w:szCs w:val="22"/>
        </w:rPr>
      </w:pPr>
      <w:r w:rsidRPr="000655E9">
        <w:rPr>
          <w:rFonts w:ascii="Candara" w:hAnsi="Candara"/>
          <w:b/>
          <w:color w:val="000000"/>
          <w:sz w:val="22"/>
          <w:szCs w:val="22"/>
        </w:rPr>
        <w:t>1. Why Satellite Phones</w:t>
      </w:r>
    </w:p>
    <w:p w14:paraId="5D14AC13" w14:textId="7777777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sz w:val="22"/>
          <w:szCs w:val="22"/>
        </w:rPr>
      </w:pPr>
    </w:p>
    <w:p w14:paraId="7D1A2B97" w14:textId="7777777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9C5132">
        <w:rPr>
          <w:rFonts w:ascii="Candara" w:hAnsi="Candara" w:cs="Helvetica"/>
          <w:sz w:val="22"/>
          <w:szCs w:val="22"/>
        </w:rPr>
        <w:t>Satellite phones, which provide high-quality, direct-dial voice, fax, and e-mail, are often used to supplement a radio network, especially in moderate- to high-risk areas. Today’s satellite terminals are rugged, portable, and may be cheaper to operate than cellular phones in some areas.</w:t>
      </w:r>
      <w:r w:rsidRPr="009C5132">
        <w:rPr>
          <w:rFonts w:ascii="Candara" w:hAnsi="Candara" w:cs="Helvetica"/>
          <w:sz w:val="22"/>
          <w:szCs w:val="22"/>
          <w:lang w:val="en-GB"/>
        </w:rPr>
        <w:t xml:space="preserve"> Modern </w:t>
      </w:r>
      <w:r w:rsidRPr="009C5132">
        <w:rPr>
          <w:rFonts w:ascii="Candara" w:hAnsi="Candara" w:cs="Helvetica"/>
          <w:bCs/>
          <w:sz w:val="22"/>
          <w:szCs w:val="22"/>
          <w:lang w:val="en-GB"/>
        </w:rPr>
        <w:t>satellite phone</w:t>
      </w:r>
      <w:r w:rsidRPr="009C5132">
        <w:rPr>
          <w:rFonts w:ascii="Candara" w:hAnsi="Candara" w:cs="Helvetica"/>
          <w:sz w:val="22"/>
          <w:szCs w:val="22"/>
          <w:lang w:val="en-GB"/>
        </w:rPr>
        <w:t xml:space="preserve"> networks encrypt voice traffic to prevent eavesdropping and so are usually thought of as safer than radios. However, anyone with cheap computer equipment and radio could eavesdrop on calls by breaking this encryption quite easily. </w:t>
      </w:r>
    </w:p>
    <w:p w14:paraId="4D4C5F37" w14:textId="77777777" w:rsidR="00B22A57" w:rsidRPr="009C5132" w:rsidRDefault="00B22A57">
      <w:pPr>
        <w:rPr>
          <w:rFonts w:ascii="Candara" w:hAnsi="Candara"/>
          <w:sz w:val="22"/>
          <w:szCs w:val="22"/>
        </w:rPr>
      </w:pPr>
    </w:p>
    <w:p w14:paraId="5AEF04A2" w14:textId="4248CD46" w:rsidR="00EE7650" w:rsidRPr="009C5132" w:rsidRDefault="00EE7650">
      <w:pPr>
        <w:rPr>
          <w:rFonts w:ascii="Candara" w:hAnsi="Candara"/>
          <w:b/>
          <w:sz w:val="22"/>
          <w:szCs w:val="22"/>
        </w:rPr>
      </w:pPr>
      <w:r w:rsidRPr="009C5132">
        <w:rPr>
          <w:rFonts w:ascii="Candara" w:hAnsi="Candara"/>
          <w:b/>
          <w:sz w:val="22"/>
          <w:szCs w:val="22"/>
          <w:highlight w:val="magenta"/>
        </w:rPr>
        <w:t xml:space="preserve">2. Dangers of </w:t>
      </w:r>
      <w:r w:rsidR="006D5FFA" w:rsidRPr="009C5132">
        <w:rPr>
          <w:rFonts w:ascii="Candara" w:hAnsi="Candara"/>
          <w:b/>
          <w:sz w:val="22"/>
          <w:szCs w:val="22"/>
          <w:highlight w:val="magenta"/>
        </w:rPr>
        <w:t>Tracking</w:t>
      </w:r>
    </w:p>
    <w:p w14:paraId="19AA6696" w14:textId="77777777" w:rsidR="00EE7650" w:rsidRPr="009C5132" w:rsidRDefault="00EE7650">
      <w:pPr>
        <w:rPr>
          <w:rFonts w:ascii="Candara" w:hAnsi="Candara"/>
          <w:sz w:val="22"/>
          <w:szCs w:val="22"/>
        </w:rPr>
      </w:pPr>
    </w:p>
    <w:p w14:paraId="69AB06FD" w14:textId="7748B98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Satellite phones can be tracked with ease. Detecting radio frequency emissions is relatively simple for a trained technician</w:t>
      </w:r>
      <w:r w:rsidR="006D5FFA" w:rsidRPr="009C5132">
        <w:rPr>
          <w:rFonts w:ascii="Candara" w:hAnsi="Candara" w:cs="Helvetica"/>
          <w:color w:val="000000" w:themeColor="text1"/>
          <w:sz w:val="22"/>
          <w:szCs w:val="22"/>
          <w:lang w:val="en-GB"/>
        </w:rPr>
        <w:t xml:space="preserve"> with many</w:t>
      </w:r>
      <w:r w:rsidRPr="009C5132">
        <w:rPr>
          <w:rFonts w:ascii="Candara" w:hAnsi="Candara" w:cs="Helvetica"/>
          <w:color w:val="000000" w:themeColor="text1"/>
          <w:sz w:val="22"/>
          <w:szCs w:val="22"/>
          <w:lang w:val="en-GB"/>
        </w:rPr>
        <w:t xml:space="preserve"> commercially available tracking devices. Satellite phones can also be tracked through t</w:t>
      </w:r>
      <w:r w:rsidR="006D5FFA" w:rsidRPr="009C5132">
        <w:rPr>
          <w:rFonts w:ascii="Candara" w:hAnsi="Candara" w:cs="Helvetica"/>
          <w:color w:val="000000" w:themeColor="text1"/>
          <w:sz w:val="22"/>
          <w:szCs w:val="22"/>
          <w:lang w:val="en-GB"/>
        </w:rPr>
        <w:t xml:space="preserve">heir own built-in GPS devices. </w:t>
      </w:r>
      <w:proofErr w:type="gramStart"/>
      <w:r w:rsidR="006D5FFA" w:rsidRPr="009C5132">
        <w:rPr>
          <w:rFonts w:ascii="Candara" w:hAnsi="Candara" w:cs="Helvetica"/>
          <w:color w:val="000000" w:themeColor="text1"/>
          <w:sz w:val="22"/>
          <w:szCs w:val="22"/>
          <w:lang w:val="en-GB"/>
        </w:rPr>
        <w:t xml:space="preserve">GPS location data may be </w:t>
      </w:r>
      <w:r w:rsidRPr="009C5132">
        <w:rPr>
          <w:rFonts w:ascii="Candara" w:hAnsi="Candara" w:cs="Helvetica"/>
          <w:color w:val="000000" w:themeColor="text1"/>
          <w:sz w:val="22"/>
          <w:szCs w:val="22"/>
          <w:lang w:val="en-GB"/>
        </w:rPr>
        <w:t>transmitted</w:t>
      </w:r>
      <w:r w:rsidR="006D5FFA" w:rsidRPr="009C5132">
        <w:rPr>
          <w:rFonts w:ascii="Candara" w:hAnsi="Candara" w:cs="Helvetica"/>
          <w:color w:val="000000" w:themeColor="text1"/>
          <w:sz w:val="22"/>
          <w:szCs w:val="22"/>
          <w:lang w:val="en-GB"/>
        </w:rPr>
        <w:t xml:space="preserve"> by a sat phone in the clear</w:t>
      </w:r>
      <w:proofErr w:type="gramEnd"/>
      <w:r w:rsidRPr="009C5132">
        <w:rPr>
          <w:rFonts w:ascii="Candara" w:hAnsi="Candara" w:cs="Helvetica"/>
          <w:color w:val="000000" w:themeColor="text1"/>
          <w:sz w:val="22"/>
          <w:szCs w:val="22"/>
          <w:lang w:val="en-GB"/>
        </w:rPr>
        <w:t>.</w:t>
      </w:r>
    </w:p>
    <w:p w14:paraId="6137FF89" w14:textId="7777777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p>
    <w:p w14:paraId="5585D37E" w14:textId="49493CB2"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lang w:val="en-GB"/>
        </w:rPr>
      </w:pPr>
      <w:r w:rsidRPr="009C5132">
        <w:rPr>
          <w:rFonts w:ascii="Candara" w:hAnsi="Candara" w:cs="Helvetica"/>
          <w:b/>
          <w:color w:val="000000" w:themeColor="text1"/>
          <w:sz w:val="22"/>
          <w:szCs w:val="22"/>
          <w:highlight w:val="magenta"/>
          <w:lang w:val="en-GB"/>
        </w:rPr>
        <w:t>3. Recommended Protocols</w:t>
      </w:r>
    </w:p>
    <w:p w14:paraId="392E4DE0" w14:textId="7777777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p>
    <w:p w14:paraId="3C530CA0" w14:textId="7777777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Experts recommend strict protocols when using satellite phones in a hostile environment:</w:t>
      </w:r>
    </w:p>
    <w:p w14:paraId="59183881" w14:textId="7777777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p>
    <w:p w14:paraId="113C99AA" w14:textId="77777777" w:rsidR="00EE7650" w:rsidRPr="009C5132" w:rsidRDefault="00EE7650" w:rsidP="00EE7650">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Avoid using a satellite phone (or any radio frequency-based device) from the same location more than once.</w:t>
      </w:r>
    </w:p>
    <w:p w14:paraId="5CDFB857" w14:textId="77777777" w:rsidR="00EE7650" w:rsidRPr="009C5132" w:rsidRDefault="00EE7650" w:rsidP="00EE7650">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Avoid using a satellite phone or similar device from a location that cannot be easily evacuated in case of attack.</w:t>
      </w:r>
    </w:p>
    <w:p w14:paraId="0DAFDA8B" w14:textId="77777777" w:rsidR="00EE7650" w:rsidRPr="009C5132" w:rsidRDefault="00EE7650" w:rsidP="00EE7650">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Keep the maximum length of any transmission to 10 minutes. (Some experts warn that even this could be too long, as instantaneous tracking is at least possible.)</w:t>
      </w:r>
    </w:p>
    <w:p w14:paraId="2E5FC06B" w14:textId="77777777" w:rsidR="00EE7650" w:rsidRPr="009C5132" w:rsidRDefault="00EE7650" w:rsidP="00EE7650">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Turn off the machine and remove its battery as soon as the transmission is over and before traveling.</w:t>
      </w:r>
    </w:p>
    <w:p w14:paraId="2A658C02" w14:textId="77777777" w:rsidR="00EE7650" w:rsidRPr="009C5132" w:rsidRDefault="00EE7650" w:rsidP="00EE7650">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Avoid having multiple parties transmit from the same location.</w:t>
      </w:r>
    </w:p>
    <w:p w14:paraId="14B8F8FA" w14:textId="7777777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p>
    <w:p w14:paraId="7DF7DBBB" w14:textId="28B584F4" w:rsidR="006D5FFA" w:rsidRDefault="006D5FFA"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lang w:val="en-GB"/>
        </w:rPr>
      </w:pPr>
      <w:r w:rsidRPr="009C5132">
        <w:rPr>
          <w:rFonts w:ascii="Candara" w:hAnsi="Candara" w:cs="Helvetica"/>
          <w:b/>
          <w:color w:val="000000" w:themeColor="text1"/>
          <w:sz w:val="22"/>
          <w:szCs w:val="22"/>
          <w:highlight w:val="magenta"/>
          <w:lang w:val="en-GB"/>
        </w:rPr>
        <w:t>4. Dangers of Breaking Encryption</w:t>
      </w:r>
    </w:p>
    <w:p w14:paraId="088F562F" w14:textId="77777777" w:rsidR="009C5132" w:rsidRPr="009C5132" w:rsidRDefault="009C5132"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lang w:val="en-GB"/>
        </w:rPr>
      </w:pPr>
    </w:p>
    <w:p w14:paraId="10EBE01B" w14:textId="3D64C08B" w:rsidR="006D5FFA"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Satellite transmissions, while encrypted, are not entirely secure either.</w:t>
      </w:r>
      <w:r w:rsidR="006D5FFA" w:rsidRPr="009C5132">
        <w:rPr>
          <w:rFonts w:ascii="Candara" w:hAnsi="Candara" w:cs="Helvetica"/>
          <w:color w:val="000000" w:themeColor="text1"/>
          <w:sz w:val="22"/>
          <w:szCs w:val="22"/>
          <w:lang w:val="en-GB"/>
        </w:rPr>
        <w:t xml:space="preserve"> M</w:t>
      </w:r>
      <w:r w:rsidRPr="009C5132">
        <w:rPr>
          <w:rFonts w:ascii="Candara" w:hAnsi="Candara" w:cs="Helvetica"/>
          <w:color w:val="000000" w:themeColor="text1"/>
          <w:sz w:val="22"/>
          <w:szCs w:val="22"/>
          <w:lang w:val="en-GB"/>
        </w:rPr>
        <w:t>any governments are</w:t>
      </w:r>
      <w:r w:rsidR="006D5FFA" w:rsidRPr="009C5132">
        <w:rPr>
          <w:rFonts w:ascii="Candara" w:hAnsi="Candara" w:cs="Helvetica"/>
          <w:color w:val="000000" w:themeColor="text1"/>
          <w:sz w:val="22"/>
          <w:szCs w:val="22"/>
          <w:lang w:val="en-GB"/>
        </w:rPr>
        <w:t xml:space="preserve"> now</w:t>
      </w:r>
      <w:r w:rsidRPr="009C5132">
        <w:rPr>
          <w:rFonts w:ascii="Candara" w:hAnsi="Candara" w:cs="Helvetica"/>
          <w:color w:val="000000" w:themeColor="text1"/>
          <w:sz w:val="22"/>
          <w:szCs w:val="22"/>
          <w:lang w:val="en-GB"/>
        </w:rPr>
        <w:t xml:space="preserve"> ca</w:t>
      </w:r>
      <w:r w:rsidR="006D5FFA" w:rsidRPr="009C5132">
        <w:rPr>
          <w:rFonts w:ascii="Candara" w:hAnsi="Candara" w:cs="Helvetica"/>
          <w:color w:val="000000" w:themeColor="text1"/>
          <w:sz w:val="22"/>
          <w:szCs w:val="22"/>
          <w:lang w:val="en-GB"/>
        </w:rPr>
        <w:t xml:space="preserve">pable of defeating encryption. </w:t>
      </w:r>
    </w:p>
    <w:p w14:paraId="7C44CC3A" w14:textId="77777777" w:rsidR="006D5FFA" w:rsidRPr="009C5132" w:rsidRDefault="006D5FFA"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p>
    <w:p w14:paraId="173456E7" w14:textId="7DBD5653" w:rsidR="00EE7650" w:rsidRPr="009C5132" w:rsidRDefault="006D5FFA" w:rsidP="009C5132">
      <w:pPr>
        <w:pStyle w:val="ListParagraph"/>
        <w:widowControl w:val="0"/>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You should u</w:t>
      </w:r>
      <w:r w:rsidR="00EE7650" w:rsidRPr="009C5132">
        <w:rPr>
          <w:rFonts w:ascii="Candara" w:hAnsi="Candara" w:cs="Helvetica"/>
          <w:color w:val="000000" w:themeColor="text1"/>
          <w:sz w:val="22"/>
          <w:szCs w:val="22"/>
          <w:lang w:val="en-GB"/>
        </w:rPr>
        <w:t>se code words in highly sensitive transmissions, or avoid satellite phones entirely for such communications.</w:t>
      </w:r>
    </w:p>
    <w:p w14:paraId="406E6BDB" w14:textId="77777777" w:rsidR="00EE7650"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p>
    <w:p w14:paraId="5D3B5947" w14:textId="77777777" w:rsidR="006D5FFA" w:rsidRPr="009C5132" w:rsidRDefault="00EE7650"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 xml:space="preserve">If your satellite phone is confiscated, authorities or hostile actors can access critical information from its call log, phone book, and sent folder. </w:t>
      </w:r>
    </w:p>
    <w:p w14:paraId="5ED3711F" w14:textId="77777777" w:rsidR="006D5FFA" w:rsidRPr="009C5132" w:rsidRDefault="006D5FFA" w:rsidP="00EE7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p>
    <w:p w14:paraId="4DF6ABB7" w14:textId="48DCEF41" w:rsidR="00EE7650" w:rsidRPr="009C5132" w:rsidRDefault="00EE7650" w:rsidP="009C5132">
      <w:pPr>
        <w:pStyle w:val="ListParagraph"/>
        <w:widowControl w:val="0"/>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lang w:val="en-GB"/>
        </w:rPr>
      </w:pPr>
      <w:r w:rsidRPr="009C5132">
        <w:rPr>
          <w:rFonts w:ascii="Candara" w:hAnsi="Candara" w:cs="Helvetica"/>
          <w:color w:val="000000" w:themeColor="text1"/>
          <w:sz w:val="22"/>
          <w:szCs w:val="22"/>
          <w:lang w:val="en-GB"/>
        </w:rPr>
        <w:t xml:space="preserve">You should routinely delete call logs and sent folders to protect your sources, and that you keep the </w:t>
      </w:r>
      <w:proofErr w:type="spellStart"/>
      <w:r w:rsidRPr="009C5132">
        <w:rPr>
          <w:rFonts w:ascii="Candara" w:hAnsi="Candara" w:cs="Helvetica"/>
          <w:color w:val="000000" w:themeColor="text1"/>
          <w:sz w:val="22"/>
          <w:szCs w:val="22"/>
          <w:lang w:val="en-GB"/>
        </w:rPr>
        <w:t>sim</w:t>
      </w:r>
      <w:proofErr w:type="spellEnd"/>
      <w:r w:rsidRPr="009C5132">
        <w:rPr>
          <w:rFonts w:ascii="Candara" w:hAnsi="Candara" w:cs="Helvetica"/>
          <w:color w:val="000000" w:themeColor="text1"/>
          <w:sz w:val="22"/>
          <w:szCs w:val="22"/>
          <w:lang w:val="en-GB"/>
        </w:rPr>
        <w:t xml:space="preserve"> card separate from the phone when not transmitting.</w:t>
      </w:r>
    </w:p>
    <w:p w14:paraId="09C1C4E4" w14:textId="77777777" w:rsidR="00EE7650" w:rsidRPr="009C5132" w:rsidRDefault="00EE7650">
      <w:pPr>
        <w:rPr>
          <w:rFonts w:ascii="Candara" w:hAnsi="Candara"/>
          <w:sz w:val="22"/>
          <w:szCs w:val="22"/>
        </w:rPr>
      </w:pPr>
    </w:p>
    <w:p w14:paraId="448F0EA2" w14:textId="77777777"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F314933" w14:textId="77777777"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0D1F607" w14:textId="36B89116"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5. </w:t>
      </w:r>
      <w:r w:rsidRPr="00F46F9B">
        <w:rPr>
          <w:rFonts w:ascii="Candara" w:hAnsi="Candara" w:cs="Helvetica"/>
          <w:b/>
          <w:sz w:val="22"/>
          <w:szCs w:val="22"/>
          <w:highlight w:val="magenta"/>
        </w:rPr>
        <w:t>What now?</w:t>
      </w:r>
    </w:p>
    <w:p w14:paraId="71D855D6" w14:textId="77777777"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361F725" w14:textId="77777777"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4CADA4CF" w14:textId="77777777"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3C98895F" w14:textId="42DAC8C5"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the Beginner lesson for advice on using radios. </w:t>
      </w:r>
    </w:p>
    <w:p w14:paraId="3052F86B" w14:textId="77777777"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A1100A0" w14:textId="77777777" w:rsidR="009C5132" w:rsidRPr="00C702BE"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951FF92" w14:textId="77777777" w:rsid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59C67135" w14:textId="77777777" w:rsidR="009C5132" w:rsidRPr="00B10D12" w:rsidRDefault="009C5132" w:rsidP="009C5132">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Making a Call</w:t>
      </w:r>
    </w:p>
    <w:p w14:paraId="2CF1F11F" w14:textId="77777777" w:rsidR="009C5132" w:rsidRPr="0015701A"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5E54FD70" w14:textId="345A5A71" w:rsidR="009C5132" w:rsidRPr="009C5132" w:rsidRDefault="009C5132" w:rsidP="009C51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21FEDF09" w14:textId="2574809E" w:rsidR="009C5132" w:rsidRPr="009C5132" w:rsidRDefault="000F4F4E" w:rsidP="009C5132">
      <w:pPr>
        <w:pStyle w:val="ListParagraph"/>
        <w:numPr>
          <w:ilvl w:val="0"/>
          <w:numId w:val="31"/>
        </w:numPr>
        <w:rPr>
          <w:rFonts w:ascii="Candara" w:hAnsi="Candara"/>
          <w:sz w:val="22"/>
          <w:szCs w:val="22"/>
        </w:rPr>
      </w:pPr>
      <w:hyperlink r:id="rId38" w:anchor="6" w:history="1">
        <w:r w:rsidR="009C5132">
          <w:rPr>
            <w:rStyle w:val="Hyperlink"/>
            <w:rFonts w:ascii="Candara" w:hAnsi="Candara"/>
            <w:sz w:val="22"/>
            <w:szCs w:val="22"/>
          </w:rPr>
          <w:t>Committee to Protect Journalists</w:t>
        </w:r>
      </w:hyperlink>
      <w:r w:rsidR="009C5132">
        <w:rPr>
          <w:rFonts w:ascii="Candara" w:hAnsi="Candara"/>
          <w:sz w:val="22"/>
          <w:szCs w:val="22"/>
        </w:rPr>
        <w:t xml:space="preserve"> </w:t>
      </w:r>
    </w:p>
    <w:p w14:paraId="094C80F6" w14:textId="65137691" w:rsidR="009C5132" w:rsidRDefault="000F4F4E" w:rsidP="009C5132">
      <w:pPr>
        <w:pStyle w:val="ListParagraph"/>
        <w:numPr>
          <w:ilvl w:val="0"/>
          <w:numId w:val="31"/>
        </w:numPr>
        <w:rPr>
          <w:rFonts w:ascii="Candara" w:hAnsi="Candara"/>
          <w:sz w:val="22"/>
          <w:szCs w:val="22"/>
        </w:rPr>
      </w:pPr>
      <w:hyperlink r:id="rId39" w:history="1">
        <w:r w:rsidR="009C5132">
          <w:rPr>
            <w:rStyle w:val="Hyperlink"/>
            <w:rFonts w:ascii="Candara" w:hAnsi="Candara"/>
            <w:sz w:val="22"/>
            <w:szCs w:val="22"/>
          </w:rPr>
          <w:t>Small World News</w:t>
        </w:r>
      </w:hyperlink>
    </w:p>
    <w:p w14:paraId="545D1D5B" w14:textId="77777777" w:rsidR="00EE7650" w:rsidRDefault="00EE7650">
      <w:pPr>
        <w:rPr>
          <w:rFonts w:ascii="Candara" w:hAnsi="Candara"/>
          <w:sz w:val="22"/>
          <w:szCs w:val="22"/>
        </w:rPr>
      </w:pPr>
    </w:p>
    <w:p w14:paraId="246A5475" w14:textId="77777777" w:rsidR="005E6908" w:rsidRDefault="005E6908">
      <w:pPr>
        <w:rPr>
          <w:rFonts w:ascii="Candara" w:hAnsi="Candara"/>
          <w:sz w:val="22"/>
          <w:szCs w:val="22"/>
        </w:rPr>
      </w:pPr>
    </w:p>
    <w:p w14:paraId="1747468D" w14:textId="77777777" w:rsidR="005E6908" w:rsidRDefault="005E6908" w:rsidP="005E6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6240DC65" w14:textId="7B8BA126" w:rsidR="005E6908" w:rsidRDefault="005E6908" w:rsidP="005E6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Radio &amp; Satellite phone Advanced Checklist</w:t>
      </w:r>
    </w:p>
    <w:p w14:paraId="6D5402C1" w14:textId="77777777" w:rsidR="005E6908" w:rsidRDefault="005E6908" w:rsidP="005E6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4AFA8DD0" w14:textId="77777777" w:rsidR="005E6908" w:rsidRPr="0070416E" w:rsidRDefault="005E6908" w:rsidP="005E6908">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r>
        <w:rPr>
          <w:rFonts w:ascii="Candara" w:hAnsi="Candara" w:cs="Helvetica"/>
          <w:b/>
          <w:i/>
          <w:color w:val="000000" w:themeColor="text1"/>
          <w:sz w:val="22"/>
          <w:szCs w:val="22"/>
          <w:lang w:val="en-GB"/>
        </w:rPr>
        <w:t xml:space="preserve">Avoid using </w:t>
      </w:r>
      <w:r w:rsidRPr="0070416E">
        <w:rPr>
          <w:rFonts w:ascii="Candara" w:hAnsi="Candara" w:cs="Helvetica"/>
          <w:b/>
          <w:i/>
          <w:color w:val="000000" w:themeColor="text1"/>
          <w:sz w:val="22"/>
          <w:szCs w:val="22"/>
          <w:lang w:val="en-GB"/>
        </w:rPr>
        <w:t>from t</w:t>
      </w:r>
      <w:r>
        <w:rPr>
          <w:rFonts w:ascii="Candara" w:hAnsi="Candara" w:cs="Helvetica"/>
          <w:b/>
          <w:i/>
          <w:color w:val="000000" w:themeColor="text1"/>
          <w:sz w:val="22"/>
          <w:szCs w:val="22"/>
          <w:lang w:val="en-GB"/>
        </w:rPr>
        <w:t>he same location more than once</w:t>
      </w:r>
    </w:p>
    <w:p w14:paraId="091F4D64" w14:textId="77777777" w:rsidR="005E6908" w:rsidRPr="0070416E" w:rsidRDefault="005E6908" w:rsidP="005E6908">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r>
        <w:rPr>
          <w:rFonts w:ascii="Candara" w:hAnsi="Candara" w:cs="Helvetica"/>
          <w:b/>
          <w:i/>
          <w:color w:val="000000" w:themeColor="text1"/>
          <w:sz w:val="22"/>
          <w:szCs w:val="22"/>
          <w:lang w:val="en-GB"/>
        </w:rPr>
        <w:t>Avoid using</w:t>
      </w:r>
      <w:r w:rsidRPr="0070416E">
        <w:rPr>
          <w:rFonts w:ascii="Candara" w:hAnsi="Candara" w:cs="Helvetica"/>
          <w:b/>
          <w:i/>
          <w:color w:val="000000" w:themeColor="text1"/>
          <w:sz w:val="22"/>
          <w:szCs w:val="22"/>
          <w:lang w:val="en-GB"/>
        </w:rPr>
        <w:t xml:space="preserve"> from a location that cannot be eas</w:t>
      </w:r>
      <w:r>
        <w:rPr>
          <w:rFonts w:ascii="Candara" w:hAnsi="Candara" w:cs="Helvetica"/>
          <w:b/>
          <w:i/>
          <w:color w:val="000000" w:themeColor="text1"/>
          <w:sz w:val="22"/>
          <w:szCs w:val="22"/>
          <w:lang w:val="en-GB"/>
        </w:rPr>
        <w:t>ily evacuated in case of attack</w:t>
      </w:r>
    </w:p>
    <w:p w14:paraId="10E8AD3A" w14:textId="77777777" w:rsidR="005E6908" w:rsidRPr="0070416E" w:rsidRDefault="005E6908" w:rsidP="005E6908">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r w:rsidRPr="0070416E">
        <w:rPr>
          <w:rFonts w:ascii="Candara" w:hAnsi="Candara" w:cs="Helvetica"/>
          <w:b/>
          <w:i/>
          <w:color w:val="000000" w:themeColor="text1"/>
          <w:sz w:val="22"/>
          <w:szCs w:val="22"/>
          <w:lang w:val="en-GB"/>
        </w:rPr>
        <w:t xml:space="preserve">Keep </w:t>
      </w:r>
      <w:r>
        <w:rPr>
          <w:rFonts w:ascii="Candara" w:hAnsi="Candara" w:cs="Helvetica"/>
          <w:b/>
          <w:i/>
          <w:color w:val="000000" w:themeColor="text1"/>
          <w:sz w:val="22"/>
          <w:szCs w:val="22"/>
          <w:lang w:val="en-GB"/>
        </w:rPr>
        <w:t>transmission under 10 minutes</w:t>
      </w:r>
    </w:p>
    <w:p w14:paraId="494A50E1" w14:textId="77777777" w:rsidR="005E6908" w:rsidRPr="0070416E" w:rsidRDefault="005E6908" w:rsidP="005E6908">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r w:rsidRPr="0070416E">
        <w:rPr>
          <w:rFonts w:ascii="Candara" w:hAnsi="Candara" w:cs="Helvetica"/>
          <w:b/>
          <w:i/>
          <w:color w:val="000000" w:themeColor="text1"/>
          <w:sz w:val="22"/>
          <w:szCs w:val="22"/>
          <w:lang w:val="en-GB"/>
        </w:rPr>
        <w:t>T</w:t>
      </w:r>
      <w:r>
        <w:rPr>
          <w:rFonts w:ascii="Candara" w:hAnsi="Candara" w:cs="Helvetica"/>
          <w:b/>
          <w:i/>
          <w:color w:val="000000" w:themeColor="text1"/>
          <w:sz w:val="22"/>
          <w:szCs w:val="22"/>
          <w:lang w:val="en-GB"/>
        </w:rPr>
        <w:t>urn off</w:t>
      </w:r>
      <w:r w:rsidRPr="0070416E">
        <w:rPr>
          <w:rFonts w:ascii="Candara" w:hAnsi="Candara" w:cs="Helvetica"/>
          <w:b/>
          <w:i/>
          <w:color w:val="000000" w:themeColor="text1"/>
          <w:sz w:val="22"/>
          <w:szCs w:val="22"/>
          <w:lang w:val="en-GB"/>
        </w:rPr>
        <w:t xml:space="preserve"> and remove battery as soon as the transmissi</w:t>
      </w:r>
      <w:r>
        <w:rPr>
          <w:rFonts w:ascii="Candara" w:hAnsi="Candara" w:cs="Helvetica"/>
          <w:b/>
          <w:i/>
          <w:color w:val="000000" w:themeColor="text1"/>
          <w:sz w:val="22"/>
          <w:szCs w:val="22"/>
          <w:lang w:val="en-GB"/>
        </w:rPr>
        <w:t>on is over and before traveling</w:t>
      </w:r>
    </w:p>
    <w:p w14:paraId="430D942A" w14:textId="77777777" w:rsidR="005E6908" w:rsidRPr="0070416E" w:rsidRDefault="005E6908" w:rsidP="005E6908">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r w:rsidRPr="0070416E">
        <w:rPr>
          <w:rFonts w:ascii="Candara" w:hAnsi="Candara" w:cs="Helvetica"/>
          <w:b/>
          <w:i/>
          <w:color w:val="000000" w:themeColor="text1"/>
          <w:sz w:val="22"/>
          <w:szCs w:val="22"/>
          <w:lang w:val="en-GB"/>
        </w:rPr>
        <w:t>Avoid having multiple parties transmit from the same location</w:t>
      </w:r>
    </w:p>
    <w:p w14:paraId="7AF9F395" w14:textId="77777777" w:rsidR="005E6908" w:rsidRPr="0070416E" w:rsidRDefault="005E6908" w:rsidP="005E6908">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r w:rsidRPr="0070416E">
        <w:rPr>
          <w:rFonts w:ascii="Candara" w:hAnsi="Candara" w:cs="Helvetica"/>
          <w:b/>
          <w:i/>
          <w:color w:val="000000" w:themeColor="text1"/>
          <w:sz w:val="22"/>
          <w:szCs w:val="22"/>
          <w:lang w:val="en-GB"/>
        </w:rPr>
        <w:t xml:space="preserve">Use code words in highly sensitive transmissions, or avoid satellite phones entirely </w:t>
      </w:r>
    </w:p>
    <w:p w14:paraId="6202A3A6" w14:textId="77777777" w:rsidR="005E6908" w:rsidRPr="0070416E" w:rsidRDefault="005E6908" w:rsidP="005E6908">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r w:rsidRPr="0070416E">
        <w:rPr>
          <w:rFonts w:ascii="Candara" w:hAnsi="Candara" w:cs="Helvetica"/>
          <w:b/>
          <w:i/>
          <w:color w:val="000000" w:themeColor="text1"/>
          <w:sz w:val="22"/>
          <w:szCs w:val="22"/>
          <w:lang w:val="en-GB"/>
        </w:rPr>
        <w:t>Routinely delete call logs and sent folders</w:t>
      </w:r>
    </w:p>
    <w:p w14:paraId="1A4CEF59" w14:textId="77777777" w:rsidR="005E6908" w:rsidRPr="0070416E" w:rsidRDefault="005E6908" w:rsidP="005E6908">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r w:rsidRPr="0070416E">
        <w:rPr>
          <w:rFonts w:ascii="Candara" w:hAnsi="Candara" w:cs="Helvetica"/>
          <w:b/>
          <w:i/>
          <w:color w:val="000000" w:themeColor="text1"/>
          <w:sz w:val="22"/>
          <w:szCs w:val="22"/>
          <w:lang w:val="en-GB"/>
        </w:rPr>
        <w:t xml:space="preserve">Keep the </w:t>
      </w:r>
      <w:proofErr w:type="spellStart"/>
      <w:r w:rsidRPr="0070416E">
        <w:rPr>
          <w:rFonts w:ascii="Candara" w:hAnsi="Candara" w:cs="Helvetica"/>
          <w:b/>
          <w:i/>
          <w:color w:val="000000" w:themeColor="text1"/>
          <w:sz w:val="22"/>
          <w:szCs w:val="22"/>
          <w:lang w:val="en-GB"/>
        </w:rPr>
        <w:t>sim</w:t>
      </w:r>
      <w:proofErr w:type="spellEnd"/>
      <w:r w:rsidRPr="0070416E">
        <w:rPr>
          <w:rFonts w:ascii="Candara" w:hAnsi="Candara" w:cs="Helvetica"/>
          <w:b/>
          <w:i/>
          <w:color w:val="000000" w:themeColor="text1"/>
          <w:sz w:val="22"/>
          <w:szCs w:val="22"/>
          <w:lang w:val="en-GB"/>
        </w:rPr>
        <w:t xml:space="preserve"> card separate from the phone when not transmitting</w:t>
      </w:r>
    </w:p>
    <w:p w14:paraId="1486ED38" w14:textId="77777777" w:rsidR="005E6908" w:rsidRPr="0070416E" w:rsidRDefault="005E6908" w:rsidP="005E69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color w:val="000000" w:themeColor="text1"/>
          <w:sz w:val="22"/>
          <w:szCs w:val="22"/>
          <w:lang w:val="en-GB"/>
        </w:rPr>
      </w:pPr>
    </w:p>
    <w:p w14:paraId="5FFC0461" w14:textId="77777777" w:rsidR="005E6908" w:rsidRPr="009C5132" w:rsidRDefault="005E6908">
      <w:pPr>
        <w:rPr>
          <w:rFonts w:ascii="Candara" w:hAnsi="Candara"/>
          <w:sz w:val="22"/>
          <w:szCs w:val="22"/>
        </w:rPr>
      </w:pPr>
    </w:p>
    <w:sectPr w:rsidR="005E6908" w:rsidRPr="009C5132" w:rsidSect="00571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A61C2"/>
    <w:multiLevelType w:val="hybridMultilevel"/>
    <w:tmpl w:val="313A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C1A46"/>
    <w:multiLevelType w:val="hybridMultilevel"/>
    <w:tmpl w:val="95127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42793"/>
    <w:multiLevelType w:val="hybridMultilevel"/>
    <w:tmpl w:val="B81EC4CC"/>
    <w:lvl w:ilvl="0" w:tplc="47DC4D9A">
      <w:start w:val="1"/>
      <w:numFmt w:val="bullet"/>
      <w:lvlText w:val="•"/>
      <w:lvlJc w:val="left"/>
      <w:pPr>
        <w:tabs>
          <w:tab w:val="num" w:pos="720"/>
        </w:tabs>
        <w:ind w:left="720" w:hanging="360"/>
      </w:pPr>
      <w:rPr>
        <w:rFonts w:ascii="Arial" w:hAnsi="Arial" w:hint="default"/>
      </w:rPr>
    </w:lvl>
    <w:lvl w:ilvl="1" w:tplc="7E502B5C" w:tentative="1">
      <w:start w:val="1"/>
      <w:numFmt w:val="bullet"/>
      <w:lvlText w:val="•"/>
      <w:lvlJc w:val="left"/>
      <w:pPr>
        <w:tabs>
          <w:tab w:val="num" w:pos="1440"/>
        </w:tabs>
        <w:ind w:left="1440" w:hanging="360"/>
      </w:pPr>
      <w:rPr>
        <w:rFonts w:ascii="Arial" w:hAnsi="Arial" w:hint="default"/>
      </w:rPr>
    </w:lvl>
    <w:lvl w:ilvl="2" w:tplc="D4D814EC" w:tentative="1">
      <w:start w:val="1"/>
      <w:numFmt w:val="bullet"/>
      <w:lvlText w:val="•"/>
      <w:lvlJc w:val="left"/>
      <w:pPr>
        <w:tabs>
          <w:tab w:val="num" w:pos="2160"/>
        </w:tabs>
        <w:ind w:left="2160" w:hanging="360"/>
      </w:pPr>
      <w:rPr>
        <w:rFonts w:ascii="Arial" w:hAnsi="Arial" w:hint="default"/>
      </w:rPr>
    </w:lvl>
    <w:lvl w:ilvl="3" w:tplc="F24C11A4" w:tentative="1">
      <w:start w:val="1"/>
      <w:numFmt w:val="bullet"/>
      <w:lvlText w:val="•"/>
      <w:lvlJc w:val="left"/>
      <w:pPr>
        <w:tabs>
          <w:tab w:val="num" w:pos="2880"/>
        </w:tabs>
        <w:ind w:left="2880" w:hanging="360"/>
      </w:pPr>
      <w:rPr>
        <w:rFonts w:ascii="Arial" w:hAnsi="Arial" w:hint="default"/>
      </w:rPr>
    </w:lvl>
    <w:lvl w:ilvl="4" w:tplc="24A077D4" w:tentative="1">
      <w:start w:val="1"/>
      <w:numFmt w:val="bullet"/>
      <w:lvlText w:val="•"/>
      <w:lvlJc w:val="left"/>
      <w:pPr>
        <w:tabs>
          <w:tab w:val="num" w:pos="3600"/>
        </w:tabs>
        <w:ind w:left="3600" w:hanging="360"/>
      </w:pPr>
      <w:rPr>
        <w:rFonts w:ascii="Arial" w:hAnsi="Arial" w:hint="default"/>
      </w:rPr>
    </w:lvl>
    <w:lvl w:ilvl="5" w:tplc="65F4AE68" w:tentative="1">
      <w:start w:val="1"/>
      <w:numFmt w:val="bullet"/>
      <w:lvlText w:val="•"/>
      <w:lvlJc w:val="left"/>
      <w:pPr>
        <w:tabs>
          <w:tab w:val="num" w:pos="4320"/>
        </w:tabs>
        <w:ind w:left="4320" w:hanging="360"/>
      </w:pPr>
      <w:rPr>
        <w:rFonts w:ascii="Arial" w:hAnsi="Arial" w:hint="default"/>
      </w:rPr>
    </w:lvl>
    <w:lvl w:ilvl="6" w:tplc="7DAE0B96" w:tentative="1">
      <w:start w:val="1"/>
      <w:numFmt w:val="bullet"/>
      <w:lvlText w:val="•"/>
      <w:lvlJc w:val="left"/>
      <w:pPr>
        <w:tabs>
          <w:tab w:val="num" w:pos="5040"/>
        </w:tabs>
        <w:ind w:left="5040" w:hanging="360"/>
      </w:pPr>
      <w:rPr>
        <w:rFonts w:ascii="Arial" w:hAnsi="Arial" w:hint="default"/>
      </w:rPr>
    </w:lvl>
    <w:lvl w:ilvl="7" w:tplc="E7CE61BC" w:tentative="1">
      <w:start w:val="1"/>
      <w:numFmt w:val="bullet"/>
      <w:lvlText w:val="•"/>
      <w:lvlJc w:val="left"/>
      <w:pPr>
        <w:tabs>
          <w:tab w:val="num" w:pos="5760"/>
        </w:tabs>
        <w:ind w:left="5760" w:hanging="360"/>
      </w:pPr>
      <w:rPr>
        <w:rFonts w:ascii="Arial" w:hAnsi="Arial" w:hint="default"/>
      </w:rPr>
    </w:lvl>
    <w:lvl w:ilvl="8" w:tplc="E2A21AA4" w:tentative="1">
      <w:start w:val="1"/>
      <w:numFmt w:val="bullet"/>
      <w:lvlText w:val="•"/>
      <w:lvlJc w:val="left"/>
      <w:pPr>
        <w:tabs>
          <w:tab w:val="num" w:pos="6480"/>
        </w:tabs>
        <w:ind w:left="6480" w:hanging="360"/>
      </w:pPr>
      <w:rPr>
        <w:rFonts w:ascii="Arial" w:hAnsi="Arial" w:hint="default"/>
      </w:rPr>
    </w:lvl>
  </w:abstractNum>
  <w:abstractNum w:abstractNumId="4">
    <w:nsid w:val="0D511BF1"/>
    <w:multiLevelType w:val="multilevel"/>
    <w:tmpl w:val="2B8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130639"/>
    <w:multiLevelType w:val="hybridMultilevel"/>
    <w:tmpl w:val="C3E48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E671C"/>
    <w:multiLevelType w:val="hybridMultilevel"/>
    <w:tmpl w:val="F79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011EA"/>
    <w:multiLevelType w:val="hybridMultilevel"/>
    <w:tmpl w:val="0398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D2BD3"/>
    <w:multiLevelType w:val="hybridMultilevel"/>
    <w:tmpl w:val="D080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C6829"/>
    <w:multiLevelType w:val="multilevel"/>
    <w:tmpl w:val="700E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D42238"/>
    <w:multiLevelType w:val="multilevel"/>
    <w:tmpl w:val="CA9C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0F6EB4"/>
    <w:multiLevelType w:val="hybridMultilevel"/>
    <w:tmpl w:val="7748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764A22"/>
    <w:multiLevelType w:val="hybridMultilevel"/>
    <w:tmpl w:val="64BC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2B5C89"/>
    <w:multiLevelType w:val="multilevel"/>
    <w:tmpl w:val="921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5B5520"/>
    <w:multiLevelType w:val="hybridMultilevel"/>
    <w:tmpl w:val="DFD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90DCB"/>
    <w:multiLevelType w:val="hybridMultilevel"/>
    <w:tmpl w:val="D136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BB3058"/>
    <w:multiLevelType w:val="hybridMultilevel"/>
    <w:tmpl w:val="B818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F36B2"/>
    <w:multiLevelType w:val="multilevel"/>
    <w:tmpl w:val="280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672B37"/>
    <w:multiLevelType w:val="hybridMultilevel"/>
    <w:tmpl w:val="31F8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766E8"/>
    <w:multiLevelType w:val="hybridMultilevel"/>
    <w:tmpl w:val="2746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612B48"/>
    <w:multiLevelType w:val="multilevel"/>
    <w:tmpl w:val="4862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E32681"/>
    <w:multiLevelType w:val="multilevel"/>
    <w:tmpl w:val="AFE2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A23130"/>
    <w:multiLevelType w:val="hybridMultilevel"/>
    <w:tmpl w:val="9BC6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70132"/>
    <w:multiLevelType w:val="hybridMultilevel"/>
    <w:tmpl w:val="2634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AC5CE4"/>
    <w:multiLevelType w:val="multilevel"/>
    <w:tmpl w:val="D51A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C2797F"/>
    <w:multiLevelType w:val="hybridMultilevel"/>
    <w:tmpl w:val="94D8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643B1F"/>
    <w:multiLevelType w:val="hybridMultilevel"/>
    <w:tmpl w:val="BDD4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332DA5"/>
    <w:multiLevelType w:val="multilevel"/>
    <w:tmpl w:val="C15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AC4E66"/>
    <w:multiLevelType w:val="multilevel"/>
    <w:tmpl w:val="A67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7C7BD2"/>
    <w:multiLevelType w:val="hybridMultilevel"/>
    <w:tmpl w:val="A6EA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A26CE2"/>
    <w:multiLevelType w:val="multilevel"/>
    <w:tmpl w:val="B54E1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3763C0"/>
    <w:multiLevelType w:val="hybridMultilevel"/>
    <w:tmpl w:val="3476D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E14713"/>
    <w:multiLevelType w:val="hybridMultilevel"/>
    <w:tmpl w:val="B8E4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476ECE"/>
    <w:multiLevelType w:val="hybridMultilevel"/>
    <w:tmpl w:val="4A66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4627A0"/>
    <w:multiLevelType w:val="hybridMultilevel"/>
    <w:tmpl w:val="AFDA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637071"/>
    <w:multiLevelType w:val="hybridMultilevel"/>
    <w:tmpl w:val="504A91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9535C74"/>
    <w:multiLevelType w:val="multilevel"/>
    <w:tmpl w:val="21B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131667"/>
    <w:multiLevelType w:val="hybridMultilevel"/>
    <w:tmpl w:val="22E8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30740"/>
    <w:multiLevelType w:val="multilevel"/>
    <w:tmpl w:val="991A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4A2724"/>
    <w:multiLevelType w:val="hybridMultilevel"/>
    <w:tmpl w:val="812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8936E2"/>
    <w:multiLevelType w:val="multilevel"/>
    <w:tmpl w:val="6DB2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794FC7"/>
    <w:multiLevelType w:val="hybridMultilevel"/>
    <w:tmpl w:val="BB68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3D35BF"/>
    <w:multiLevelType w:val="hybridMultilevel"/>
    <w:tmpl w:val="4766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6D431E"/>
    <w:multiLevelType w:val="multilevel"/>
    <w:tmpl w:val="171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EC152A"/>
    <w:multiLevelType w:val="hybridMultilevel"/>
    <w:tmpl w:val="56043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E81203"/>
    <w:multiLevelType w:val="hybridMultilevel"/>
    <w:tmpl w:val="F48E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344790"/>
    <w:multiLevelType w:val="multilevel"/>
    <w:tmpl w:val="468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3"/>
  </w:num>
  <w:num w:numId="3">
    <w:abstractNumId w:val="40"/>
  </w:num>
  <w:num w:numId="4">
    <w:abstractNumId w:val="12"/>
  </w:num>
  <w:num w:numId="5">
    <w:abstractNumId w:val="17"/>
  </w:num>
  <w:num w:numId="6">
    <w:abstractNumId w:val="46"/>
  </w:num>
  <w:num w:numId="7">
    <w:abstractNumId w:val="37"/>
  </w:num>
  <w:num w:numId="8">
    <w:abstractNumId w:val="42"/>
  </w:num>
  <w:num w:numId="9">
    <w:abstractNumId w:val="44"/>
  </w:num>
  <w:num w:numId="10">
    <w:abstractNumId w:val="2"/>
  </w:num>
  <w:num w:numId="11">
    <w:abstractNumId w:val="29"/>
  </w:num>
  <w:num w:numId="12">
    <w:abstractNumId w:val="28"/>
  </w:num>
  <w:num w:numId="13">
    <w:abstractNumId w:val="35"/>
  </w:num>
  <w:num w:numId="14">
    <w:abstractNumId w:val="20"/>
  </w:num>
  <w:num w:numId="15">
    <w:abstractNumId w:val="4"/>
  </w:num>
  <w:num w:numId="16">
    <w:abstractNumId w:val="27"/>
  </w:num>
  <w:num w:numId="17">
    <w:abstractNumId w:val="38"/>
  </w:num>
  <w:num w:numId="18">
    <w:abstractNumId w:val="31"/>
  </w:num>
  <w:num w:numId="19">
    <w:abstractNumId w:val="22"/>
  </w:num>
  <w:num w:numId="20">
    <w:abstractNumId w:val="34"/>
  </w:num>
  <w:num w:numId="21">
    <w:abstractNumId w:val="6"/>
  </w:num>
  <w:num w:numId="22">
    <w:abstractNumId w:val="16"/>
  </w:num>
  <w:num w:numId="23">
    <w:abstractNumId w:val="8"/>
  </w:num>
  <w:num w:numId="24">
    <w:abstractNumId w:val="18"/>
  </w:num>
  <w:num w:numId="25">
    <w:abstractNumId w:val="21"/>
  </w:num>
  <w:num w:numId="26">
    <w:abstractNumId w:val="36"/>
  </w:num>
  <w:num w:numId="27">
    <w:abstractNumId w:val="13"/>
  </w:num>
  <w:num w:numId="28">
    <w:abstractNumId w:val="24"/>
  </w:num>
  <w:num w:numId="29">
    <w:abstractNumId w:val="24"/>
    <w:lvlOverride w:ilvl="1">
      <w:lvl w:ilvl="1">
        <w:numFmt w:val="bullet"/>
        <w:lvlText w:val=""/>
        <w:lvlJc w:val="left"/>
        <w:pPr>
          <w:tabs>
            <w:tab w:val="num" w:pos="1440"/>
          </w:tabs>
          <w:ind w:left="1440" w:hanging="360"/>
        </w:pPr>
        <w:rPr>
          <w:rFonts w:ascii="Symbol" w:hAnsi="Symbol" w:hint="default"/>
          <w:sz w:val="20"/>
        </w:rPr>
      </w:lvl>
    </w:lvlOverride>
  </w:num>
  <w:num w:numId="30">
    <w:abstractNumId w:val="10"/>
  </w:num>
  <w:num w:numId="31">
    <w:abstractNumId w:val="41"/>
  </w:num>
  <w:num w:numId="32">
    <w:abstractNumId w:val="25"/>
  </w:num>
  <w:num w:numId="33">
    <w:abstractNumId w:val="15"/>
  </w:num>
  <w:num w:numId="34">
    <w:abstractNumId w:val="9"/>
  </w:num>
  <w:num w:numId="35">
    <w:abstractNumId w:val="26"/>
  </w:num>
  <w:num w:numId="36">
    <w:abstractNumId w:val="0"/>
  </w:num>
  <w:num w:numId="37">
    <w:abstractNumId w:val="1"/>
  </w:num>
  <w:num w:numId="38">
    <w:abstractNumId w:val="19"/>
  </w:num>
  <w:num w:numId="39">
    <w:abstractNumId w:val="39"/>
  </w:num>
  <w:num w:numId="40">
    <w:abstractNumId w:val="32"/>
  </w:num>
  <w:num w:numId="41">
    <w:abstractNumId w:val="11"/>
  </w:num>
  <w:num w:numId="42">
    <w:abstractNumId w:val="23"/>
  </w:num>
  <w:num w:numId="43">
    <w:abstractNumId w:val="14"/>
  </w:num>
  <w:num w:numId="44">
    <w:abstractNumId w:val="33"/>
  </w:num>
  <w:num w:numId="45">
    <w:abstractNumId w:val="7"/>
  </w:num>
  <w:num w:numId="46">
    <w:abstractNumId w:val="30"/>
  </w:num>
  <w:num w:numId="47">
    <w:abstractNumId w:val="45"/>
  </w:num>
  <w:num w:numId="4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GB" w:vendorID="64" w:dllVersion="131078" w:nlCheck="1" w:checkStyle="1"/>
  <w:activeWritingStyle w:appName="MSWord" w:lang="en-US" w:vendorID="64" w:dllVersion="131078" w:nlCheck="1" w:checkStyle="1"/>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A7A"/>
    <w:rsid w:val="000017D2"/>
    <w:rsid w:val="00001D8C"/>
    <w:rsid w:val="00013853"/>
    <w:rsid w:val="00023C2B"/>
    <w:rsid w:val="00033CCB"/>
    <w:rsid w:val="00034CAF"/>
    <w:rsid w:val="000351B2"/>
    <w:rsid w:val="00036576"/>
    <w:rsid w:val="000366C0"/>
    <w:rsid w:val="00042ADD"/>
    <w:rsid w:val="000439EE"/>
    <w:rsid w:val="00050875"/>
    <w:rsid w:val="00052391"/>
    <w:rsid w:val="00054E80"/>
    <w:rsid w:val="00064F41"/>
    <w:rsid w:val="000655E9"/>
    <w:rsid w:val="0007583F"/>
    <w:rsid w:val="00082305"/>
    <w:rsid w:val="00086C78"/>
    <w:rsid w:val="0008708D"/>
    <w:rsid w:val="0008766D"/>
    <w:rsid w:val="00092FB1"/>
    <w:rsid w:val="000A09D3"/>
    <w:rsid w:val="000B3146"/>
    <w:rsid w:val="000D13E5"/>
    <w:rsid w:val="000D7A95"/>
    <w:rsid w:val="000E151B"/>
    <w:rsid w:val="000E34AF"/>
    <w:rsid w:val="000F23CD"/>
    <w:rsid w:val="000F482C"/>
    <w:rsid w:val="000F4F4E"/>
    <w:rsid w:val="000F65F0"/>
    <w:rsid w:val="00100BCD"/>
    <w:rsid w:val="001150A3"/>
    <w:rsid w:val="0012129F"/>
    <w:rsid w:val="00125C07"/>
    <w:rsid w:val="00143EA8"/>
    <w:rsid w:val="001453AC"/>
    <w:rsid w:val="001476DE"/>
    <w:rsid w:val="001502B5"/>
    <w:rsid w:val="00152BA2"/>
    <w:rsid w:val="00157F0C"/>
    <w:rsid w:val="00164964"/>
    <w:rsid w:val="00164D77"/>
    <w:rsid w:val="00166BB3"/>
    <w:rsid w:val="00184A16"/>
    <w:rsid w:val="00184D3B"/>
    <w:rsid w:val="00185051"/>
    <w:rsid w:val="00185270"/>
    <w:rsid w:val="00193EB9"/>
    <w:rsid w:val="001A1795"/>
    <w:rsid w:val="001A5FE0"/>
    <w:rsid w:val="001A6B64"/>
    <w:rsid w:val="001B0290"/>
    <w:rsid w:val="001B58C3"/>
    <w:rsid w:val="001B7D91"/>
    <w:rsid w:val="001D03A7"/>
    <w:rsid w:val="001E00E8"/>
    <w:rsid w:val="001E040A"/>
    <w:rsid w:val="001E1662"/>
    <w:rsid w:val="001E1FBD"/>
    <w:rsid w:val="001E7EE3"/>
    <w:rsid w:val="001F6129"/>
    <w:rsid w:val="001F7D5F"/>
    <w:rsid w:val="00210C60"/>
    <w:rsid w:val="00210C61"/>
    <w:rsid w:val="00223722"/>
    <w:rsid w:val="00223894"/>
    <w:rsid w:val="00224051"/>
    <w:rsid w:val="0022609A"/>
    <w:rsid w:val="00231403"/>
    <w:rsid w:val="00240C82"/>
    <w:rsid w:val="002445F1"/>
    <w:rsid w:val="00244A4D"/>
    <w:rsid w:val="00251AC5"/>
    <w:rsid w:val="002624C6"/>
    <w:rsid w:val="002744A7"/>
    <w:rsid w:val="002764CD"/>
    <w:rsid w:val="002825FB"/>
    <w:rsid w:val="002876FA"/>
    <w:rsid w:val="002A169C"/>
    <w:rsid w:val="002B1A9C"/>
    <w:rsid w:val="002B7FB1"/>
    <w:rsid w:val="002C4D18"/>
    <w:rsid w:val="002C55BD"/>
    <w:rsid w:val="002E44A9"/>
    <w:rsid w:val="002F47F4"/>
    <w:rsid w:val="002F6779"/>
    <w:rsid w:val="00310551"/>
    <w:rsid w:val="003112D6"/>
    <w:rsid w:val="0031281B"/>
    <w:rsid w:val="0031725B"/>
    <w:rsid w:val="003243D9"/>
    <w:rsid w:val="0032487F"/>
    <w:rsid w:val="0034334F"/>
    <w:rsid w:val="0034475F"/>
    <w:rsid w:val="003512E1"/>
    <w:rsid w:val="003532EA"/>
    <w:rsid w:val="00353EDA"/>
    <w:rsid w:val="00355F70"/>
    <w:rsid w:val="00360203"/>
    <w:rsid w:val="00366C62"/>
    <w:rsid w:val="0037022E"/>
    <w:rsid w:val="00371AB2"/>
    <w:rsid w:val="00380CF6"/>
    <w:rsid w:val="00390736"/>
    <w:rsid w:val="00392F93"/>
    <w:rsid w:val="003A39A6"/>
    <w:rsid w:val="003A5116"/>
    <w:rsid w:val="003A522F"/>
    <w:rsid w:val="003A5F3A"/>
    <w:rsid w:val="003A7050"/>
    <w:rsid w:val="003B791F"/>
    <w:rsid w:val="003C54C0"/>
    <w:rsid w:val="003D070B"/>
    <w:rsid w:val="003D32DA"/>
    <w:rsid w:val="003D64B1"/>
    <w:rsid w:val="003D756E"/>
    <w:rsid w:val="003E31C0"/>
    <w:rsid w:val="003E33DA"/>
    <w:rsid w:val="003F3BA6"/>
    <w:rsid w:val="00400545"/>
    <w:rsid w:val="00407F07"/>
    <w:rsid w:val="004111D0"/>
    <w:rsid w:val="00415B40"/>
    <w:rsid w:val="00417815"/>
    <w:rsid w:val="00420855"/>
    <w:rsid w:val="00425A58"/>
    <w:rsid w:val="0043551A"/>
    <w:rsid w:val="00441413"/>
    <w:rsid w:val="004415D9"/>
    <w:rsid w:val="00456517"/>
    <w:rsid w:val="0045764E"/>
    <w:rsid w:val="0046093A"/>
    <w:rsid w:val="00463A20"/>
    <w:rsid w:val="00470B43"/>
    <w:rsid w:val="00474098"/>
    <w:rsid w:val="00474477"/>
    <w:rsid w:val="00476A7D"/>
    <w:rsid w:val="0047720E"/>
    <w:rsid w:val="004900D1"/>
    <w:rsid w:val="004904D8"/>
    <w:rsid w:val="00494763"/>
    <w:rsid w:val="004A19E4"/>
    <w:rsid w:val="004A7A65"/>
    <w:rsid w:val="004B1BB3"/>
    <w:rsid w:val="004B5E08"/>
    <w:rsid w:val="004C7059"/>
    <w:rsid w:val="004D0296"/>
    <w:rsid w:val="004D7CA6"/>
    <w:rsid w:val="00501012"/>
    <w:rsid w:val="00510C5D"/>
    <w:rsid w:val="00525518"/>
    <w:rsid w:val="00525960"/>
    <w:rsid w:val="005266C6"/>
    <w:rsid w:val="00533722"/>
    <w:rsid w:val="00544407"/>
    <w:rsid w:val="00546C9C"/>
    <w:rsid w:val="00571BEB"/>
    <w:rsid w:val="00572BB7"/>
    <w:rsid w:val="005749FA"/>
    <w:rsid w:val="0058208F"/>
    <w:rsid w:val="005821AE"/>
    <w:rsid w:val="00582774"/>
    <w:rsid w:val="00586A3C"/>
    <w:rsid w:val="00587FB1"/>
    <w:rsid w:val="005B4AF8"/>
    <w:rsid w:val="005C592E"/>
    <w:rsid w:val="005C7758"/>
    <w:rsid w:val="005D38A8"/>
    <w:rsid w:val="005E036C"/>
    <w:rsid w:val="005E6908"/>
    <w:rsid w:val="005E7D55"/>
    <w:rsid w:val="00626B85"/>
    <w:rsid w:val="006317CF"/>
    <w:rsid w:val="00635CDB"/>
    <w:rsid w:val="0064170D"/>
    <w:rsid w:val="0064497D"/>
    <w:rsid w:val="00660951"/>
    <w:rsid w:val="00661614"/>
    <w:rsid w:val="00662188"/>
    <w:rsid w:val="00662DCC"/>
    <w:rsid w:val="006638E6"/>
    <w:rsid w:val="00677331"/>
    <w:rsid w:val="006775FB"/>
    <w:rsid w:val="00684A41"/>
    <w:rsid w:val="00684F20"/>
    <w:rsid w:val="00692066"/>
    <w:rsid w:val="00694123"/>
    <w:rsid w:val="00694705"/>
    <w:rsid w:val="006A6118"/>
    <w:rsid w:val="006C387E"/>
    <w:rsid w:val="006D5FFA"/>
    <w:rsid w:val="006D6E27"/>
    <w:rsid w:val="006E0AC1"/>
    <w:rsid w:val="006E1BB0"/>
    <w:rsid w:val="006E4600"/>
    <w:rsid w:val="006E672D"/>
    <w:rsid w:val="006F49F3"/>
    <w:rsid w:val="006F703C"/>
    <w:rsid w:val="00700EB6"/>
    <w:rsid w:val="007148A6"/>
    <w:rsid w:val="0071504D"/>
    <w:rsid w:val="007177DE"/>
    <w:rsid w:val="00751500"/>
    <w:rsid w:val="0075462D"/>
    <w:rsid w:val="007558D2"/>
    <w:rsid w:val="00764852"/>
    <w:rsid w:val="00767B98"/>
    <w:rsid w:val="00770D65"/>
    <w:rsid w:val="007740F3"/>
    <w:rsid w:val="00780BAC"/>
    <w:rsid w:val="00782795"/>
    <w:rsid w:val="00784BA8"/>
    <w:rsid w:val="00786F7C"/>
    <w:rsid w:val="00790F9D"/>
    <w:rsid w:val="00793900"/>
    <w:rsid w:val="00795719"/>
    <w:rsid w:val="007B0E60"/>
    <w:rsid w:val="007B4037"/>
    <w:rsid w:val="007C4FBF"/>
    <w:rsid w:val="007C787A"/>
    <w:rsid w:val="007D0CFD"/>
    <w:rsid w:val="007D3D59"/>
    <w:rsid w:val="007D78A6"/>
    <w:rsid w:val="007E1A67"/>
    <w:rsid w:val="007E6117"/>
    <w:rsid w:val="007F0E75"/>
    <w:rsid w:val="007F43C2"/>
    <w:rsid w:val="007F5D0B"/>
    <w:rsid w:val="007F78EB"/>
    <w:rsid w:val="00807EC1"/>
    <w:rsid w:val="0081303E"/>
    <w:rsid w:val="00813E24"/>
    <w:rsid w:val="008203CA"/>
    <w:rsid w:val="00833831"/>
    <w:rsid w:val="00844C8E"/>
    <w:rsid w:val="00852E05"/>
    <w:rsid w:val="00860A50"/>
    <w:rsid w:val="00865416"/>
    <w:rsid w:val="00867CFF"/>
    <w:rsid w:val="00871C84"/>
    <w:rsid w:val="008726F4"/>
    <w:rsid w:val="008743D3"/>
    <w:rsid w:val="00877575"/>
    <w:rsid w:val="00881B31"/>
    <w:rsid w:val="00886DF5"/>
    <w:rsid w:val="008924E7"/>
    <w:rsid w:val="008963A8"/>
    <w:rsid w:val="008A25B5"/>
    <w:rsid w:val="008B0B87"/>
    <w:rsid w:val="008B17FF"/>
    <w:rsid w:val="008B5A79"/>
    <w:rsid w:val="008B64F1"/>
    <w:rsid w:val="008D6B29"/>
    <w:rsid w:val="008D7A87"/>
    <w:rsid w:val="008E434E"/>
    <w:rsid w:val="008E790F"/>
    <w:rsid w:val="00904C45"/>
    <w:rsid w:val="00911544"/>
    <w:rsid w:val="00912959"/>
    <w:rsid w:val="009170D3"/>
    <w:rsid w:val="00922846"/>
    <w:rsid w:val="00923A81"/>
    <w:rsid w:val="00923F9D"/>
    <w:rsid w:val="00924C39"/>
    <w:rsid w:val="0093431D"/>
    <w:rsid w:val="009354CF"/>
    <w:rsid w:val="00935A63"/>
    <w:rsid w:val="00936370"/>
    <w:rsid w:val="0093687A"/>
    <w:rsid w:val="00937117"/>
    <w:rsid w:val="00940142"/>
    <w:rsid w:val="00946E11"/>
    <w:rsid w:val="00947731"/>
    <w:rsid w:val="009502F1"/>
    <w:rsid w:val="00950B52"/>
    <w:rsid w:val="00956AE1"/>
    <w:rsid w:val="00961935"/>
    <w:rsid w:val="00964E14"/>
    <w:rsid w:val="009745DA"/>
    <w:rsid w:val="0097677F"/>
    <w:rsid w:val="00980F78"/>
    <w:rsid w:val="0099232C"/>
    <w:rsid w:val="0099233F"/>
    <w:rsid w:val="009A0099"/>
    <w:rsid w:val="009A648B"/>
    <w:rsid w:val="009B6861"/>
    <w:rsid w:val="009B6D1D"/>
    <w:rsid w:val="009C5132"/>
    <w:rsid w:val="009D1A71"/>
    <w:rsid w:val="009D72C2"/>
    <w:rsid w:val="009E4BBB"/>
    <w:rsid w:val="009F13ED"/>
    <w:rsid w:val="009F61B3"/>
    <w:rsid w:val="009F6ECF"/>
    <w:rsid w:val="00A0362F"/>
    <w:rsid w:val="00A1143D"/>
    <w:rsid w:val="00A137BD"/>
    <w:rsid w:val="00A205C4"/>
    <w:rsid w:val="00A37D6C"/>
    <w:rsid w:val="00A44AD3"/>
    <w:rsid w:val="00A475FF"/>
    <w:rsid w:val="00A50E22"/>
    <w:rsid w:val="00A55DF2"/>
    <w:rsid w:val="00A620BB"/>
    <w:rsid w:val="00A638B8"/>
    <w:rsid w:val="00A641B6"/>
    <w:rsid w:val="00A64F0E"/>
    <w:rsid w:val="00A65A7A"/>
    <w:rsid w:val="00A66AA4"/>
    <w:rsid w:val="00A861E5"/>
    <w:rsid w:val="00A905D4"/>
    <w:rsid w:val="00A96EE5"/>
    <w:rsid w:val="00AA2F9F"/>
    <w:rsid w:val="00AA5506"/>
    <w:rsid w:val="00AA571C"/>
    <w:rsid w:val="00AB347E"/>
    <w:rsid w:val="00AB61CE"/>
    <w:rsid w:val="00AC72AE"/>
    <w:rsid w:val="00AD170F"/>
    <w:rsid w:val="00AE1F95"/>
    <w:rsid w:val="00AE2099"/>
    <w:rsid w:val="00AE24BF"/>
    <w:rsid w:val="00AE40D6"/>
    <w:rsid w:val="00AE4258"/>
    <w:rsid w:val="00B05E98"/>
    <w:rsid w:val="00B06DB5"/>
    <w:rsid w:val="00B10D12"/>
    <w:rsid w:val="00B12CDC"/>
    <w:rsid w:val="00B145DA"/>
    <w:rsid w:val="00B22A57"/>
    <w:rsid w:val="00B27F27"/>
    <w:rsid w:val="00B315CA"/>
    <w:rsid w:val="00B333C5"/>
    <w:rsid w:val="00B340B3"/>
    <w:rsid w:val="00B41C5C"/>
    <w:rsid w:val="00B42F70"/>
    <w:rsid w:val="00B550C9"/>
    <w:rsid w:val="00B62649"/>
    <w:rsid w:val="00B82644"/>
    <w:rsid w:val="00B82943"/>
    <w:rsid w:val="00B93126"/>
    <w:rsid w:val="00BB3369"/>
    <w:rsid w:val="00BB3C32"/>
    <w:rsid w:val="00BD0D96"/>
    <w:rsid w:val="00BE0A57"/>
    <w:rsid w:val="00BF1136"/>
    <w:rsid w:val="00BF2A0C"/>
    <w:rsid w:val="00BF3573"/>
    <w:rsid w:val="00BF35CF"/>
    <w:rsid w:val="00BF61E1"/>
    <w:rsid w:val="00BF6541"/>
    <w:rsid w:val="00BF6F45"/>
    <w:rsid w:val="00BF77BB"/>
    <w:rsid w:val="00C0346D"/>
    <w:rsid w:val="00C03A7C"/>
    <w:rsid w:val="00C042CD"/>
    <w:rsid w:val="00C16487"/>
    <w:rsid w:val="00C17D60"/>
    <w:rsid w:val="00C21E44"/>
    <w:rsid w:val="00C31340"/>
    <w:rsid w:val="00C400A1"/>
    <w:rsid w:val="00C6236D"/>
    <w:rsid w:val="00C65A7A"/>
    <w:rsid w:val="00C702BE"/>
    <w:rsid w:val="00C73192"/>
    <w:rsid w:val="00C768B4"/>
    <w:rsid w:val="00C801B0"/>
    <w:rsid w:val="00C85E7C"/>
    <w:rsid w:val="00C96D75"/>
    <w:rsid w:val="00CA56AA"/>
    <w:rsid w:val="00CC41BB"/>
    <w:rsid w:val="00CE0353"/>
    <w:rsid w:val="00CE2E04"/>
    <w:rsid w:val="00CE66D9"/>
    <w:rsid w:val="00CE76CD"/>
    <w:rsid w:val="00CF6F41"/>
    <w:rsid w:val="00D06EEE"/>
    <w:rsid w:val="00D1093C"/>
    <w:rsid w:val="00D14C68"/>
    <w:rsid w:val="00D15B21"/>
    <w:rsid w:val="00D273B2"/>
    <w:rsid w:val="00D3115F"/>
    <w:rsid w:val="00D33F09"/>
    <w:rsid w:val="00D3440C"/>
    <w:rsid w:val="00D406C0"/>
    <w:rsid w:val="00D42CA4"/>
    <w:rsid w:val="00D47E8D"/>
    <w:rsid w:val="00D5611E"/>
    <w:rsid w:val="00D57DAC"/>
    <w:rsid w:val="00D601CA"/>
    <w:rsid w:val="00D75E84"/>
    <w:rsid w:val="00D82F18"/>
    <w:rsid w:val="00D830D4"/>
    <w:rsid w:val="00D8722A"/>
    <w:rsid w:val="00D87678"/>
    <w:rsid w:val="00D966E6"/>
    <w:rsid w:val="00D9698E"/>
    <w:rsid w:val="00D97066"/>
    <w:rsid w:val="00DA012E"/>
    <w:rsid w:val="00DA41CB"/>
    <w:rsid w:val="00DC3B85"/>
    <w:rsid w:val="00DC408A"/>
    <w:rsid w:val="00DC7D0A"/>
    <w:rsid w:val="00DD6172"/>
    <w:rsid w:val="00DE34CB"/>
    <w:rsid w:val="00DE6EC0"/>
    <w:rsid w:val="00E0348F"/>
    <w:rsid w:val="00E05729"/>
    <w:rsid w:val="00E1494F"/>
    <w:rsid w:val="00E14A19"/>
    <w:rsid w:val="00E14F21"/>
    <w:rsid w:val="00E16E2B"/>
    <w:rsid w:val="00E247D6"/>
    <w:rsid w:val="00E27911"/>
    <w:rsid w:val="00E50956"/>
    <w:rsid w:val="00E51559"/>
    <w:rsid w:val="00E54B80"/>
    <w:rsid w:val="00E665CE"/>
    <w:rsid w:val="00E73161"/>
    <w:rsid w:val="00E739DE"/>
    <w:rsid w:val="00E815B4"/>
    <w:rsid w:val="00E849EC"/>
    <w:rsid w:val="00E85EEE"/>
    <w:rsid w:val="00E86D44"/>
    <w:rsid w:val="00E9099F"/>
    <w:rsid w:val="00E932F5"/>
    <w:rsid w:val="00E954FE"/>
    <w:rsid w:val="00EA0F19"/>
    <w:rsid w:val="00EA473E"/>
    <w:rsid w:val="00EB3E8E"/>
    <w:rsid w:val="00EC0C46"/>
    <w:rsid w:val="00EC2315"/>
    <w:rsid w:val="00EC2397"/>
    <w:rsid w:val="00EC4EE9"/>
    <w:rsid w:val="00EE31F3"/>
    <w:rsid w:val="00EE56FD"/>
    <w:rsid w:val="00EE6719"/>
    <w:rsid w:val="00EE7269"/>
    <w:rsid w:val="00EE7650"/>
    <w:rsid w:val="00EF134F"/>
    <w:rsid w:val="00EF36CB"/>
    <w:rsid w:val="00EF5705"/>
    <w:rsid w:val="00EF5A7B"/>
    <w:rsid w:val="00EF6543"/>
    <w:rsid w:val="00EF6F3E"/>
    <w:rsid w:val="00F03E0D"/>
    <w:rsid w:val="00F11FB8"/>
    <w:rsid w:val="00F300EA"/>
    <w:rsid w:val="00F36F40"/>
    <w:rsid w:val="00F42F7F"/>
    <w:rsid w:val="00F62BE2"/>
    <w:rsid w:val="00F71BFF"/>
    <w:rsid w:val="00F73807"/>
    <w:rsid w:val="00F80E25"/>
    <w:rsid w:val="00F81CF8"/>
    <w:rsid w:val="00FA0175"/>
    <w:rsid w:val="00FA0E13"/>
    <w:rsid w:val="00FA389B"/>
    <w:rsid w:val="00FA5103"/>
    <w:rsid w:val="00FA5D11"/>
    <w:rsid w:val="00FB2188"/>
    <w:rsid w:val="00FC12EC"/>
    <w:rsid w:val="00FC71DF"/>
    <w:rsid w:val="00FD4B25"/>
    <w:rsid w:val="00FD64A1"/>
    <w:rsid w:val="00FE1F8E"/>
    <w:rsid w:val="00FF3F69"/>
    <w:rsid w:val="00FF7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4CF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7A"/>
    <w:pPr>
      <w:ind w:left="720"/>
      <w:contextualSpacing/>
    </w:pPr>
  </w:style>
  <w:style w:type="character" w:styleId="Hyperlink">
    <w:name w:val="Hyperlink"/>
    <w:basedOn w:val="DefaultParagraphFont"/>
    <w:uiPriority w:val="99"/>
    <w:unhideWhenUsed/>
    <w:rsid w:val="00C65A7A"/>
    <w:rPr>
      <w:color w:val="0000FF" w:themeColor="hyperlink"/>
      <w:u w:val="single"/>
    </w:rPr>
  </w:style>
  <w:style w:type="paragraph" w:styleId="BalloonText">
    <w:name w:val="Balloon Text"/>
    <w:basedOn w:val="Normal"/>
    <w:link w:val="BalloonTextChar"/>
    <w:uiPriority w:val="99"/>
    <w:semiHidden/>
    <w:unhideWhenUsed/>
    <w:rsid w:val="00C65A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A7A"/>
    <w:rPr>
      <w:rFonts w:ascii="Lucida Grande" w:hAnsi="Lucida Grande" w:cs="Lucida Grande"/>
      <w:sz w:val="18"/>
      <w:szCs w:val="18"/>
    </w:rPr>
  </w:style>
  <w:style w:type="character" w:styleId="FollowedHyperlink">
    <w:name w:val="FollowedHyperlink"/>
    <w:basedOn w:val="DefaultParagraphFont"/>
    <w:uiPriority w:val="99"/>
    <w:semiHidden/>
    <w:unhideWhenUsed/>
    <w:rsid w:val="00AA571C"/>
    <w:rPr>
      <w:color w:val="800080" w:themeColor="followedHyperlink"/>
      <w:u w:val="single"/>
    </w:rPr>
  </w:style>
  <w:style w:type="character" w:styleId="CommentReference">
    <w:name w:val="annotation reference"/>
    <w:basedOn w:val="DefaultParagraphFont"/>
    <w:uiPriority w:val="99"/>
    <w:semiHidden/>
    <w:unhideWhenUsed/>
    <w:rsid w:val="009F6ECF"/>
    <w:rPr>
      <w:sz w:val="18"/>
      <w:szCs w:val="18"/>
    </w:rPr>
  </w:style>
  <w:style w:type="paragraph" w:styleId="CommentText">
    <w:name w:val="annotation text"/>
    <w:basedOn w:val="Normal"/>
    <w:link w:val="CommentTextChar"/>
    <w:uiPriority w:val="99"/>
    <w:semiHidden/>
    <w:unhideWhenUsed/>
    <w:rsid w:val="009F6ECF"/>
  </w:style>
  <w:style w:type="character" w:customStyle="1" w:styleId="CommentTextChar">
    <w:name w:val="Comment Text Char"/>
    <w:basedOn w:val="DefaultParagraphFont"/>
    <w:link w:val="CommentText"/>
    <w:uiPriority w:val="99"/>
    <w:semiHidden/>
    <w:rsid w:val="009F6ECF"/>
  </w:style>
  <w:style w:type="paragraph" w:styleId="CommentSubject">
    <w:name w:val="annotation subject"/>
    <w:basedOn w:val="CommentText"/>
    <w:next w:val="CommentText"/>
    <w:link w:val="CommentSubjectChar"/>
    <w:uiPriority w:val="99"/>
    <w:semiHidden/>
    <w:unhideWhenUsed/>
    <w:rsid w:val="009F6ECF"/>
    <w:rPr>
      <w:b/>
      <w:bCs/>
      <w:sz w:val="20"/>
      <w:szCs w:val="20"/>
    </w:rPr>
  </w:style>
  <w:style w:type="character" w:customStyle="1" w:styleId="CommentSubjectChar">
    <w:name w:val="Comment Subject Char"/>
    <w:basedOn w:val="CommentTextChar"/>
    <w:link w:val="CommentSubject"/>
    <w:uiPriority w:val="99"/>
    <w:semiHidden/>
    <w:rsid w:val="009F6ECF"/>
    <w:rPr>
      <w:b/>
      <w:bCs/>
      <w:sz w:val="20"/>
      <w:szCs w:val="20"/>
    </w:rPr>
  </w:style>
  <w:style w:type="paragraph" w:styleId="NormalWeb">
    <w:name w:val="Normal (Web)"/>
    <w:basedOn w:val="Normal"/>
    <w:uiPriority w:val="99"/>
    <w:semiHidden/>
    <w:unhideWhenUsed/>
    <w:rsid w:val="00C801B0"/>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7A"/>
    <w:pPr>
      <w:ind w:left="720"/>
      <w:contextualSpacing/>
    </w:pPr>
  </w:style>
  <w:style w:type="character" w:styleId="Hyperlink">
    <w:name w:val="Hyperlink"/>
    <w:basedOn w:val="DefaultParagraphFont"/>
    <w:uiPriority w:val="99"/>
    <w:unhideWhenUsed/>
    <w:rsid w:val="00C65A7A"/>
    <w:rPr>
      <w:color w:val="0000FF" w:themeColor="hyperlink"/>
      <w:u w:val="single"/>
    </w:rPr>
  </w:style>
  <w:style w:type="paragraph" w:styleId="BalloonText">
    <w:name w:val="Balloon Text"/>
    <w:basedOn w:val="Normal"/>
    <w:link w:val="BalloonTextChar"/>
    <w:uiPriority w:val="99"/>
    <w:semiHidden/>
    <w:unhideWhenUsed/>
    <w:rsid w:val="00C65A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A7A"/>
    <w:rPr>
      <w:rFonts w:ascii="Lucida Grande" w:hAnsi="Lucida Grande" w:cs="Lucida Grande"/>
      <w:sz w:val="18"/>
      <w:szCs w:val="18"/>
    </w:rPr>
  </w:style>
  <w:style w:type="character" w:styleId="FollowedHyperlink">
    <w:name w:val="FollowedHyperlink"/>
    <w:basedOn w:val="DefaultParagraphFont"/>
    <w:uiPriority w:val="99"/>
    <w:semiHidden/>
    <w:unhideWhenUsed/>
    <w:rsid w:val="00AA571C"/>
    <w:rPr>
      <w:color w:val="800080" w:themeColor="followedHyperlink"/>
      <w:u w:val="single"/>
    </w:rPr>
  </w:style>
  <w:style w:type="character" w:styleId="CommentReference">
    <w:name w:val="annotation reference"/>
    <w:basedOn w:val="DefaultParagraphFont"/>
    <w:uiPriority w:val="99"/>
    <w:semiHidden/>
    <w:unhideWhenUsed/>
    <w:rsid w:val="009F6ECF"/>
    <w:rPr>
      <w:sz w:val="18"/>
      <w:szCs w:val="18"/>
    </w:rPr>
  </w:style>
  <w:style w:type="paragraph" w:styleId="CommentText">
    <w:name w:val="annotation text"/>
    <w:basedOn w:val="Normal"/>
    <w:link w:val="CommentTextChar"/>
    <w:uiPriority w:val="99"/>
    <w:semiHidden/>
    <w:unhideWhenUsed/>
    <w:rsid w:val="009F6ECF"/>
  </w:style>
  <w:style w:type="character" w:customStyle="1" w:styleId="CommentTextChar">
    <w:name w:val="Comment Text Char"/>
    <w:basedOn w:val="DefaultParagraphFont"/>
    <w:link w:val="CommentText"/>
    <w:uiPriority w:val="99"/>
    <w:semiHidden/>
    <w:rsid w:val="009F6ECF"/>
  </w:style>
  <w:style w:type="paragraph" w:styleId="CommentSubject">
    <w:name w:val="annotation subject"/>
    <w:basedOn w:val="CommentText"/>
    <w:next w:val="CommentText"/>
    <w:link w:val="CommentSubjectChar"/>
    <w:uiPriority w:val="99"/>
    <w:semiHidden/>
    <w:unhideWhenUsed/>
    <w:rsid w:val="009F6ECF"/>
    <w:rPr>
      <w:b/>
      <w:bCs/>
      <w:sz w:val="20"/>
      <w:szCs w:val="20"/>
    </w:rPr>
  </w:style>
  <w:style w:type="character" w:customStyle="1" w:styleId="CommentSubjectChar">
    <w:name w:val="Comment Subject Char"/>
    <w:basedOn w:val="CommentTextChar"/>
    <w:link w:val="CommentSubject"/>
    <w:uiPriority w:val="99"/>
    <w:semiHidden/>
    <w:rsid w:val="009F6ECF"/>
    <w:rPr>
      <w:b/>
      <w:bCs/>
      <w:sz w:val="20"/>
      <w:szCs w:val="20"/>
    </w:rPr>
  </w:style>
  <w:style w:type="paragraph" w:styleId="NormalWeb">
    <w:name w:val="Normal (Web)"/>
    <w:basedOn w:val="Normal"/>
    <w:uiPriority w:val="99"/>
    <w:semiHidden/>
    <w:unhideWhenUsed/>
    <w:rsid w:val="00C801B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110">
      <w:bodyDiv w:val="1"/>
      <w:marLeft w:val="0"/>
      <w:marRight w:val="0"/>
      <w:marTop w:val="0"/>
      <w:marBottom w:val="0"/>
      <w:divBdr>
        <w:top w:val="none" w:sz="0" w:space="0" w:color="auto"/>
        <w:left w:val="none" w:sz="0" w:space="0" w:color="auto"/>
        <w:bottom w:val="none" w:sz="0" w:space="0" w:color="auto"/>
        <w:right w:val="none" w:sz="0" w:space="0" w:color="auto"/>
      </w:divBdr>
    </w:div>
    <w:div w:id="27337342">
      <w:bodyDiv w:val="1"/>
      <w:marLeft w:val="0"/>
      <w:marRight w:val="0"/>
      <w:marTop w:val="0"/>
      <w:marBottom w:val="0"/>
      <w:divBdr>
        <w:top w:val="none" w:sz="0" w:space="0" w:color="auto"/>
        <w:left w:val="none" w:sz="0" w:space="0" w:color="auto"/>
        <w:bottom w:val="none" w:sz="0" w:space="0" w:color="auto"/>
        <w:right w:val="none" w:sz="0" w:space="0" w:color="auto"/>
      </w:divBdr>
    </w:div>
    <w:div w:id="36319353">
      <w:bodyDiv w:val="1"/>
      <w:marLeft w:val="0"/>
      <w:marRight w:val="0"/>
      <w:marTop w:val="0"/>
      <w:marBottom w:val="0"/>
      <w:divBdr>
        <w:top w:val="none" w:sz="0" w:space="0" w:color="auto"/>
        <w:left w:val="none" w:sz="0" w:space="0" w:color="auto"/>
        <w:bottom w:val="none" w:sz="0" w:space="0" w:color="auto"/>
        <w:right w:val="none" w:sz="0" w:space="0" w:color="auto"/>
      </w:divBdr>
      <w:divsChild>
        <w:div w:id="405542041">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 w:id="64649097">
      <w:bodyDiv w:val="1"/>
      <w:marLeft w:val="0"/>
      <w:marRight w:val="0"/>
      <w:marTop w:val="0"/>
      <w:marBottom w:val="0"/>
      <w:divBdr>
        <w:top w:val="none" w:sz="0" w:space="0" w:color="auto"/>
        <w:left w:val="none" w:sz="0" w:space="0" w:color="auto"/>
        <w:bottom w:val="none" w:sz="0" w:space="0" w:color="auto"/>
        <w:right w:val="none" w:sz="0" w:space="0" w:color="auto"/>
      </w:divBdr>
      <w:divsChild>
        <w:div w:id="2017611308">
          <w:marLeft w:val="0"/>
          <w:marRight w:val="0"/>
          <w:marTop w:val="120"/>
          <w:marBottom w:val="150"/>
          <w:divBdr>
            <w:top w:val="none" w:sz="0" w:space="0" w:color="auto"/>
            <w:left w:val="none" w:sz="0" w:space="0" w:color="auto"/>
            <w:bottom w:val="dashed" w:sz="12" w:space="4" w:color="B8B8BA"/>
            <w:right w:val="none" w:sz="0" w:space="0" w:color="auto"/>
          </w:divBdr>
          <w:divsChild>
            <w:div w:id="2122449610">
              <w:marLeft w:val="0"/>
              <w:marRight w:val="0"/>
              <w:marTop w:val="120"/>
              <w:marBottom w:val="120"/>
              <w:divBdr>
                <w:top w:val="none" w:sz="0" w:space="0" w:color="auto"/>
                <w:left w:val="none" w:sz="0" w:space="0" w:color="auto"/>
                <w:bottom w:val="none" w:sz="0" w:space="0" w:color="auto"/>
                <w:right w:val="none" w:sz="0" w:space="0" w:color="auto"/>
              </w:divBdr>
              <w:divsChild>
                <w:div w:id="707687398">
                  <w:marLeft w:val="0"/>
                  <w:marRight w:val="0"/>
                  <w:marTop w:val="150"/>
                  <w:marBottom w:val="150"/>
                  <w:divBdr>
                    <w:top w:val="dashed" w:sz="18" w:space="4" w:color="008000"/>
                    <w:left w:val="dashed" w:sz="18" w:space="4" w:color="008000"/>
                    <w:bottom w:val="dashed" w:sz="18" w:space="4" w:color="008000"/>
                    <w:right w:val="dashed" w:sz="18" w:space="4" w:color="008000"/>
                  </w:divBdr>
                </w:div>
                <w:div w:id="2080128800">
                  <w:marLeft w:val="0"/>
                  <w:marRight w:val="0"/>
                  <w:marTop w:val="150"/>
                  <w:marBottom w:val="150"/>
                  <w:divBdr>
                    <w:top w:val="dashed" w:sz="18" w:space="0" w:color="008000"/>
                    <w:left w:val="dashed" w:sz="18" w:space="0" w:color="008000"/>
                    <w:bottom w:val="dashed" w:sz="18" w:space="0" w:color="008000"/>
                    <w:right w:val="dashed" w:sz="18" w:space="0" w:color="008000"/>
                  </w:divBdr>
                </w:div>
                <w:div w:id="1493522254">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sChild>
        </w:div>
      </w:divsChild>
    </w:div>
    <w:div w:id="89352133">
      <w:bodyDiv w:val="1"/>
      <w:marLeft w:val="0"/>
      <w:marRight w:val="0"/>
      <w:marTop w:val="0"/>
      <w:marBottom w:val="0"/>
      <w:divBdr>
        <w:top w:val="none" w:sz="0" w:space="0" w:color="auto"/>
        <w:left w:val="none" w:sz="0" w:space="0" w:color="auto"/>
        <w:bottom w:val="none" w:sz="0" w:space="0" w:color="auto"/>
        <w:right w:val="none" w:sz="0" w:space="0" w:color="auto"/>
      </w:divBdr>
    </w:div>
    <w:div w:id="98264384">
      <w:bodyDiv w:val="1"/>
      <w:marLeft w:val="0"/>
      <w:marRight w:val="0"/>
      <w:marTop w:val="0"/>
      <w:marBottom w:val="0"/>
      <w:divBdr>
        <w:top w:val="none" w:sz="0" w:space="0" w:color="auto"/>
        <w:left w:val="none" w:sz="0" w:space="0" w:color="auto"/>
        <w:bottom w:val="none" w:sz="0" w:space="0" w:color="auto"/>
        <w:right w:val="none" w:sz="0" w:space="0" w:color="auto"/>
      </w:divBdr>
    </w:div>
    <w:div w:id="122771049">
      <w:bodyDiv w:val="1"/>
      <w:marLeft w:val="0"/>
      <w:marRight w:val="0"/>
      <w:marTop w:val="0"/>
      <w:marBottom w:val="0"/>
      <w:divBdr>
        <w:top w:val="none" w:sz="0" w:space="0" w:color="auto"/>
        <w:left w:val="none" w:sz="0" w:space="0" w:color="auto"/>
        <w:bottom w:val="none" w:sz="0" w:space="0" w:color="auto"/>
        <w:right w:val="none" w:sz="0" w:space="0" w:color="auto"/>
      </w:divBdr>
      <w:divsChild>
        <w:div w:id="167916117">
          <w:marLeft w:val="0"/>
          <w:marRight w:val="0"/>
          <w:marTop w:val="120"/>
          <w:marBottom w:val="150"/>
          <w:divBdr>
            <w:top w:val="none" w:sz="0" w:space="0" w:color="auto"/>
            <w:left w:val="none" w:sz="0" w:space="0" w:color="auto"/>
            <w:bottom w:val="dashed" w:sz="12" w:space="4" w:color="B8B8BA"/>
            <w:right w:val="none" w:sz="0" w:space="0" w:color="auto"/>
          </w:divBdr>
          <w:divsChild>
            <w:div w:id="16101179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16125">
      <w:bodyDiv w:val="1"/>
      <w:marLeft w:val="0"/>
      <w:marRight w:val="0"/>
      <w:marTop w:val="0"/>
      <w:marBottom w:val="0"/>
      <w:divBdr>
        <w:top w:val="none" w:sz="0" w:space="0" w:color="auto"/>
        <w:left w:val="none" w:sz="0" w:space="0" w:color="auto"/>
        <w:bottom w:val="none" w:sz="0" w:space="0" w:color="auto"/>
        <w:right w:val="none" w:sz="0" w:space="0" w:color="auto"/>
      </w:divBdr>
      <w:divsChild>
        <w:div w:id="2011444733">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 w:id="246772922">
      <w:bodyDiv w:val="1"/>
      <w:marLeft w:val="0"/>
      <w:marRight w:val="0"/>
      <w:marTop w:val="0"/>
      <w:marBottom w:val="0"/>
      <w:divBdr>
        <w:top w:val="none" w:sz="0" w:space="0" w:color="auto"/>
        <w:left w:val="none" w:sz="0" w:space="0" w:color="auto"/>
        <w:bottom w:val="none" w:sz="0" w:space="0" w:color="auto"/>
        <w:right w:val="none" w:sz="0" w:space="0" w:color="auto"/>
      </w:divBdr>
    </w:div>
    <w:div w:id="250048780">
      <w:bodyDiv w:val="1"/>
      <w:marLeft w:val="0"/>
      <w:marRight w:val="0"/>
      <w:marTop w:val="0"/>
      <w:marBottom w:val="0"/>
      <w:divBdr>
        <w:top w:val="none" w:sz="0" w:space="0" w:color="auto"/>
        <w:left w:val="none" w:sz="0" w:space="0" w:color="auto"/>
        <w:bottom w:val="none" w:sz="0" w:space="0" w:color="auto"/>
        <w:right w:val="none" w:sz="0" w:space="0" w:color="auto"/>
      </w:divBdr>
      <w:divsChild>
        <w:div w:id="1080642245">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 w:id="284655570">
      <w:bodyDiv w:val="1"/>
      <w:marLeft w:val="0"/>
      <w:marRight w:val="0"/>
      <w:marTop w:val="0"/>
      <w:marBottom w:val="0"/>
      <w:divBdr>
        <w:top w:val="none" w:sz="0" w:space="0" w:color="auto"/>
        <w:left w:val="none" w:sz="0" w:space="0" w:color="auto"/>
        <w:bottom w:val="none" w:sz="0" w:space="0" w:color="auto"/>
        <w:right w:val="none" w:sz="0" w:space="0" w:color="auto"/>
      </w:divBdr>
    </w:div>
    <w:div w:id="325281358">
      <w:bodyDiv w:val="1"/>
      <w:marLeft w:val="0"/>
      <w:marRight w:val="0"/>
      <w:marTop w:val="0"/>
      <w:marBottom w:val="0"/>
      <w:divBdr>
        <w:top w:val="none" w:sz="0" w:space="0" w:color="auto"/>
        <w:left w:val="none" w:sz="0" w:space="0" w:color="auto"/>
        <w:bottom w:val="none" w:sz="0" w:space="0" w:color="auto"/>
        <w:right w:val="none" w:sz="0" w:space="0" w:color="auto"/>
      </w:divBdr>
    </w:div>
    <w:div w:id="357051282">
      <w:bodyDiv w:val="1"/>
      <w:marLeft w:val="0"/>
      <w:marRight w:val="0"/>
      <w:marTop w:val="0"/>
      <w:marBottom w:val="0"/>
      <w:divBdr>
        <w:top w:val="none" w:sz="0" w:space="0" w:color="auto"/>
        <w:left w:val="none" w:sz="0" w:space="0" w:color="auto"/>
        <w:bottom w:val="none" w:sz="0" w:space="0" w:color="auto"/>
        <w:right w:val="none" w:sz="0" w:space="0" w:color="auto"/>
      </w:divBdr>
      <w:divsChild>
        <w:div w:id="411775504">
          <w:marLeft w:val="0"/>
          <w:marRight w:val="0"/>
          <w:marTop w:val="0"/>
          <w:marBottom w:val="0"/>
          <w:divBdr>
            <w:top w:val="none" w:sz="0" w:space="0" w:color="auto"/>
            <w:left w:val="none" w:sz="0" w:space="0" w:color="auto"/>
            <w:bottom w:val="none" w:sz="0" w:space="0" w:color="auto"/>
            <w:right w:val="none" w:sz="0" w:space="0" w:color="auto"/>
          </w:divBdr>
        </w:div>
        <w:div w:id="813106170">
          <w:marLeft w:val="0"/>
          <w:marRight w:val="0"/>
          <w:marTop w:val="0"/>
          <w:marBottom w:val="0"/>
          <w:divBdr>
            <w:top w:val="none" w:sz="0" w:space="0" w:color="auto"/>
            <w:left w:val="none" w:sz="0" w:space="0" w:color="auto"/>
            <w:bottom w:val="none" w:sz="0" w:space="0" w:color="auto"/>
            <w:right w:val="none" w:sz="0" w:space="0" w:color="auto"/>
          </w:divBdr>
          <w:divsChild>
            <w:div w:id="1052270193">
              <w:marLeft w:val="0"/>
              <w:marRight w:val="0"/>
              <w:marTop w:val="0"/>
              <w:marBottom w:val="0"/>
              <w:divBdr>
                <w:top w:val="none" w:sz="0" w:space="0" w:color="auto"/>
                <w:left w:val="none" w:sz="0" w:space="0" w:color="auto"/>
                <w:bottom w:val="none" w:sz="0" w:space="0" w:color="auto"/>
                <w:right w:val="none" w:sz="0" w:space="0" w:color="auto"/>
              </w:divBdr>
              <w:divsChild>
                <w:div w:id="704718645">
                  <w:marLeft w:val="0"/>
                  <w:marRight w:val="0"/>
                  <w:marTop w:val="0"/>
                  <w:marBottom w:val="0"/>
                  <w:divBdr>
                    <w:top w:val="none" w:sz="0" w:space="0" w:color="auto"/>
                    <w:left w:val="none" w:sz="0" w:space="0" w:color="auto"/>
                    <w:bottom w:val="none" w:sz="0" w:space="0" w:color="auto"/>
                    <w:right w:val="none" w:sz="0" w:space="0" w:color="auto"/>
                  </w:divBdr>
                  <w:divsChild>
                    <w:div w:id="1881549131">
                      <w:marLeft w:val="0"/>
                      <w:marRight w:val="0"/>
                      <w:marTop w:val="0"/>
                      <w:marBottom w:val="0"/>
                      <w:divBdr>
                        <w:top w:val="none" w:sz="0" w:space="0" w:color="auto"/>
                        <w:left w:val="none" w:sz="0" w:space="0" w:color="auto"/>
                        <w:bottom w:val="none" w:sz="0" w:space="0" w:color="auto"/>
                        <w:right w:val="none" w:sz="0" w:space="0" w:color="auto"/>
                      </w:divBdr>
                      <w:divsChild>
                        <w:div w:id="1529485296">
                          <w:marLeft w:val="0"/>
                          <w:marRight w:val="0"/>
                          <w:marTop w:val="0"/>
                          <w:marBottom w:val="0"/>
                          <w:divBdr>
                            <w:top w:val="none" w:sz="0" w:space="0" w:color="auto"/>
                            <w:left w:val="none" w:sz="0" w:space="0" w:color="auto"/>
                            <w:bottom w:val="none" w:sz="0" w:space="0" w:color="auto"/>
                            <w:right w:val="none" w:sz="0" w:space="0" w:color="auto"/>
                          </w:divBdr>
                          <w:divsChild>
                            <w:div w:id="1582835497">
                              <w:marLeft w:val="0"/>
                              <w:marRight w:val="0"/>
                              <w:marTop w:val="0"/>
                              <w:marBottom w:val="0"/>
                              <w:divBdr>
                                <w:top w:val="none" w:sz="0" w:space="0" w:color="auto"/>
                                <w:left w:val="none" w:sz="0" w:space="0" w:color="auto"/>
                                <w:bottom w:val="none" w:sz="0" w:space="0" w:color="auto"/>
                                <w:right w:val="none" w:sz="0" w:space="0" w:color="auto"/>
                              </w:divBdr>
                              <w:divsChild>
                                <w:div w:id="1891107672">
                                  <w:marLeft w:val="0"/>
                                  <w:marRight w:val="0"/>
                                  <w:marTop w:val="0"/>
                                  <w:marBottom w:val="0"/>
                                  <w:divBdr>
                                    <w:top w:val="none" w:sz="0" w:space="0" w:color="auto"/>
                                    <w:left w:val="none" w:sz="0" w:space="0" w:color="auto"/>
                                    <w:bottom w:val="none" w:sz="0" w:space="0" w:color="auto"/>
                                    <w:right w:val="none" w:sz="0" w:space="0" w:color="auto"/>
                                  </w:divBdr>
                                  <w:divsChild>
                                    <w:div w:id="1732071132">
                                      <w:marLeft w:val="0"/>
                                      <w:marRight w:val="0"/>
                                      <w:marTop w:val="0"/>
                                      <w:marBottom w:val="0"/>
                                      <w:divBdr>
                                        <w:top w:val="none" w:sz="0" w:space="0" w:color="auto"/>
                                        <w:left w:val="none" w:sz="0" w:space="0" w:color="auto"/>
                                        <w:bottom w:val="none" w:sz="0" w:space="0" w:color="auto"/>
                                        <w:right w:val="none" w:sz="0" w:space="0" w:color="auto"/>
                                      </w:divBdr>
                                      <w:divsChild>
                                        <w:div w:id="8183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451893">
      <w:bodyDiv w:val="1"/>
      <w:marLeft w:val="0"/>
      <w:marRight w:val="0"/>
      <w:marTop w:val="0"/>
      <w:marBottom w:val="0"/>
      <w:divBdr>
        <w:top w:val="none" w:sz="0" w:space="0" w:color="auto"/>
        <w:left w:val="none" w:sz="0" w:space="0" w:color="auto"/>
        <w:bottom w:val="none" w:sz="0" w:space="0" w:color="auto"/>
        <w:right w:val="none" w:sz="0" w:space="0" w:color="auto"/>
      </w:divBdr>
      <w:divsChild>
        <w:div w:id="1727680340">
          <w:marLeft w:val="0"/>
          <w:marRight w:val="0"/>
          <w:marTop w:val="0"/>
          <w:marBottom w:val="0"/>
          <w:divBdr>
            <w:top w:val="none" w:sz="0" w:space="0" w:color="auto"/>
            <w:left w:val="none" w:sz="0" w:space="0" w:color="auto"/>
            <w:bottom w:val="none" w:sz="0" w:space="0" w:color="auto"/>
            <w:right w:val="none" w:sz="0" w:space="0" w:color="auto"/>
          </w:divBdr>
        </w:div>
        <w:div w:id="1339456321">
          <w:marLeft w:val="0"/>
          <w:marRight w:val="0"/>
          <w:marTop w:val="0"/>
          <w:marBottom w:val="0"/>
          <w:divBdr>
            <w:top w:val="none" w:sz="0" w:space="0" w:color="auto"/>
            <w:left w:val="none" w:sz="0" w:space="0" w:color="auto"/>
            <w:bottom w:val="none" w:sz="0" w:space="0" w:color="auto"/>
            <w:right w:val="none" w:sz="0" w:space="0" w:color="auto"/>
          </w:divBdr>
          <w:divsChild>
            <w:div w:id="851604900">
              <w:marLeft w:val="0"/>
              <w:marRight w:val="0"/>
              <w:marTop w:val="0"/>
              <w:marBottom w:val="0"/>
              <w:divBdr>
                <w:top w:val="none" w:sz="0" w:space="0" w:color="auto"/>
                <w:left w:val="none" w:sz="0" w:space="0" w:color="auto"/>
                <w:bottom w:val="none" w:sz="0" w:space="0" w:color="auto"/>
                <w:right w:val="none" w:sz="0" w:space="0" w:color="auto"/>
              </w:divBdr>
              <w:divsChild>
                <w:div w:id="42681640">
                  <w:marLeft w:val="0"/>
                  <w:marRight w:val="0"/>
                  <w:marTop w:val="0"/>
                  <w:marBottom w:val="0"/>
                  <w:divBdr>
                    <w:top w:val="none" w:sz="0" w:space="0" w:color="auto"/>
                    <w:left w:val="none" w:sz="0" w:space="0" w:color="auto"/>
                    <w:bottom w:val="none" w:sz="0" w:space="0" w:color="auto"/>
                    <w:right w:val="none" w:sz="0" w:space="0" w:color="auto"/>
                  </w:divBdr>
                  <w:divsChild>
                    <w:div w:id="1116218137">
                      <w:marLeft w:val="0"/>
                      <w:marRight w:val="0"/>
                      <w:marTop w:val="0"/>
                      <w:marBottom w:val="0"/>
                      <w:divBdr>
                        <w:top w:val="none" w:sz="0" w:space="0" w:color="auto"/>
                        <w:left w:val="none" w:sz="0" w:space="0" w:color="auto"/>
                        <w:bottom w:val="none" w:sz="0" w:space="0" w:color="auto"/>
                        <w:right w:val="none" w:sz="0" w:space="0" w:color="auto"/>
                      </w:divBdr>
                      <w:divsChild>
                        <w:div w:id="1468475230">
                          <w:marLeft w:val="0"/>
                          <w:marRight w:val="0"/>
                          <w:marTop w:val="0"/>
                          <w:marBottom w:val="0"/>
                          <w:divBdr>
                            <w:top w:val="none" w:sz="0" w:space="0" w:color="auto"/>
                            <w:left w:val="none" w:sz="0" w:space="0" w:color="auto"/>
                            <w:bottom w:val="none" w:sz="0" w:space="0" w:color="auto"/>
                            <w:right w:val="none" w:sz="0" w:space="0" w:color="auto"/>
                          </w:divBdr>
                          <w:divsChild>
                            <w:div w:id="778916762">
                              <w:marLeft w:val="0"/>
                              <w:marRight w:val="0"/>
                              <w:marTop w:val="0"/>
                              <w:marBottom w:val="0"/>
                              <w:divBdr>
                                <w:top w:val="none" w:sz="0" w:space="0" w:color="auto"/>
                                <w:left w:val="none" w:sz="0" w:space="0" w:color="auto"/>
                                <w:bottom w:val="none" w:sz="0" w:space="0" w:color="auto"/>
                                <w:right w:val="none" w:sz="0" w:space="0" w:color="auto"/>
                              </w:divBdr>
                              <w:divsChild>
                                <w:div w:id="1950307795">
                                  <w:marLeft w:val="0"/>
                                  <w:marRight w:val="0"/>
                                  <w:marTop w:val="0"/>
                                  <w:marBottom w:val="0"/>
                                  <w:divBdr>
                                    <w:top w:val="none" w:sz="0" w:space="0" w:color="auto"/>
                                    <w:left w:val="none" w:sz="0" w:space="0" w:color="auto"/>
                                    <w:bottom w:val="none" w:sz="0" w:space="0" w:color="auto"/>
                                    <w:right w:val="none" w:sz="0" w:space="0" w:color="auto"/>
                                  </w:divBdr>
                                  <w:divsChild>
                                    <w:div w:id="534579330">
                                      <w:marLeft w:val="0"/>
                                      <w:marRight w:val="0"/>
                                      <w:marTop w:val="0"/>
                                      <w:marBottom w:val="0"/>
                                      <w:divBdr>
                                        <w:top w:val="none" w:sz="0" w:space="0" w:color="auto"/>
                                        <w:left w:val="none" w:sz="0" w:space="0" w:color="auto"/>
                                        <w:bottom w:val="none" w:sz="0" w:space="0" w:color="auto"/>
                                        <w:right w:val="none" w:sz="0" w:space="0" w:color="auto"/>
                                      </w:divBdr>
                                      <w:divsChild>
                                        <w:div w:id="1967931094">
                                          <w:marLeft w:val="0"/>
                                          <w:marRight w:val="0"/>
                                          <w:marTop w:val="0"/>
                                          <w:marBottom w:val="0"/>
                                          <w:divBdr>
                                            <w:top w:val="none" w:sz="0" w:space="0" w:color="auto"/>
                                            <w:left w:val="none" w:sz="0" w:space="0" w:color="auto"/>
                                            <w:bottom w:val="none" w:sz="0" w:space="0" w:color="auto"/>
                                            <w:right w:val="none" w:sz="0" w:space="0" w:color="auto"/>
                                          </w:divBdr>
                                          <w:divsChild>
                                            <w:div w:id="1822455769">
                                              <w:marLeft w:val="0"/>
                                              <w:marRight w:val="0"/>
                                              <w:marTop w:val="0"/>
                                              <w:marBottom w:val="0"/>
                                              <w:divBdr>
                                                <w:top w:val="none" w:sz="0" w:space="0" w:color="auto"/>
                                                <w:left w:val="none" w:sz="0" w:space="0" w:color="auto"/>
                                                <w:bottom w:val="none" w:sz="0" w:space="0" w:color="auto"/>
                                                <w:right w:val="none" w:sz="0" w:space="0" w:color="auto"/>
                                              </w:divBdr>
                                            </w:div>
                                            <w:div w:id="1617760097">
                                              <w:marLeft w:val="0"/>
                                              <w:marRight w:val="0"/>
                                              <w:marTop w:val="0"/>
                                              <w:marBottom w:val="0"/>
                                              <w:divBdr>
                                                <w:top w:val="none" w:sz="0" w:space="0" w:color="auto"/>
                                                <w:left w:val="none" w:sz="0" w:space="0" w:color="auto"/>
                                                <w:bottom w:val="none" w:sz="0" w:space="0" w:color="auto"/>
                                                <w:right w:val="none" w:sz="0" w:space="0" w:color="auto"/>
                                              </w:divBdr>
                                            </w:div>
                                            <w:div w:id="457336816">
                                              <w:marLeft w:val="0"/>
                                              <w:marRight w:val="0"/>
                                              <w:marTop w:val="0"/>
                                              <w:marBottom w:val="0"/>
                                              <w:divBdr>
                                                <w:top w:val="none" w:sz="0" w:space="0" w:color="auto"/>
                                                <w:left w:val="none" w:sz="0" w:space="0" w:color="auto"/>
                                                <w:bottom w:val="none" w:sz="0" w:space="0" w:color="auto"/>
                                                <w:right w:val="none" w:sz="0" w:space="0" w:color="auto"/>
                                              </w:divBdr>
                                            </w:div>
                                            <w:div w:id="250243578">
                                              <w:marLeft w:val="0"/>
                                              <w:marRight w:val="0"/>
                                              <w:marTop w:val="0"/>
                                              <w:marBottom w:val="0"/>
                                              <w:divBdr>
                                                <w:top w:val="none" w:sz="0" w:space="0" w:color="auto"/>
                                                <w:left w:val="none" w:sz="0" w:space="0" w:color="auto"/>
                                                <w:bottom w:val="none" w:sz="0" w:space="0" w:color="auto"/>
                                                <w:right w:val="none" w:sz="0" w:space="0" w:color="auto"/>
                                              </w:divBdr>
                                            </w:div>
                                            <w:div w:id="961154948">
                                              <w:marLeft w:val="0"/>
                                              <w:marRight w:val="0"/>
                                              <w:marTop w:val="0"/>
                                              <w:marBottom w:val="0"/>
                                              <w:divBdr>
                                                <w:top w:val="none" w:sz="0" w:space="0" w:color="auto"/>
                                                <w:left w:val="none" w:sz="0" w:space="0" w:color="auto"/>
                                                <w:bottom w:val="none" w:sz="0" w:space="0" w:color="auto"/>
                                                <w:right w:val="none" w:sz="0" w:space="0" w:color="auto"/>
                                              </w:divBdr>
                                            </w:div>
                                            <w:div w:id="1134567162">
                                              <w:marLeft w:val="0"/>
                                              <w:marRight w:val="0"/>
                                              <w:marTop w:val="0"/>
                                              <w:marBottom w:val="0"/>
                                              <w:divBdr>
                                                <w:top w:val="none" w:sz="0" w:space="0" w:color="auto"/>
                                                <w:left w:val="none" w:sz="0" w:space="0" w:color="auto"/>
                                                <w:bottom w:val="none" w:sz="0" w:space="0" w:color="auto"/>
                                                <w:right w:val="none" w:sz="0" w:space="0" w:color="auto"/>
                                              </w:divBdr>
                                            </w:div>
                                            <w:div w:id="2017682625">
                                              <w:marLeft w:val="0"/>
                                              <w:marRight w:val="0"/>
                                              <w:marTop w:val="0"/>
                                              <w:marBottom w:val="0"/>
                                              <w:divBdr>
                                                <w:top w:val="none" w:sz="0" w:space="0" w:color="auto"/>
                                                <w:left w:val="none" w:sz="0" w:space="0" w:color="auto"/>
                                                <w:bottom w:val="none" w:sz="0" w:space="0" w:color="auto"/>
                                                <w:right w:val="none" w:sz="0" w:space="0" w:color="auto"/>
                                              </w:divBdr>
                                            </w:div>
                                            <w:div w:id="1444105788">
                                              <w:marLeft w:val="0"/>
                                              <w:marRight w:val="0"/>
                                              <w:marTop w:val="0"/>
                                              <w:marBottom w:val="0"/>
                                              <w:divBdr>
                                                <w:top w:val="none" w:sz="0" w:space="0" w:color="auto"/>
                                                <w:left w:val="none" w:sz="0" w:space="0" w:color="auto"/>
                                                <w:bottom w:val="none" w:sz="0" w:space="0" w:color="auto"/>
                                                <w:right w:val="none" w:sz="0" w:space="0" w:color="auto"/>
                                              </w:divBdr>
                                            </w:div>
                                            <w:div w:id="741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409274">
      <w:bodyDiv w:val="1"/>
      <w:marLeft w:val="0"/>
      <w:marRight w:val="0"/>
      <w:marTop w:val="0"/>
      <w:marBottom w:val="0"/>
      <w:divBdr>
        <w:top w:val="none" w:sz="0" w:space="0" w:color="auto"/>
        <w:left w:val="none" w:sz="0" w:space="0" w:color="auto"/>
        <w:bottom w:val="none" w:sz="0" w:space="0" w:color="auto"/>
        <w:right w:val="none" w:sz="0" w:space="0" w:color="auto"/>
      </w:divBdr>
    </w:div>
    <w:div w:id="430395500">
      <w:bodyDiv w:val="1"/>
      <w:marLeft w:val="0"/>
      <w:marRight w:val="0"/>
      <w:marTop w:val="0"/>
      <w:marBottom w:val="0"/>
      <w:divBdr>
        <w:top w:val="none" w:sz="0" w:space="0" w:color="auto"/>
        <w:left w:val="none" w:sz="0" w:space="0" w:color="auto"/>
        <w:bottom w:val="none" w:sz="0" w:space="0" w:color="auto"/>
        <w:right w:val="none" w:sz="0" w:space="0" w:color="auto"/>
      </w:divBdr>
    </w:div>
    <w:div w:id="508909961">
      <w:bodyDiv w:val="1"/>
      <w:marLeft w:val="0"/>
      <w:marRight w:val="0"/>
      <w:marTop w:val="0"/>
      <w:marBottom w:val="0"/>
      <w:divBdr>
        <w:top w:val="none" w:sz="0" w:space="0" w:color="auto"/>
        <w:left w:val="none" w:sz="0" w:space="0" w:color="auto"/>
        <w:bottom w:val="none" w:sz="0" w:space="0" w:color="auto"/>
        <w:right w:val="none" w:sz="0" w:space="0" w:color="auto"/>
      </w:divBdr>
      <w:divsChild>
        <w:div w:id="1031879451">
          <w:marLeft w:val="0"/>
          <w:marRight w:val="0"/>
          <w:marTop w:val="120"/>
          <w:marBottom w:val="150"/>
          <w:divBdr>
            <w:top w:val="none" w:sz="0" w:space="0" w:color="auto"/>
            <w:left w:val="none" w:sz="0" w:space="0" w:color="auto"/>
            <w:bottom w:val="dashed" w:sz="12" w:space="4" w:color="B8B8BA"/>
            <w:right w:val="none" w:sz="0" w:space="0" w:color="auto"/>
          </w:divBdr>
          <w:divsChild>
            <w:div w:id="647057535">
              <w:marLeft w:val="0"/>
              <w:marRight w:val="0"/>
              <w:marTop w:val="120"/>
              <w:marBottom w:val="120"/>
              <w:divBdr>
                <w:top w:val="none" w:sz="0" w:space="0" w:color="auto"/>
                <w:left w:val="none" w:sz="0" w:space="0" w:color="auto"/>
                <w:bottom w:val="none" w:sz="0" w:space="0" w:color="auto"/>
                <w:right w:val="none" w:sz="0" w:space="0" w:color="auto"/>
              </w:divBdr>
              <w:divsChild>
                <w:div w:id="2085174824">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sChild>
        </w:div>
      </w:divsChild>
    </w:div>
    <w:div w:id="544417192">
      <w:bodyDiv w:val="1"/>
      <w:marLeft w:val="0"/>
      <w:marRight w:val="0"/>
      <w:marTop w:val="0"/>
      <w:marBottom w:val="0"/>
      <w:divBdr>
        <w:top w:val="none" w:sz="0" w:space="0" w:color="auto"/>
        <w:left w:val="none" w:sz="0" w:space="0" w:color="auto"/>
        <w:bottom w:val="none" w:sz="0" w:space="0" w:color="auto"/>
        <w:right w:val="none" w:sz="0" w:space="0" w:color="auto"/>
      </w:divBdr>
      <w:divsChild>
        <w:div w:id="2062752397">
          <w:marLeft w:val="0"/>
          <w:marRight w:val="0"/>
          <w:marTop w:val="0"/>
          <w:marBottom w:val="0"/>
          <w:divBdr>
            <w:top w:val="none" w:sz="0" w:space="0" w:color="auto"/>
            <w:left w:val="none" w:sz="0" w:space="0" w:color="auto"/>
            <w:bottom w:val="none" w:sz="0" w:space="0" w:color="auto"/>
            <w:right w:val="none" w:sz="0" w:space="0" w:color="auto"/>
          </w:divBdr>
        </w:div>
        <w:div w:id="1891107614">
          <w:marLeft w:val="0"/>
          <w:marRight w:val="0"/>
          <w:marTop w:val="0"/>
          <w:marBottom w:val="0"/>
          <w:divBdr>
            <w:top w:val="none" w:sz="0" w:space="0" w:color="auto"/>
            <w:left w:val="none" w:sz="0" w:space="0" w:color="auto"/>
            <w:bottom w:val="none" w:sz="0" w:space="0" w:color="auto"/>
            <w:right w:val="none" w:sz="0" w:space="0" w:color="auto"/>
          </w:divBdr>
          <w:divsChild>
            <w:div w:id="1309476660">
              <w:marLeft w:val="0"/>
              <w:marRight w:val="0"/>
              <w:marTop w:val="0"/>
              <w:marBottom w:val="0"/>
              <w:divBdr>
                <w:top w:val="none" w:sz="0" w:space="0" w:color="auto"/>
                <w:left w:val="none" w:sz="0" w:space="0" w:color="auto"/>
                <w:bottom w:val="none" w:sz="0" w:space="0" w:color="auto"/>
                <w:right w:val="none" w:sz="0" w:space="0" w:color="auto"/>
              </w:divBdr>
              <w:divsChild>
                <w:div w:id="1925919883">
                  <w:marLeft w:val="0"/>
                  <w:marRight w:val="0"/>
                  <w:marTop w:val="0"/>
                  <w:marBottom w:val="0"/>
                  <w:divBdr>
                    <w:top w:val="none" w:sz="0" w:space="0" w:color="auto"/>
                    <w:left w:val="none" w:sz="0" w:space="0" w:color="auto"/>
                    <w:bottom w:val="none" w:sz="0" w:space="0" w:color="auto"/>
                    <w:right w:val="none" w:sz="0" w:space="0" w:color="auto"/>
                  </w:divBdr>
                  <w:divsChild>
                    <w:div w:id="227349138">
                      <w:marLeft w:val="0"/>
                      <w:marRight w:val="0"/>
                      <w:marTop w:val="0"/>
                      <w:marBottom w:val="0"/>
                      <w:divBdr>
                        <w:top w:val="none" w:sz="0" w:space="0" w:color="auto"/>
                        <w:left w:val="none" w:sz="0" w:space="0" w:color="auto"/>
                        <w:bottom w:val="none" w:sz="0" w:space="0" w:color="auto"/>
                        <w:right w:val="none" w:sz="0" w:space="0" w:color="auto"/>
                      </w:divBdr>
                      <w:divsChild>
                        <w:div w:id="585263218">
                          <w:marLeft w:val="0"/>
                          <w:marRight w:val="0"/>
                          <w:marTop w:val="0"/>
                          <w:marBottom w:val="0"/>
                          <w:divBdr>
                            <w:top w:val="none" w:sz="0" w:space="0" w:color="auto"/>
                            <w:left w:val="none" w:sz="0" w:space="0" w:color="auto"/>
                            <w:bottom w:val="none" w:sz="0" w:space="0" w:color="auto"/>
                            <w:right w:val="none" w:sz="0" w:space="0" w:color="auto"/>
                          </w:divBdr>
                          <w:divsChild>
                            <w:div w:id="501775306">
                              <w:marLeft w:val="0"/>
                              <w:marRight w:val="0"/>
                              <w:marTop w:val="0"/>
                              <w:marBottom w:val="0"/>
                              <w:divBdr>
                                <w:top w:val="none" w:sz="0" w:space="0" w:color="auto"/>
                                <w:left w:val="none" w:sz="0" w:space="0" w:color="auto"/>
                                <w:bottom w:val="none" w:sz="0" w:space="0" w:color="auto"/>
                                <w:right w:val="none" w:sz="0" w:space="0" w:color="auto"/>
                              </w:divBdr>
                              <w:divsChild>
                                <w:div w:id="1473328696">
                                  <w:marLeft w:val="0"/>
                                  <w:marRight w:val="0"/>
                                  <w:marTop w:val="0"/>
                                  <w:marBottom w:val="0"/>
                                  <w:divBdr>
                                    <w:top w:val="none" w:sz="0" w:space="0" w:color="auto"/>
                                    <w:left w:val="none" w:sz="0" w:space="0" w:color="auto"/>
                                    <w:bottom w:val="none" w:sz="0" w:space="0" w:color="auto"/>
                                    <w:right w:val="none" w:sz="0" w:space="0" w:color="auto"/>
                                  </w:divBdr>
                                  <w:divsChild>
                                    <w:div w:id="1270167111">
                                      <w:marLeft w:val="0"/>
                                      <w:marRight w:val="0"/>
                                      <w:marTop w:val="0"/>
                                      <w:marBottom w:val="0"/>
                                      <w:divBdr>
                                        <w:top w:val="none" w:sz="0" w:space="0" w:color="auto"/>
                                        <w:left w:val="none" w:sz="0" w:space="0" w:color="auto"/>
                                        <w:bottom w:val="none" w:sz="0" w:space="0" w:color="auto"/>
                                        <w:right w:val="none" w:sz="0" w:space="0" w:color="auto"/>
                                      </w:divBdr>
                                      <w:divsChild>
                                        <w:div w:id="529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5418">
      <w:bodyDiv w:val="1"/>
      <w:marLeft w:val="0"/>
      <w:marRight w:val="0"/>
      <w:marTop w:val="0"/>
      <w:marBottom w:val="0"/>
      <w:divBdr>
        <w:top w:val="none" w:sz="0" w:space="0" w:color="auto"/>
        <w:left w:val="none" w:sz="0" w:space="0" w:color="auto"/>
        <w:bottom w:val="none" w:sz="0" w:space="0" w:color="auto"/>
        <w:right w:val="none" w:sz="0" w:space="0" w:color="auto"/>
      </w:divBdr>
    </w:div>
    <w:div w:id="568005952">
      <w:bodyDiv w:val="1"/>
      <w:marLeft w:val="0"/>
      <w:marRight w:val="0"/>
      <w:marTop w:val="0"/>
      <w:marBottom w:val="0"/>
      <w:divBdr>
        <w:top w:val="none" w:sz="0" w:space="0" w:color="auto"/>
        <w:left w:val="none" w:sz="0" w:space="0" w:color="auto"/>
        <w:bottom w:val="none" w:sz="0" w:space="0" w:color="auto"/>
        <w:right w:val="none" w:sz="0" w:space="0" w:color="auto"/>
      </w:divBdr>
    </w:div>
    <w:div w:id="577905647">
      <w:bodyDiv w:val="1"/>
      <w:marLeft w:val="0"/>
      <w:marRight w:val="0"/>
      <w:marTop w:val="0"/>
      <w:marBottom w:val="0"/>
      <w:divBdr>
        <w:top w:val="none" w:sz="0" w:space="0" w:color="auto"/>
        <w:left w:val="none" w:sz="0" w:space="0" w:color="auto"/>
        <w:bottom w:val="none" w:sz="0" w:space="0" w:color="auto"/>
        <w:right w:val="none" w:sz="0" w:space="0" w:color="auto"/>
      </w:divBdr>
    </w:div>
    <w:div w:id="579605104">
      <w:bodyDiv w:val="1"/>
      <w:marLeft w:val="0"/>
      <w:marRight w:val="0"/>
      <w:marTop w:val="0"/>
      <w:marBottom w:val="0"/>
      <w:divBdr>
        <w:top w:val="none" w:sz="0" w:space="0" w:color="auto"/>
        <w:left w:val="none" w:sz="0" w:space="0" w:color="auto"/>
        <w:bottom w:val="none" w:sz="0" w:space="0" w:color="auto"/>
        <w:right w:val="none" w:sz="0" w:space="0" w:color="auto"/>
      </w:divBdr>
      <w:divsChild>
        <w:div w:id="594362707">
          <w:marLeft w:val="0"/>
          <w:marRight w:val="0"/>
          <w:marTop w:val="120"/>
          <w:marBottom w:val="150"/>
          <w:divBdr>
            <w:top w:val="none" w:sz="0" w:space="0" w:color="auto"/>
            <w:left w:val="none" w:sz="0" w:space="0" w:color="auto"/>
            <w:bottom w:val="dashed" w:sz="12" w:space="4" w:color="B8B8BA"/>
            <w:right w:val="none" w:sz="0" w:space="0" w:color="auto"/>
          </w:divBdr>
          <w:divsChild>
            <w:div w:id="576787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6811802">
      <w:bodyDiv w:val="1"/>
      <w:marLeft w:val="0"/>
      <w:marRight w:val="0"/>
      <w:marTop w:val="0"/>
      <w:marBottom w:val="0"/>
      <w:divBdr>
        <w:top w:val="none" w:sz="0" w:space="0" w:color="auto"/>
        <w:left w:val="none" w:sz="0" w:space="0" w:color="auto"/>
        <w:bottom w:val="none" w:sz="0" w:space="0" w:color="auto"/>
        <w:right w:val="none" w:sz="0" w:space="0" w:color="auto"/>
      </w:divBdr>
      <w:divsChild>
        <w:div w:id="159931893">
          <w:marLeft w:val="0"/>
          <w:marRight w:val="0"/>
          <w:marTop w:val="120"/>
          <w:marBottom w:val="150"/>
          <w:divBdr>
            <w:top w:val="none" w:sz="0" w:space="0" w:color="auto"/>
            <w:left w:val="none" w:sz="0" w:space="0" w:color="auto"/>
            <w:bottom w:val="dashed" w:sz="12" w:space="4" w:color="B8B8BA"/>
            <w:right w:val="none" w:sz="0" w:space="0" w:color="auto"/>
          </w:divBdr>
          <w:divsChild>
            <w:div w:id="1319116265">
              <w:marLeft w:val="0"/>
              <w:marRight w:val="0"/>
              <w:marTop w:val="120"/>
              <w:marBottom w:val="120"/>
              <w:divBdr>
                <w:top w:val="none" w:sz="0" w:space="0" w:color="auto"/>
                <w:left w:val="none" w:sz="0" w:space="0" w:color="auto"/>
                <w:bottom w:val="none" w:sz="0" w:space="0" w:color="auto"/>
                <w:right w:val="none" w:sz="0" w:space="0" w:color="auto"/>
              </w:divBdr>
              <w:divsChild>
                <w:div w:id="2021009482">
                  <w:marLeft w:val="0"/>
                  <w:marRight w:val="0"/>
                  <w:marTop w:val="150"/>
                  <w:marBottom w:val="150"/>
                  <w:divBdr>
                    <w:top w:val="dashed" w:sz="18" w:space="4" w:color="008000"/>
                    <w:left w:val="dashed" w:sz="18" w:space="4" w:color="008000"/>
                    <w:bottom w:val="dashed" w:sz="18" w:space="4" w:color="008000"/>
                    <w:right w:val="dashed" w:sz="18" w:space="4" w:color="008000"/>
                  </w:divBdr>
                </w:div>
                <w:div w:id="562451527">
                  <w:marLeft w:val="0"/>
                  <w:marRight w:val="0"/>
                  <w:marTop w:val="150"/>
                  <w:marBottom w:val="150"/>
                  <w:divBdr>
                    <w:top w:val="dashed" w:sz="18" w:space="0" w:color="008000"/>
                    <w:left w:val="dashed" w:sz="18" w:space="0" w:color="008000"/>
                    <w:bottom w:val="dashed" w:sz="18" w:space="0" w:color="008000"/>
                    <w:right w:val="dashed" w:sz="18" w:space="0" w:color="008000"/>
                  </w:divBdr>
                </w:div>
                <w:div w:id="1493567153">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sChild>
        </w:div>
      </w:divsChild>
    </w:div>
    <w:div w:id="703604075">
      <w:bodyDiv w:val="1"/>
      <w:marLeft w:val="0"/>
      <w:marRight w:val="0"/>
      <w:marTop w:val="0"/>
      <w:marBottom w:val="0"/>
      <w:divBdr>
        <w:top w:val="none" w:sz="0" w:space="0" w:color="auto"/>
        <w:left w:val="none" w:sz="0" w:space="0" w:color="auto"/>
        <w:bottom w:val="none" w:sz="0" w:space="0" w:color="auto"/>
        <w:right w:val="none" w:sz="0" w:space="0" w:color="auto"/>
      </w:divBdr>
    </w:div>
    <w:div w:id="709840811">
      <w:bodyDiv w:val="1"/>
      <w:marLeft w:val="0"/>
      <w:marRight w:val="0"/>
      <w:marTop w:val="0"/>
      <w:marBottom w:val="0"/>
      <w:divBdr>
        <w:top w:val="none" w:sz="0" w:space="0" w:color="auto"/>
        <w:left w:val="none" w:sz="0" w:space="0" w:color="auto"/>
        <w:bottom w:val="none" w:sz="0" w:space="0" w:color="auto"/>
        <w:right w:val="none" w:sz="0" w:space="0" w:color="auto"/>
      </w:divBdr>
    </w:div>
    <w:div w:id="716124181">
      <w:bodyDiv w:val="1"/>
      <w:marLeft w:val="0"/>
      <w:marRight w:val="0"/>
      <w:marTop w:val="0"/>
      <w:marBottom w:val="0"/>
      <w:divBdr>
        <w:top w:val="none" w:sz="0" w:space="0" w:color="auto"/>
        <w:left w:val="none" w:sz="0" w:space="0" w:color="auto"/>
        <w:bottom w:val="none" w:sz="0" w:space="0" w:color="auto"/>
        <w:right w:val="none" w:sz="0" w:space="0" w:color="auto"/>
      </w:divBdr>
      <w:divsChild>
        <w:div w:id="1947078281">
          <w:marLeft w:val="0"/>
          <w:marRight w:val="0"/>
          <w:marTop w:val="120"/>
          <w:marBottom w:val="150"/>
          <w:divBdr>
            <w:top w:val="none" w:sz="0" w:space="0" w:color="auto"/>
            <w:left w:val="none" w:sz="0" w:space="0" w:color="auto"/>
            <w:bottom w:val="dashed" w:sz="12" w:space="4" w:color="B8B8BA"/>
            <w:right w:val="none" w:sz="0" w:space="0" w:color="auto"/>
          </w:divBdr>
          <w:divsChild>
            <w:div w:id="1374965258">
              <w:marLeft w:val="0"/>
              <w:marRight w:val="0"/>
              <w:marTop w:val="120"/>
              <w:marBottom w:val="120"/>
              <w:divBdr>
                <w:top w:val="none" w:sz="0" w:space="0" w:color="auto"/>
                <w:left w:val="none" w:sz="0" w:space="0" w:color="auto"/>
                <w:bottom w:val="none" w:sz="0" w:space="0" w:color="auto"/>
                <w:right w:val="none" w:sz="0" w:space="0" w:color="auto"/>
              </w:divBdr>
              <w:divsChild>
                <w:div w:id="113836532">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sChild>
        </w:div>
      </w:divsChild>
    </w:div>
    <w:div w:id="727613208">
      <w:bodyDiv w:val="1"/>
      <w:marLeft w:val="0"/>
      <w:marRight w:val="0"/>
      <w:marTop w:val="0"/>
      <w:marBottom w:val="0"/>
      <w:divBdr>
        <w:top w:val="none" w:sz="0" w:space="0" w:color="auto"/>
        <w:left w:val="none" w:sz="0" w:space="0" w:color="auto"/>
        <w:bottom w:val="none" w:sz="0" w:space="0" w:color="auto"/>
        <w:right w:val="none" w:sz="0" w:space="0" w:color="auto"/>
      </w:divBdr>
      <w:divsChild>
        <w:div w:id="1218198059">
          <w:marLeft w:val="0"/>
          <w:marRight w:val="0"/>
          <w:marTop w:val="120"/>
          <w:marBottom w:val="150"/>
          <w:divBdr>
            <w:top w:val="none" w:sz="0" w:space="0" w:color="auto"/>
            <w:left w:val="none" w:sz="0" w:space="0" w:color="auto"/>
            <w:bottom w:val="dashed" w:sz="12" w:space="4" w:color="B8B8BA"/>
            <w:right w:val="none" w:sz="0" w:space="0" w:color="auto"/>
          </w:divBdr>
          <w:divsChild>
            <w:div w:id="1432044834">
              <w:marLeft w:val="0"/>
              <w:marRight w:val="0"/>
              <w:marTop w:val="120"/>
              <w:marBottom w:val="120"/>
              <w:divBdr>
                <w:top w:val="none" w:sz="0" w:space="0" w:color="auto"/>
                <w:left w:val="none" w:sz="0" w:space="0" w:color="auto"/>
                <w:bottom w:val="none" w:sz="0" w:space="0" w:color="auto"/>
                <w:right w:val="none" w:sz="0" w:space="0" w:color="auto"/>
              </w:divBdr>
              <w:divsChild>
                <w:div w:id="904142447">
                  <w:marLeft w:val="0"/>
                  <w:marRight w:val="0"/>
                  <w:marTop w:val="150"/>
                  <w:marBottom w:val="150"/>
                  <w:divBdr>
                    <w:top w:val="dashed" w:sz="18" w:space="4" w:color="008000"/>
                    <w:left w:val="dashed" w:sz="18" w:space="4" w:color="008000"/>
                    <w:bottom w:val="dashed" w:sz="18" w:space="4" w:color="008000"/>
                    <w:right w:val="dashed" w:sz="18" w:space="4" w:color="008000"/>
                  </w:divBdr>
                </w:div>
                <w:div w:id="741223006">
                  <w:marLeft w:val="0"/>
                  <w:marRight w:val="0"/>
                  <w:marTop w:val="150"/>
                  <w:marBottom w:val="150"/>
                  <w:divBdr>
                    <w:top w:val="dashed" w:sz="18" w:space="0" w:color="008000"/>
                    <w:left w:val="dashed" w:sz="18" w:space="0" w:color="008000"/>
                    <w:bottom w:val="dashed" w:sz="18" w:space="0" w:color="008000"/>
                    <w:right w:val="dashed" w:sz="18" w:space="0" w:color="008000"/>
                  </w:divBdr>
                </w:div>
                <w:div w:id="1609387389">
                  <w:marLeft w:val="0"/>
                  <w:marRight w:val="0"/>
                  <w:marTop w:val="150"/>
                  <w:marBottom w:val="150"/>
                  <w:divBdr>
                    <w:top w:val="dashed" w:sz="18" w:space="4" w:color="008000"/>
                    <w:left w:val="dashed" w:sz="18" w:space="4" w:color="008000"/>
                    <w:bottom w:val="dashed" w:sz="18" w:space="4" w:color="008000"/>
                    <w:right w:val="dashed" w:sz="18" w:space="4" w:color="008000"/>
                  </w:divBdr>
                </w:div>
                <w:div w:id="1235820979">
                  <w:marLeft w:val="0"/>
                  <w:marRight w:val="0"/>
                  <w:marTop w:val="150"/>
                  <w:marBottom w:val="150"/>
                  <w:divBdr>
                    <w:top w:val="dashed" w:sz="18" w:space="0" w:color="008000"/>
                    <w:left w:val="dashed" w:sz="18" w:space="0" w:color="008000"/>
                    <w:bottom w:val="dashed" w:sz="18" w:space="0" w:color="008000"/>
                    <w:right w:val="dashed" w:sz="18" w:space="0" w:color="008000"/>
                  </w:divBdr>
                </w:div>
                <w:div w:id="1481071415">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sChild>
        </w:div>
      </w:divsChild>
    </w:div>
    <w:div w:id="740059853">
      <w:bodyDiv w:val="1"/>
      <w:marLeft w:val="0"/>
      <w:marRight w:val="0"/>
      <w:marTop w:val="0"/>
      <w:marBottom w:val="0"/>
      <w:divBdr>
        <w:top w:val="none" w:sz="0" w:space="0" w:color="auto"/>
        <w:left w:val="none" w:sz="0" w:space="0" w:color="auto"/>
        <w:bottom w:val="none" w:sz="0" w:space="0" w:color="auto"/>
        <w:right w:val="none" w:sz="0" w:space="0" w:color="auto"/>
      </w:divBdr>
    </w:div>
    <w:div w:id="759373853">
      <w:bodyDiv w:val="1"/>
      <w:marLeft w:val="0"/>
      <w:marRight w:val="0"/>
      <w:marTop w:val="0"/>
      <w:marBottom w:val="0"/>
      <w:divBdr>
        <w:top w:val="none" w:sz="0" w:space="0" w:color="auto"/>
        <w:left w:val="none" w:sz="0" w:space="0" w:color="auto"/>
        <w:bottom w:val="none" w:sz="0" w:space="0" w:color="auto"/>
        <w:right w:val="none" w:sz="0" w:space="0" w:color="auto"/>
      </w:divBdr>
      <w:divsChild>
        <w:div w:id="1686981331">
          <w:marLeft w:val="0"/>
          <w:marRight w:val="0"/>
          <w:marTop w:val="120"/>
          <w:marBottom w:val="150"/>
          <w:divBdr>
            <w:top w:val="none" w:sz="0" w:space="0" w:color="auto"/>
            <w:left w:val="none" w:sz="0" w:space="0" w:color="auto"/>
            <w:bottom w:val="dashed" w:sz="12" w:space="4" w:color="B8B8BA"/>
            <w:right w:val="none" w:sz="0" w:space="0" w:color="auto"/>
          </w:divBdr>
          <w:divsChild>
            <w:div w:id="1711858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6190910">
      <w:bodyDiv w:val="1"/>
      <w:marLeft w:val="0"/>
      <w:marRight w:val="0"/>
      <w:marTop w:val="0"/>
      <w:marBottom w:val="0"/>
      <w:divBdr>
        <w:top w:val="none" w:sz="0" w:space="0" w:color="auto"/>
        <w:left w:val="none" w:sz="0" w:space="0" w:color="auto"/>
        <w:bottom w:val="none" w:sz="0" w:space="0" w:color="auto"/>
        <w:right w:val="none" w:sz="0" w:space="0" w:color="auto"/>
      </w:divBdr>
      <w:divsChild>
        <w:div w:id="1562445172">
          <w:marLeft w:val="0"/>
          <w:marRight w:val="0"/>
          <w:marTop w:val="120"/>
          <w:marBottom w:val="150"/>
          <w:divBdr>
            <w:top w:val="none" w:sz="0" w:space="0" w:color="auto"/>
            <w:left w:val="none" w:sz="0" w:space="0" w:color="auto"/>
            <w:bottom w:val="dashed" w:sz="12" w:space="4" w:color="B8B8BA"/>
            <w:right w:val="none" w:sz="0" w:space="0" w:color="auto"/>
          </w:divBdr>
          <w:divsChild>
            <w:div w:id="635646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3282554">
      <w:bodyDiv w:val="1"/>
      <w:marLeft w:val="0"/>
      <w:marRight w:val="0"/>
      <w:marTop w:val="0"/>
      <w:marBottom w:val="0"/>
      <w:divBdr>
        <w:top w:val="none" w:sz="0" w:space="0" w:color="auto"/>
        <w:left w:val="none" w:sz="0" w:space="0" w:color="auto"/>
        <w:bottom w:val="none" w:sz="0" w:space="0" w:color="auto"/>
        <w:right w:val="none" w:sz="0" w:space="0" w:color="auto"/>
      </w:divBdr>
      <w:divsChild>
        <w:div w:id="417211442">
          <w:marLeft w:val="0"/>
          <w:marRight w:val="0"/>
          <w:marTop w:val="120"/>
          <w:marBottom w:val="150"/>
          <w:divBdr>
            <w:top w:val="none" w:sz="0" w:space="0" w:color="auto"/>
            <w:left w:val="none" w:sz="0" w:space="0" w:color="auto"/>
            <w:bottom w:val="dashed" w:sz="12" w:space="4" w:color="B8B8BA"/>
            <w:right w:val="none" w:sz="0" w:space="0" w:color="auto"/>
          </w:divBdr>
          <w:divsChild>
            <w:div w:id="4133634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9709798">
      <w:bodyDiv w:val="1"/>
      <w:marLeft w:val="0"/>
      <w:marRight w:val="0"/>
      <w:marTop w:val="0"/>
      <w:marBottom w:val="0"/>
      <w:divBdr>
        <w:top w:val="none" w:sz="0" w:space="0" w:color="auto"/>
        <w:left w:val="none" w:sz="0" w:space="0" w:color="auto"/>
        <w:bottom w:val="none" w:sz="0" w:space="0" w:color="auto"/>
        <w:right w:val="none" w:sz="0" w:space="0" w:color="auto"/>
      </w:divBdr>
      <w:divsChild>
        <w:div w:id="1413507190">
          <w:marLeft w:val="0"/>
          <w:marRight w:val="0"/>
          <w:marTop w:val="120"/>
          <w:marBottom w:val="150"/>
          <w:divBdr>
            <w:top w:val="none" w:sz="0" w:space="0" w:color="auto"/>
            <w:left w:val="none" w:sz="0" w:space="0" w:color="auto"/>
            <w:bottom w:val="dashed" w:sz="12" w:space="4" w:color="B8B8BA"/>
            <w:right w:val="none" w:sz="0" w:space="0" w:color="auto"/>
          </w:divBdr>
          <w:divsChild>
            <w:div w:id="9451116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0440807">
      <w:bodyDiv w:val="1"/>
      <w:marLeft w:val="0"/>
      <w:marRight w:val="0"/>
      <w:marTop w:val="0"/>
      <w:marBottom w:val="0"/>
      <w:divBdr>
        <w:top w:val="none" w:sz="0" w:space="0" w:color="auto"/>
        <w:left w:val="none" w:sz="0" w:space="0" w:color="auto"/>
        <w:bottom w:val="none" w:sz="0" w:space="0" w:color="auto"/>
        <w:right w:val="none" w:sz="0" w:space="0" w:color="auto"/>
      </w:divBdr>
    </w:div>
    <w:div w:id="792212798">
      <w:bodyDiv w:val="1"/>
      <w:marLeft w:val="0"/>
      <w:marRight w:val="0"/>
      <w:marTop w:val="0"/>
      <w:marBottom w:val="0"/>
      <w:divBdr>
        <w:top w:val="none" w:sz="0" w:space="0" w:color="auto"/>
        <w:left w:val="none" w:sz="0" w:space="0" w:color="auto"/>
        <w:bottom w:val="none" w:sz="0" w:space="0" w:color="auto"/>
        <w:right w:val="none" w:sz="0" w:space="0" w:color="auto"/>
      </w:divBdr>
      <w:divsChild>
        <w:div w:id="859198244">
          <w:marLeft w:val="0"/>
          <w:marRight w:val="0"/>
          <w:marTop w:val="120"/>
          <w:marBottom w:val="150"/>
          <w:divBdr>
            <w:top w:val="none" w:sz="0" w:space="0" w:color="auto"/>
            <w:left w:val="none" w:sz="0" w:space="0" w:color="auto"/>
            <w:bottom w:val="dashed" w:sz="12" w:space="4" w:color="B8B8BA"/>
            <w:right w:val="none" w:sz="0" w:space="0" w:color="auto"/>
          </w:divBdr>
          <w:divsChild>
            <w:div w:id="9271554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1119523">
      <w:bodyDiv w:val="1"/>
      <w:marLeft w:val="0"/>
      <w:marRight w:val="0"/>
      <w:marTop w:val="0"/>
      <w:marBottom w:val="0"/>
      <w:divBdr>
        <w:top w:val="none" w:sz="0" w:space="0" w:color="auto"/>
        <w:left w:val="none" w:sz="0" w:space="0" w:color="auto"/>
        <w:bottom w:val="none" w:sz="0" w:space="0" w:color="auto"/>
        <w:right w:val="none" w:sz="0" w:space="0" w:color="auto"/>
      </w:divBdr>
      <w:divsChild>
        <w:div w:id="1228032823">
          <w:marLeft w:val="0"/>
          <w:marRight w:val="0"/>
          <w:marTop w:val="0"/>
          <w:marBottom w:val="0"/>
          <w:divBdr>
            <w:top w:val="none" w:sz="0" w:space="0" w:color="auto"/>
            <w:left w:val="none" w:sz="0" w:space="0" w:color="auto"/>
            <w:bottom w:val="none" w:sz="0" w:space="0" w:color="auto"/>
            <w:right w:val="none" w:sz="0" w:space="0" w:color="auto"/>
          </w:divBdr>
          <w:divsChild>
            <w:div w:id="429542801">
              <w:marLeft w:val="0"/>
              <w:marRight w:val="0"/>
              <w:marTop w:val="120"/>
              <w:marBottom w:val="150"/>
              <w:divBdr>
                <w:top w:val="none" w:sz="0" w:space="0" w:color="auto"/>
                <w:left w:val="none" w:sz="0" w:space="0" w:color="auto"/>
                <w:bottom w:val="dashed" w:sz="12" w:space="4" w:color="B8B8BA"/>
                <w:right w:val="none" w:sz="0" w:space="0" w:color="auto"/>
              </w:divBdr>
              <w:divsChild>
                <w:div w:id="1718240391">
                  <w:marLeft w:val="0"/>
                  <w:marRight w:val="0"/>
                  <w:marTop w:val="120"/>
                  <w:marBottom w:val="120"/>
                  <w:divBdr>
                    <w:top w:val="none" w:sz="0" w:space="0" w:color="auto"/>
                    <w:left w:val="none" w:sz="0" w:space="0" w:color="auto"/>
                    <w:bottom w:val="none" w:sz="0" w:space="0" w:color="auto"/>
                    <w:right w:val="none" w:sz="0" w:space="0" w:color="auto"/>
                  </w:divBdr>
                  <w:divsChild>
                    <w:div w:id="366494874">
                      <w:marLeft w:val="0"/>
                      <w:marRight w:val="0"/>
                      <w:marTop w:val="150"/>
                      <w:marBottom w:val="150"/>
                      <w:divBdr>
                        <w:top w:val="dashed" w:sz="18" w:space="4" w:color="008000"/>
                        <w:left w:val="dashed" w:sz="18" w:space="4" w:color="008000"/>
                        <w:bottom w:val="dashed" w:sz="18" w:space="4" w:color="008000"/>
                        <w:right w:val="dashed" w:sz="18" w:space="4" w:color="008000"/>
                      </w:divBdr>
                    </w:div>
                    <w:div w:id="1552182281">
                      <w:marLeft w:val="0"/>
                      <w:marRight w:val="0"/>
                      <w:marTop w:val="150"/>
                      <w:marBottom w:val="150"/>
                      <w:divBdr>
                        <w:top w:val="dashed" w:sz="18" w:space="0" w:color="008000"/>
                        <w:left w:val="dashed" w:sz="18" w:space="0" w:color="008000"/>
                        <w:bottom w:val="dashed" w:sz="18" w:space="0" w:color="008000"/>
                        <w:right w:val="dashed" w:sz="18" w:space="0" w:color="008000"/>
                      </w:divBdr>
                    </w:div>
                    <w:div w:id="1040980339">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sChild>
            </w:div>
          </w:divsChild>
        </w:div>
      </w:divsChild>
    </w:div>
    <w:div w:id="810442186">
      <w:bodyDiv w:val="1"/>
      <w:marLeft w:val="0"/>
      <w:marRight w:val="0"/>
      <w:marTop w:val="0"/>
      <w:marBottom w:val="0"/>
      <w:divBdr>
        <w:top w:val="none" w:sz="0" w:space="0" w:color="auto"/>
        <w:left w:val="none" w:sz="0" w:space="0" w:color="auto"/>
        <w:bottom w:val="none" w:sz="0" w:space="0" w:color="auto"/>
        <w:right w:val="none" w:sz="0" w:space="0" w:color="auto"/>
      </w:divBdr>
      <w:divsChild>
        <w:div w:id="609975774">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 w:id="814761212">
      <w:bodyDiv w:val="1"/>
      <w:marLeft w:val="0"/>
      <w:marRight w:val="0"/>
      <w:marTop w:val="0"/>
      <w:marBottom w:val="0"/>
      <w:divBdr>
        <w:top w:val="none" w:sz="0" w:space="0" w:color="auto"/>
        <w:left w:val="none" w:sz="0" w:space="0" w:color="auto"/>
        <w:bottom w:val="none" w:sz="0" w:space="0" w:color="auto"/>
        <w:right w:val="none" w:sz="0" w:space="0" w:color="auto"/>
      </w:divBdr>
    </w:div>
    <w:div w:id="816259639">
      <w:bodyDiv w:val="1"/>
      <w:marLeft w:val="0"/>
      <w:marRight w:val="0"/>
      <w:marTop w:val="0"/>
      <w:marBottom w:val="0"/>
      <w:divBdr>
        <w:top w:val="none" w:sz="0" w:space="0" w:color="auto"/>
        <w:left w:val="none" w:sz="0" w:space="0" w:color="auto"/>
        <w:bottom w:val="none" w:sz="0" w:space="0" w:color="auto"/>
        <w:right w:val="none" w:sz="0" w:space="0" w:color="auto"/>
      </w:divBdr>
      <w:divsChild>
        <w:div w:id="532229613">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 w:id="840394733">
      <w:bodyDiv w:val="1"/>
      <w:marLeft w:val="0"/>
      <w:marRight w:val="0"/>
      <w:marTop w:val="0"/>
      <w:marBottom w:val="0"/>
      <w:divBdr>
        <w:top w:val="none" w:sz="0" w:space="0" w:color="auto"/>
        <w:left w:val="none" w:sz="0" w:space="0" w:color="auto"/>
        <w:bottom w:val="none" w:sz="0" w:space="0" w:color="auto"/>
        <w:right w:val="none" w:sz="0" w:space="0" w:color="auto"/>
      </w:divBdr>
    </w:div>
    <w:div w:id="861089200">
      <w:bodyDiv w:val="1"/>
      <w:marLeft w:val="0"/>
      <w:marRight w:val="0"/>
      <w:marTop w:val="0"/>
      <w:marBottom w:val="0"/>
      <w:divBdr>
        <w:top w:val="none" w:sz="0" w:space="0" w:color="auto"/>
        <w:left w:val="none" w:sz="0" w:space="0" w:color="auto"/>
        <w:bottom w:val="none" w:sz="0" w:space="0" w:color="auto"/>
        <w:right w:val="none" w:sz="0" w:space="0" w:color="auto"/>
      </w:divBdr>
    </w:div>
    <w:div w:id="878205899">
      <w:bodyDiv w:val="1"/>
      <w:marLeft w:val="0"/>
      <w:marRight w:val="0"/>
      <w:marTop w:val="0"/>
      <w:marBottom w:val="0"/>
      <w:divBdr>
        <w:top w:val="none" w:sz="0" w:space="0" w:color="auto"/>
        <w:left w:val="none" w:sz="0" w:space="0" w:color="auto"/>
        <w:bottom w:val="none" w:sz="0" w:space="0" w:color="auto"/>
        <w:right w:val="none" w:sz="0" w:space="0" w:color="auto"/>
      </w:divBdr>
      <w:divsChild>
        <w:div w:id="1638797805">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 w:id="896623137">
      <w:bodyDiv w:val="1"/>
      <w:marLeft w:val="0"/>
      <w:marRight w:val="0"/>
      <w:marTop w:val="0"/>
      <w:marBottom w:val="0"/>
      <w:divBdr>
        <w:top w:val="none" w:sz="0" w:space="0" w:color="auto"/>
        <w:left w:val="none" w:sz="0" w:space="0" w:color="auto"/>
        <w:bottom w:val="none" w:sz="0" w:space="0" w:color="auto"/>
        <w:right w:val="none" w:sz="0" w:space="0" w:color="auto"/>
      </w:divBdr>
    </w:div>
    <w:div w:id="911086729">
      <w:bodyDiv w:val="1"/>
      <w:marLeft w:val="0"/>
      <w:marRight w:val="0"/>
      <w:marTop w:val="0"/>
      <w:marBottom w:val="0"/>
      <w:divBdr>
        <w:top w:val="none" w:sz="0" w:space="0" w:color="auto"/>
        <w:left w:val="none" w:sz="0" w:space="0" w:color="auto"/>
        <w:bottom w:val="none" w:sz="0" w:space="0" w:color="auto"/>
        <w:right w:val="none" w:sz="0" w:space="0" w:color="auto"/>
      </w:divBdr>
      <w:divsChild>
        <w:div w:id="578560821">
          <w:marLeft w:val="0"/>
          <w:marRight w:val="0"/>
          <w:marTop w:val="120"/>
          <w:marBottom w:val="150"/>
          <w:divBdr>
            <w:top w:val="none" w:sz="0" w:space="0" w:color="auto"/>
            <w:left w:val="none" w:sz="0" w:space="0" w:color="auto"/>
            <w:bottom w:val="dashed" w:sz="12" w:space="4" w:color="B8B8BA"/>
            <w:right w:val="none" w:sz="0" w:space="0" w:color="auto"/>
          </w:divBdr>
          <w:divsChild>
            <w:div w:id="20683372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6617758">
      <w:bodyDiv w:val="1"/>
      <w:marLeft w:val="0"/>
      <w:marRight w:val="0"/>
      <w:marTop w:val="0"/>
      <w:marBottom w:val="0"/>
      <w:divBdr>
        <w:top w:val="none" w:sz="0" w:space="0" w:color="auto"/>
        <w:left w:val="none" w:sz="0" w:space="0" w:color="auto"/>
        <w:bottom w:val="none" w:sz="0" w:space="0" w:color="auto"/>
        <w:right w:val="none" w:sz="0" w:space="0" w:color="auto"/>
      </w:divBdr>
    </w:div>
    <w:div w:id="954365283">
      <w:bodyDiv w:val="1"/>
      <w:marLeft w:val="0"/>
      <w:marRight w:val="0"/>
      <w:marTop w:val="0"/>
      <w:marBottom w:val="0"/>
      <w:divBdr>
        <w:top w:val="none" w:sz="0" w:space="0" w:color="auto"/>
        <w:left w:val="none" w:sz="0" w:space="0" w:color="auto"/>
        <w:bottom w:val="none" w:sz="0" w:space="0" w:color="auto"/>
        <w:right w:val="none" w:sz="0" w:space="0" w:color="auto"/>
      </w:divBdr>
      <w:divsChild>
        <w:div w:id="1692604677">
          <w:marLeft w:val="0"/>
          <w:marRight w:val="0"/>
          <w:marTop w:val="0"/>
          <w:marBottom w:val="0"/>
          <w:divBdr>
            <w:top w:val="none" w:sz="0" w:space="0" w:color="auto"/>
            <w:left w:val="none" w:sz="0" w:space="0" w:color="auto"/>
            <w:bottom w:val="none" w:sz="0" w:space="0" w:color="auto"/>
            <w:right w:val="none" w:sz="0" w:space="0" w:color="auto"/>
          </w:divBdr>
        </w:div>
        <w:div w:id="1651977587">
          <w:marLeft w:val="0"/>
          <w:marRight w:val="0"/>
          <w:marTop w:val="0"/>
          <w:marBottom w:val="0"/>
          <w:divBdr>
            <w:top w:val="none" w:sz="0" w:space="0" w:color="auto"/>
            <w:left w:val="none" w:sz="0" w:space="0" w:color="auto"/>
            <w:bottom w:val="none" w:sz="0" w:space="0" w:color="auto"/>
            <w:right w:val="none" w:sz="0" w:space="0" w:color="auto"/>
          </w:divBdr>
          <w:divsChild>
            <w:div w:id="1788356113">
              <w:marLeft w:val="0"/>
              <w:marRight w:val="0"/>
              <w:marTop w:val="0"/>
              <w:marBottom w:val="0"/>
              <w:divBdr>
                <w:top w:val="none" w:sz="0" w:space="0" w:color="auto"/>
                <w:left w:val="none" w:sz="0" w:space="0" w:color="auto"/>
                <w:bottom w:val="none" w:sz="0" w:space="0" w:color="auto"/>
                <w:right w:val="none" w:sz="0" w:space="0" w:color="auto"/>
              </w:divBdr>
              <w:divsChild>
                <w:div w:id="2005158576">
                  <w:marLeft w:val="0"/>
                  <w:marRight w:val="0"/>
                  <w:marTop w:val="0"/>
                  <w:marBottom w:val="0"/>
                  <w:divBdr>
                    <w:top w:val="none" w:sz="0" w:space="0" w:color="auto"/>
                    <w:left w:val="none" w:sz="0" w:space="0" w:color="auto"/>
                    <w:bottom w:val="none" w:sz="0" w:space="0" w:color="auto"/>
                    <w:right w:val="none" w:sz="0" w:space="0" w:color="auto"/>
                  </w:divBdr>
                  <w:divsChild>
                    <w:div w:id="1783114558">
                      <w:marLeft w:val="0"/>
                      <w:marRight w:val="0"/>
                      <w:marTop w:val="0"/>
                      <w:marBottom w:val="0"/>
                      <w:divBdr>
                        <w:top w:val="none" w:sz="0" w:space="0" w:color="auto"/>
                        <w:left w:val="none" w:sz="0" w:space="0" w:color="auto"/>
                        <w:bottom w:val="none" w:sz="0" w:space="0" w:color="auto"/>
                        <w:right w:val="none" w:sz="0" w:space="0" w:color="auto"/>
                      </w:divBdr>
                      <w:divsChild>
                        <w:div w:id="1425802857">
                          <w:marLeft w:val="0"/>
                          <w:marRight w:val="0"/>
                          <w:marTop w:val="0"/>
                          <w:marBottom w:val="0"/>
                          <w:divBdr>
                            <w:top w:val="none" w:sz="0" w:space="0" w:color="auto"/>
                            <w:left w:val="none" w:sz="0" w:space="0" w:color="auto"/>
                            <w:bottom w:val="none" w:sz="0" w:space="0" w:color="auto"/>
                            <w:right w:val="none" w:sz="0" w:space="0" w:color="auto"/>
                          </w:divBdr>
                          <w:divsChild>
                            <w:div w:id="1663898220">
                              <w:marLeft w:val="0"/>
                              <w:marRight w:val="0"/>
                              <w:marTop w:val="0"/>
                              <w:marBottom w:val="0"/>
                              <w:divBdr>
                                <w:top w:val="none" w:sz="0" w:space="0" w:color="auto"/>
                                <w:left w:val="none" w:sz="0" w:space="0" w:color="auto"/>
                                <w:bottom w:val="none" w:sz="0" w:space="0" w:color="auto"/>
                                <w:right w:val="none" w:sz="0" w:space="0" w:color="auto"/>
                              </w:divBdr>
                              <w:divsChild>
                                <w:div w:id="955598789">
                                  <w:marLeft w:val="0"/>
                                  <w:marRight w:val="0"/>
                                  <w:marTop w:val="0"/>
                                  <w:marBottom w:val="0"/>
                                  <w:divBdr>
                                    <w:top w:val="none" w:sz="0" w:space="0" w:color="auto"/>
                                    <w:left w:val="none" w:sz="0" w:space="0" w:color="auto"/>
                                    <w:bottom w:val="none" w:sz="0" w:space="0" w:color="auto"/>
                                    <w:right w:val="none" w:sz="0" w:space="0" w:color="auto"/>
                                  </w:divBdr>
                                  <w:divsChild>
                                    <w:div w:id="994646957">
                                      <w:marLeft w:val="0"/>
                                      <w:marRight w:val="0"/>
                                      <w:marTop w:val="0"/>
                                      <w:marBottom w:val="0"/>
                                      <w:divBdr>
                                        <w:top w:val="none" w:sz="0" w:space="0" w:color="auto"/>
                                        <w:left w:val="none" w:sz="0" w:space="0" w:color="auto"/>
                                        <w:bottom w:val="none" w:sz="0" w:space="0" w:color="auto"/>
                                        <w:right w:val="none" w:sz="0" w:space="0" w:color="auto"/>
                                      </w:divBdr>
                                      <w:divsChild>
                                        <w:div w:id="19311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359848">
      <w:bodyDiv w:val="1"/>
      <w:marLeft w:val="0"/>
      <w:marRight w:val="0"/>
      <w:marTop w:val="0"/>
      <w:marBottom w:val="0"/>
      <w:divBdr>
        <w:top w:val="none" w:sz="0" w:space="0" w:color="auto"/>
        <w:left w:val="none" w:sz="0" w:space="0" w:color="auto"/>
        <w:bottom w:val="none" w:sz="0" w:space="0" w:color="auto"/>
        <w:right w:val="none" w:sz="0" w:space="0" w:color="auto"/>
      </w:divBdr>
    </w:div>
    <w:div w:id="1043485638">
      <w:bodyDiv w:val="1"/>
      <w:marLeft w:val="0"/>
      <w:marRight w:val="0"/>
      <w:marTop w:val="0"/>
      <w:marBottom w:val="0"/>
      <w:divBdr>
        <w:top w:val="none" w:sz="0" w:space="0" w:color="auto"/>
        <w:left w:val="none" w:sz="0" w:space="0" w:color="auto"/>
        <w:bottom w:val="none" w:sz="0" w:space="0" w:color="auto"/>
        <w:right w:val="none" w:sz="0" w:space="0" w:color="auto"/>
      </w:divBdr>
      <w:divsChild>
        <w:div w:id="509413635">
          <w:marLeft w:val="0"/>
          <w:marRight w:val="0"/>
          <w:marTop w:val="120"/>
          <w:marBottom w:val="150"/>
          <w:divBdr>
            <w:top w:val="none" w:sz="0" w:space="0" w:color="auto"/>
            <w:left w:val="none" w:sz="0" w:space="0" w:color="auto"/>
            <w:bottom w:val="dashed" w:sz="12" w:space="4" w:color="B8B8BA"/>
            <w:right w:val="none" w:sz="0" w:space="0" w:color="auto"/>
          </w:divBdr>
          <w:divsChild>
            <w:div w:id="927351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5299946">
      <w:bodyDiv w:val="1"/>
      <w:marLeft w:val="0"/>
      <w:marRight w:val="0"/>
      <w:marTop w:val="0"/>
      <w:marBottom w:val="0"/>
      <w:divBdr>
        <w:top w:val="none" w:sz="0" w:space="0" w:color="auto"/>
        <w:left w:val="none" w:sz="0" w:space="0" w:color="auto"/>
        <w:bottom w:val="none" w:sz="0" w:space="0" w:color="auto"/>
        <w:right w:val="none" w:sz="0" w:space="0" w:color="auto"/>
      </w:divBdr>
    </w:div>
    <w:div w:id="1106273193">
      <w:bodyDiv w:val="1"/>
      <w:marLeft w:val="0"/>
      <w:marRight w:val="0"/>
      <w:marTop w:val="0"/>
      <w:marBottom w:val="0"/>
      <w:divBdr>
        <w:top w:val="none" w:sz="0" w:space="0" w:color="auto"/>
        <w:left w:val="none" w:sz="0" w:space="0" w:color="auto"/>
        <w:bottom w:val="none" w:sz="0" w:space="0" w:color="auto"/>
        <w:right w:val="none" w:sz="0" w:space="0" w:color="auto"/>
      </w:divBdr>
    </w:div>
    <w:div w:id="1165974040">
      <w:bodyDiv w:val="1"/>
      <w:marLeft w:val="0"/>
      <w:marRight w:val="0"/>
      <w:marTop w:val="0"/>
      <w:marBottom w:val="0"/>
      <w:divBdr>
        <w:top w:val="none" w:sz="0" w:space="0" w:color="auto"/>
        <w:left w:val="none" w:sz="0" w:space="0" w:color="auto"/>
        <w:bottom w:val="none" w:sz="0" w:space="0" w:color="auto"/>
        <w:right w:val="none" w:sz="0" w:space="0" w:color="auto"/>
      </w:divBdr>
      <w:divsChild>
        <w:div w:id="1121263100">
          <w:marLeft w:val="0"/>
          <w:marRight w:val="0"/>
          <w:marTop w:val="0"/>
          <w:marBottom w:val="0"/>
          <w:divBdr>
            <w:top w:val="none" w:sz="0" w:space="0" w:color="auto"/>
            <w:left w:val="none" w:sz="0" w:space="0" w:color="auto"/>
            <w:bottom w:val="none" w:sz="0" w:space="0" w:color="auto"/>
            <w:right w:val="none" w:sz="0" w:space="0" w:color="auto"/>
          </w:divBdr>
          <w:divsChild>
            <w:div w:id="1349524130">
              <w:marLeft w:val="0"/>
              <w:marRight w:val="0"/>
              <w:marTop w:val="120"/>
              <w:marBottom w:val="150"/>
              <w:divBdr>
                <w:top w:val="none" w:sz="0" w:space="0" w:color="auto"/>
                <w:left w:val="none" w:sz="0" w:space="0" w:color="auto"/>
                <w:bottom w:val="dashed" w:sz="12" w:space="4" w:color="B8B8BA"/>
                <w:right w:val="none" w:sz="0" w:space="0" w:color="auto"/>
              </w:divBdr>
              <w:divsChild>
                <w:div w:id="9628101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75681711">
      <w:bodyDiv w:val="1"/>
      <w:marLeft w:val="0"/>
      <w:marRight w:val="0"/>
      <w:marTop w:val="0"/>
      <w:marBottom w:val="0"/>
      <w:divBdr>
        <w:top w:val="none" w:sz="0" w:space="0" w:color="auto"/>
        <w:left w:val="none" w:sz="0" w:space="0" w:color="auto"/>
        <w:bottom w:val="none" w:sz="0" w:space="0" w:color="auto"/>
        <w:right w:val="none" w:sz="0" w:space="0" w:color="auto"/>
      </w:divBdr>
      <w:divsChild>
        <w:div w:id="300574706">
          <w:marLeft w:val="0"/>
          <w:marRight w:val="0"/>
          <w:marTop w:val="120"/>
          <w:marBottom w:val="150"/>
          <w:divBdr>
            <w:top w:val="none" w:sz="0" w:space="0" w:color="auto"/>
            <w:left w:val="none" w:sz="0" w:space="0" w:color="auto"/>
            <w:bottom w:val="dashed" w:sz="12" w:space="4" w:color="B8B8BA"/>
            <w:right w:val="none" w:sz="0" w:space="0" w:color="auto"/>
          </w:divBdr>
          <w:divsChild>
            <w:div w:id="15043211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3805249">
      <w:bodyDiv w:val="1"/>
      <w:marLeft w:val="0"/>
      <w:marRight w:val="0"/>
      <w:marTop w:val="0"/>
      <w:marBottom w:val="0"/>
      <w:divBdr>
        <w:top w:val="none" w:sz="0" w:space="0" w:color="auto"/>
        <w:left w:val="none" w:sz="0" w:space="0" w:color="auto"/>
        <w:bottom w:val="none" w:sz="0" w:space="0" w:color="auto"/>
        <w:right w:val="none" w:sz="0" w:space="0" w:color="auto"/>
      </w:divBdr>
      <w:divsChild>
        <w:div w:id="897741413">
          <w:marLeft w:val="0"/>
          <w:marRight w:val="0"/>
          <w:marTop w:val="120"/>
          <w:marBottom w:val="150"/>
          <w:divBdr>
            <w:top w:val="none" w:sz="0" w:space="0" w:color="auto"/>
            <w:left w:val="none" w:sz="0" w:space="0" w:color="auto"/>
            <w:bottom w:val="dashed" w:sz="12" w:space="4" w:color="B8B8BA"/>
            <w:right w:val="none" w:sz="0" w:space="0" w:color="auto"/>
          </w:divBdr>
          <w:divsChild>
            <w:div w:id="4216039">
              <w:marLeft w:val="0"/>
              <w:marRight w:val="0"/>
              <w:marTop w:val="120"/>
              <w:marBottom w:val="120"/>
              <w:divBdr>
                <w:top w:val="none" w:sz="0" w:space="0" w:color="auto"/>
                <w:left w:val="none" w:sz="0" w:space="0" w:color="auto"/>
                <w:bottom w:val="none" w:sz="0" w:space="0" w:color="auto"/>
                <w:right w:val="none" w:sz="0" w:space="0" w:color="auto"/>
              </w:divBdr>
              <w:divsChild>
                <w:div w:id="1339455677">
                  <w:marLeft w:val="0"/>
                  <w:marRight w:val="0"/>
                  <w:marTop w:val="150"/>
                  <w:marBottom w:val="150"/>
                  <w:divBdr>
                    <w:top w:val="dashed" w:sz="18" w:space="4" w:color="008000"/>
                    <w:left w:val="dashed" w:sz="18" w:space="4" w:color="008000"/>
                    <w:bottom w:val="dashed" w:sz="18" w:space="4" w:color="008000"/>
                    <w:right w:val="dashed" w:sz="18" w:space="4" w:color="008000"/>
                  </w:divBdr>
                </w:div>
                <w:div w:id="1285817374">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sChild>
        </w:div>
      </w:divsChild>
    </w:div>
    <w:div w:id="1232470634">
      <w:bodyDiv w:val="1"/>
      <w:marLeft w:val="0"/>
      <w:marRight w:val="0"/>
      <w:marTop w:val="0"/>
      <w:marBottom w:val="0"/>
      <w:divBdr>
        <w:top w:val="none" w:sz="0" w:space="0" w:color="auto"/>
        <w:left w:val="none" w:sz="0" w:space="0" w:color="auto"/>
        <w:bottom w:val="none" w:sz="0" w:space="0" w:color="auto"/>
        <w:right w:val="none" w:sz="0" w:space="0" w:color="auto"/>
      </w:divBdr>
    </w:div>
    <w:div w:id="1276210856">
      <w:bodyDiv w:val="1"/>
      <w:marLeft w:val="0"/>
      <w:marRight w:val="0"/>
      <w:marTop w:val="0"/>
      <w:marBottom w:val="0"/>
      <w:divBdr>
        <w:top w:val="none" w:sz="0" w:space="0" w:color="auto"/>
        <w:left w:val="none" w:sz="0" w:space="0" w:color="auto"/>
        <w:bottom w:val="none" w:sz="0" w:space="0" w:color="auto"/>
        <w:right w:val="none" w:sz="0" w:space="0" w:color="auto"/>
      </w:divBdr>
      <w:divsChild>
        <w:div w:id="916210468">
          <w:marLeft w:val="0"/>
          <w:marRight w:val="0"/>
          <w:marTop w:val="120"/>
          <w:marBottom w:val="150"/>
          <w:divBdr>
            <w:top w:val="none" w:sz="0" w:space="0" w:color="auto"/>
            <w:left w:val="none" w:sz="0" w:space="0" w:color="auto"/>
            <w:bottom w:val="dashed" w:sz="12" w:space="4" w:color="B8B8BA"/>
            <w:right w:val="none" w:sz="0" w:space="0" w:color="auto"/>
          </w:divBdr>
          <w:divsChild>
            <w:div w:id="6815940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4535288">
      <w:bodyDiv w:val="1"/>
      <w:marLeft w:val="0"/>
      <w:marRight w:val="0"/>
      <w:marTop w:val="0"/>
      <w:marBottom w:val="0"/>
      <w:divBdr>
        <w:top w:val="none" w:sz="0" w:space="0" w:color="auto"/>
        <w:left w:val="none" w:sz="0" w:space="0" w:color="auto"/>
        <w:bottom w:val="none" w:sz="0" w:space="0" w:color="auto"/>
        <w:right w:val="none" w:sz="0" w:space="0" w:color="auto"/>
      </w:divBdr>
    </w:div>
    <w:div w:id="1303852473">
      <w:bodyDiv w:val="1"/>
      <w:marLeft w:val="0"/>
      <w:marRight w:val="0"/>
      <w:marTop w:val="0"/>
      <w:marBottom w:val="0"/>
      <w:divBdr>
        <w:top w:val="none" w:sz="0" w:space="0" w:color="auto"/>
        <w:left w:val="none" w:sz="0" w:space="0" w:color="auto"/>
        <w:bottom w:val="none" w:sz="0" w:space="0" w:color="auto"/>
        <w:right w:val="none" w:sz="0" w:space="0" w:color="auto"/>
      </w:divBdr>
      <w:divsChild>
        <w:div w:id="1241523748">
          <w:marLeft w:val="0"/>
          <w:marRight w:val="0"/>
          <w:marTop w:val="120"/>
          <w:marBottom w:val="150"/>
          <w:divBdr>
            <w:top w:val="none" w:sz="0" w:space="0" w:color="auto"/>
            <w:left w:val="none" w:sz="0" w:space="0" w:color="auto"/>
            <w:bottom w:val="dashed" w:sz="12" w:space="4" w:color="B8B8BA"/>
            <w:right w:val="none" w:sz="0" w:space="0" w:color="auto"/>
          </w:divBdr>
          <w:divsChild>
            <w:div w:id="773473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1234993">
      <w:bodyDiv w:val="1"/>
      <w:marLeft w:val="0"/>
      <w:marRight w:val="0"/>
      <w:marTop w:val="0"/>
      <w:marBottom w:val="0"/>
      <w:divBdr>
        <w:top w:val="none" w:sz="0" w:space="0" w:color="auto"/>
        <w:left w:val="none" w:sz="0" w:space="0" w:color="auto"/>
        <w:bottom w:val="none" w:sz="0" w:space="0" w:color="auto"/>
        <w:right w:val="none" w:sz="0" w:space="0" w:color="auto"/>
      </w:divBdr>
      <w:divsChild>
        <w:div w:id="291444920">
          <w:marLeft w:val="0"/>
          <w:marRight w:val="0"/>
          <w:marTop w:val="0"/>
          <w:marBottom w:val="0"/>
          <w:divBdr>
            <w:top w:val="none" w:sz="0" w:space="0" w:color="auto"/>
            <w:left w:val="none" w:sz="0" w:space="0" w:color="auto"/>
            <w:bottom w:val="none" w:sz="0" w:space="0" w:color="auto"/>
            <w:right w:val="none" w:sz="0" w:space="0" w:color="auto"/>
          </w:divBdr>
          <w:divsChild>
            <w:div w:id="1703942026">
              <w:marLeft w:val="0"/>
              <w:marRight w:val="0"/>
              <w:marTop w:val="0"/>
              <w:marBottom w:val="0"/>
              <w:divBdr>
                <w:top w:val="none" w:sz="0" w:space="0" w:color="auto"/>
                <w:left w:val="none" w:sz="0" w:space="0" w:color="auto"/>
                <w:bottom w:val="none" w:sz="0" w:space="0" w:color="auto"/>
                <w:right w:val="none" w:sz="0" w:space="0" w:color="auto"/>
              </w:divBdr>
            </w:div>
          </w:divsChild>
        </w:div>
        <w:div w:id="216400718">
          <w:marLeft w:val="0"/>
          <w:marRight w:val="0"/>
          <w:marTop w:val="0"/>
          <w:marBottom w:val="0"/>
          <w:divBdr>
            <w:top w:val="none" w:sz="0" w:space="0" w:color="auto"/>
            <w:left w:val="none" w:sz="0" w:space="0" w:color="auto"/>
            <w:bottom w:val="none" w:sz="0" w:space="0" w:color="auto"/>
            <w:right w:val="none" w:sz="0" w:space="0" w:color="auto"/>
          </w:divBdr>
          <w:divsChild>
            <w:div w:id="1371297346">
              <w:marLeft w:val="0"/>
              <w:marRight w:val="0"/>
              <w:marTop w:val="0"/>
              <w:marBottom w:val="0"/>
              <w:divBdr>
                <w:top w:val="none" w:sz="0" w:space="0" w:color="auto"/>
                <w:left w:val="none" w:sz="0" w:space="0" w:color="auto"/>
                <w:bottom w:val="none" w:sz="0" w:space="0" w:color="auto"/>
                <w:right w:val="none" w:sz="0" w:space="0" w:color="auto"/>
              </w:divBdr>
            </w:div>
            <w:div w:id="1071468770">
              <w:marLeft w:val="0"/>
              <w:marRight w:val="0"/>
              <w:marTop w:val="0"/>
              <w:marBottom w:val="0"/>
              <w:divBdr>
                <w:top w:val="none" w:sz="0" w:space="0" w:color="auto"/>
                <w:left w:val="none" w:sz="0" w:space="0" w:color="auto"/>
                <w:bottom w:val="none" w:sz="0" w:space="0" w:color="auto"/>
                <w:right w:val="none" w:sz="0" w:space="0" w:color="auto"/>
              </w:divBdr>
            </w:div>
          </w:divsChild>
        </w:div>
        <w:div w:id="65543074">
          <w:marLeft w:val="0"/>
          <w:marRight w:val="0"/>
          <w:marTop w:val="0"/>
          <w:marBottom w:val="0"/>
          <w:divBdr>
            <w:top w:val="none" w:sz="0" w:space="0" w:color="auto"/>
            <w:left w:val="none" w:sz="0" w:space="0" w:color="auto"/>
            <w:bottom w:val="none" w:sz="0" w:space="0" w:color="auto"/>
            <w:right w:val="none" w:sz="0" w:space="0" w:color="auto"/>
          </w:divBdr>
          <w:divsChild>
            <w:div w:id="1531991892">
              <w:marLeft w:val="0"/>
              <w:marRight w:val="0"/>
              <w:marTop w:val="0"/>
              <w:marBottom w:val="0"/>
              <w:divBdr>
                <w:top w:val="none" w:sz="0" w:space="0" w:color="auto"/>
                <w:left w:val="none" w:sz="0" w:space="0" w:color="auto"/>
                <w:bottom w:val="none" w:sz="0" w:space="0" w:color="auto"/>
                <w:right w:val="none" w:sz="0" w:space="0" w:color="auto"/>
              </w:divBdr>
            </w:div>
            <w:div w:id="1105080433">
              <w:marLeft w:val="0"/>
              <w:marRight w:val="0"/>
              <w:marTop w:val="0"/>
              <w:marBottom w:val="0"/>
              <w:divBdr>
                <w:top w:val="none" w:sz="0" w:space="0" w:color="auto"/>
                <w:left w:val="none" w:sz="0" w:space="0" w:color="auto"/>
                <w:bottom w:val="none" w:sz="0" w:space="0" w:color="auto"/>
                <w:right w:val="none" w:sz="0" w:space="0" w:color="auto"/>
              </w:divBdr>
            </w:div>
            <w:div w:id="1830367989">
              <w:marLeft w:val="0"/>
              <w:marRight w:val="0"/>
              <w:marTop w:val="0"/>
              <w:marBottom w:val="0"/>
              <w:divBdr>
                <w:top w:val="none" w:sz="0" w:space="0" w:color="auto"/>
                <w:left w:val="none" w:sz="0" w:space="0" w:color="auto"/>
                <w:bottom w:val="none" w:sz="0" w:space="0" w:color="auto"/>
                <w:right w:val="none" w:sz="0" w:space="0" w:color="auto"/>
              </w:divBdr>
            </w:div>
          </w:divsChild>
        </w:div>
        <w:div w:id="763379287">
          <w:marLeft w:val="0"/>
          <w:marRight w:val="0"/>
          <w:marTop w:val="0"/>
          <w:marBottom w:val="0"/>
          <w:divBdr>
            <w:top w:val="none" w:sz="0" w:space="0" w:color="auto"/>
            <w:left w:val="none" w:sz="0" w:space="0" w:color="auto"/>
            <w:bottom w:val="none" w:sz="0" w:space="0" w:color="auto"/>
            <w:right w:val="none" w:sz="0" w:space="0" w:color="auto"/>
          </w:divBdr>
          <w:divsChild>
            <w:div w:id="333411681">
              <w:marLeft w:val="0"/>
              <w:marRight w:val="0"/>
              <w:marTop w:val="0"/>
              <w:marBottom w:val="0"/>
              <w:divBdr>
                <w:top w:val="none" w:sz="0" w:space="0" w:color="auto"/>
                <w:left w:val="none" w:sz="0" w:space="0" w:color="auto"/>
                <w:bottom w:val="none" w:sz="0" w:space="0" w:color="auto"/>
                <w:right w:val="none" w:sz="0" w:space="0" w:color="auto"/>
              </w:divBdr>
            </w:div>
          </w:divsChild>
        </w:div>
        <w:div w:id="406659064">
          <w:marLeft w:val="0"/>
          <w:marRight w:val="0"/>
          <w:marTop w:val="0"/>
          <w:marBottom w:val="0"/>
          <w:divBdr>
            <w:top w:val="none" w:sz="0" w:space="0" w:color="auto"/>
            <w:left w:val="none" w:sz="0" w:space="0" w:color="auto"/>
            <w:bottom w:val="none" w:sz="0" w:space="0" w:color="auto"/>
            <w:right w:val="none" w:sz="0" w:space="0" w:color="auto"/>
          </w:divBdr>
          <w:divsChild>
            <w:div w:id="1021904400">
              <w:marLeft w:val="0"/>
              <w:marRight w:val="0"/>
              <w:marTop w:val="0"/>
              <w:marBottom w:val="0"/>
              <w:divBdr>
                <w:top w:val="none" w:sz="0" w:space="0" w:color="auto"/>
                <w:left w:val="none" w:sz="0" w:space="0" w:color="auto"/>
                <w:bottom w:val="none" w:sz="0" w:space="0" w:color="auto"/>
                <w:right w:val="none" w:sz="0" w:space="0" w:color="auto"/>
              </w:divBdr>
            </w:div>
          </w:divsChild>
        </w:div>
        <w:div w:id="1356617580">
          <w:marLeft w:val="0"/>
          <w:marRight w:val="0"/>
          <w:marTop w:val="0"/>
          <w:marBottom w:val="0"/>
          <w:divBdr>
            <w:top w:val="none" w:sz="0" w:space="0" w:color="auto"/>
            <w:left w:val="none" w:sz="0" w:space="0" w:color="auto"/>
            <w:bottom w:val="none" w:sz="0" w:space="0" w:color="auto"/>
            <w:right w:val="none" w:sz="0" w:space="0" w:color="auto"/>
          </w:divBdr>
          <w:divsChild>
            <w:div w:id="132794579">
              <w:marLeft w:val="0"/>
              <w:marRight w:val="0"/>
              <w:marTop w:val="0"/>
              <w:marBottom w:val="0"/>
              <w:divBdr>
                <w:top w:val="none" w:sz="0" w:space="0" w:color="auto"/>
                <w:left w:val="none" w:sz="0" w:space="0" w:color="auto"/>
                <w:bottom w:val="none" w:sz="0" w:space="0" w:color="auto"/>
                <w:right w:val="none" w:sz="0" w:space="0" w:color="auto"/>
              </w:divBdr>
            </w:div>
            <w:div w:id="1412193832">
              <w:marLeft w:val="0"/>
              <w:marRight w:val="0"/>
              <w:marTop w:val="0"/>
              <w:marBottom w:val="0"/>
              <w:divBdr>
                <w:top w:val="none" w:sz="0" w:space="0" w:color="auto"/>
                <w:left w:val="none" w:sz="0" w:space="0" w:color="auto"/>
                <w:bottom w:val="none" w:sz="0" w:space="0" w:color="auto"/>
                <w:right w:val="none" w:sz="0" w:space="0" w:color="auto"/>
              </w:divBdr>
            </w:div>
          </w:divsChild>
        </w:div>
        <w:div w:id="713116739">
          <w:marLeft w:val="0"/>
          <w:marRight w:val="0"/>
          <w:marTop w:val="0"/>
          <w:marBottom w:val="0"/>
          <w:divBdr>
            <w:top w:val="none" w:sz="0" w:space="0" w:color="auto"/>
            <w:left w:val="none" w:sz="0" w:space="0" w:color="auto"/>
            <w:bottom w:val="none" w:sz="0" w:space="0" w:color="auto"/>
            <w:right w:val="none" w:sz="0" w:space="0" w:color="auto"/>
          </w:divBdr>
        </w:div>
      </w:divsChild>
    </w:div>
    <w:div w:id="1350258855">
      <w:bodyDiv w:val="1"/>
      <w:marLeft w:val="0"/>
      <w:marRight w:val="0"/>
      <w:marTop w:val="0"/>
      <w:marBottom w:val="0"/>
      <w:divBdr>
        <w:top w:val="none" w:sz="0" w:space="0" w:color="auto"/>
        <w:left w:val="none" w:sz="0" w:space="0" w:color="auto"/>
        <w:bottom w:val="none" w:sz="0" w:space="0" w:color="auto"/>
        <w:right w:val="none" w:sz="0" w:space="0" w:color="auto"/>
      </w:divBdr>
      <w:divsChild>
        <w:div w:id="2006205935">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 w:id="1367097524">
      <w:bodyDiv w:val="1"/>
      <w:marLeft w:val="0"/>
      <w:marRight w:val="0"/>
      <w:marTop w:val="0"/>
      <w:marBottom w:val="0"/>
      <w:divBdr>
        <w:top w:val="none" w:sz="0" w:space="0" w:color="auto"/>
        <w:left w:val="none" w:sz="0" w:space="0" w:color="auto"/>
        <w:bottom w:val="none" w:sz="0" w:space="0" w:color="auto"/>
        <w:right w:val="none" w:sz="0" w:space="0" w:color="auto"/>
      </w:divBdr>
      <w:divsChild>
        <w:div w:id="1520503941">
          <w:marLeft w:val="0"/>
          <w:marRight w:val="0"/>
          <w:marTop w:val="0"/>
          <w:marBottom w:val="0"/>
          <w:divBdr>
            <w:top w:val="none" w:sz="0" w:space="0" w:color="auto"/>
            <w:left w:val="none" w:sz="0" w:space="0" w:color="auto"/>
            <w:bottom w:val="none" w:sz="0" w:space="0" w:color="auto"/>
            <w:right w:val="none" w:sz="0" w:space="0" w:color="auto"/>
          </w:divBdr>
          <w:divsChild>
            <w:div w:id="462695349">
              <w:marLeft w:val="0"/>
              <w:marRight w:val="0"/>
              <w:marTop w:val="0"/>
              <w:marBottom w:val="0"/>
              <w:divBdr>
                <w:top w:val="none" w:sz="0" w:space="0" w:color="auto"/>
                <w:left w:val="none" w:sz="0" w:space="0" w:color="auto"/>
                <w:bottom w:val="none" w:sz="0" w:space="0" w:color="auto"/>
                <w:right w:val="none" w:sz="0" w:space="0" w:color="auto"/>
              </w:divBdr>
            </w:div>
          </w:divsChild>
        </w:div>
        <w:div w:id="1903446598">
          <w:marLeft w:val="0"/>
          <w:marRight w:val="0"/>
          <w:marTop w:val="0"/>
          <w:marBottom w:val="0"/>
          <w:divBdr>
            <w:top w:val="none" w:sz="0" w:space="0" w:color="auto"/>
            <w:left w:val="none" w:sz="0" w:space="0" w:color="auto"/>
            <w:bottom w:val="none" w:sz="0" w:space="0" w:color="auto"/>
            <w:right w:val="none" w:sz="0" w:space="0" w:color="auto"/>
          </w:divBdr>
          <w:divsChild>
            <w:div w:id="1481190681">
              <w:marLeft w:val="0"/>
              <w:marRight w:val="0"/>
              <w:marTop w:val="0"/>
              <w:marBottom w:val="0"/>
              <w:divBdr>
                <w:top w:val="none" w:sz="0" w:space="0" w:color="auto"/>
                <w:left w:val="none" w:sz="0" w:space="0" w:color="auto"/>
                <w:bottom w:val="none" w:sz="0" w:space="0" w:color="auto"/>
                <w:right w:val="none" w:sz="0" w:space="0" w:color="auto"/>
              </w:divBdr>
            </w:div>
            <w:div w:id="521824317">
              <w:marLeft w:val="0"/>
              <w:marRight w:val="0"/>
              <w:marTop w:val="0"/>
              <w:marBottom w:val="0"/>
              <w:divBdr>
                <w:top w:val="none" w:sz="0" w:space="0" w:color="auto"/>
                <w:left w:val="none" w:sz="0" w:space="0" w:color="auto"/>
                <w:bottom w:val="none" w:sz="0" w:space="0" w:color="auto"/>
                <w:right w:val="none" w:sz="0" w:space="0" w:color="auto"/>
              </w:divBdr>
            </w:div>
          </w:divsChild>
        </w:div>
        <w:div w:id="1672676170">
          <w:marLeft w:val="0"/>
          <w:marRight w:val="0"/>
          <w:marTop w:val="0"/>
          <w:marBottom w:val="0"/>
          <w:divBdr>
            <w:top w:val="none" w:sz="0" w:space="0" w:color="auto"/>
            <w:left w:val="none" w:sz="0" w:space="0" w:color="auto"/>
            <w:bottom w:val="none" w:sz="0" w:space="0" w:color="auto"/>
            <w:right w:val="none" w:sz="0" w:space="0" w:color="auto"/>
          </w:divBdr>
          <w:divsChild>
            <w:div w:id="98378544">
              <w:marLeft w:val="0"/>
              <w:marRight w:val="0"/>
              <w:marTop w:val="0"/>
              <w:marBottom w:val="0"/>
              <w:divBdr>
                <w:top w:val="none" w:sz="0" w:space="0" w:color="auto"/>
                <w:left w:val="none" w:sz="0" w:space="0" w:color="auto"/>
                <w:bottom w:val="none" w:sz="0" w:space="0" w:color="auto"/>
                <w:right w:val="none" w:sz="0" w:space="0" w:color="auto"/>
              </w:divBdr>
            </w:div>
            <w:div w:id="22753349">
              <w:marLeft w:val="0"/>
              <w:marRight w:val="0"/>
              <w:marTop w:val="0"/>
              <w:marBottom w:val="0"/>
              <w:divBdr>
                <w:top w:val="none" w:sz="0" w:space="0" w:color="auto"/>
                <w:left w:val="none" w:sz="0" w:space="0" w:color="auto"/>
                <w:bottom w:val="none" w:sz="0" w:space="0" w:color="auto"/>
                <w:right w:val="none" w:sz="0" w:space="0" w:color="auto"/>
              </w:divBdr>
            </w:div>
            <w:div w:id="1520125205">
              <w:marLeft w:val="0"/>
              <w:marRight w:val="0"/>
              <w:marTop w:val="0"/>
              <w:marBottom w:val="0"/>
              <w:divBdr>
                <w:top w:val="none" w:sz="0" w:space="0" w:color="auto"/>
                <w:left w:val="none" w:sz="0" w:space="0" w:color="auto"/>
                <w:bottom w:val="none" w:sz="0" w:space="0" w:color="auto"/>
                <w:right w:val="none" w:sz="0" w:space="0" w:color="auto"/>
              </w:divBdr>
            </w:div>
          </w:divsChild>
        </w:div>
        <w:div w:id="309209478">
          <w:marLeft w:val="0"/>
          <w:marRight w:val="0"/>
          <w:marTop w:val="0"/>
          <w:marBottom w:val="0"/>
          <w:divBdr>
            <w:top w:val="none" w:sz="0" w:space="0" w:color="auto"/>
            <w:left w:val="none" w:sz="0" w:space="0" w:color="auto"/>
            <w:bottom w:val="none" w:sz="0" w:space="0" w:color="auto"/>
            <w:right w:val="none" w:sz="0" w:space="0" w:color="auto"/>
          </w:divBdr>
          <w:divsChild>
            <w:div w:id="1313945281">
              <w:marLeft w:val="0"/>
              <w:marRight w:val="0"/>
              <w:marTop w:val="0"/>
              <w:marBottom w:val="0"/>
              <w:divBdr>
                <w:top w:val="none" w:sz="0" w:space="0" w:color="auto"/>
                <w:left w:val="none" w:sz="0" w:space="0" w:color="auto"/>
                <w:bottom w:val="none" w:sz="0" w:space="0" w:color="auto"/>
                <w:right w:val="none" w:sz="0" w:space="0" w:color="auto"/>
              </w:divBdr>
            </w:div>
          </w:divsChild>
        </w:div>
        <w:div w:id="982933052">
          <w:marLeft w:val="0"/>
          <w:marRight w:val="0"/>
          <w:marTop w:val="0"/>
          <w:marBottom w:val="0"/>
          <w:divBdr>
            <w:top w:val="none" w:sz="0" w:space="0" w:color="auto"/>
            <w:left w:val="none" w:sz="0" w:space="0" w:color="auto"/>
            <w:bottom w:val="none" w:sz="0" w:space="0" w:color="auto"/>
            <w:right w:val="none" w:sz="0" w:space="0" w:color="auto"/>
          </w:divBdr>
          <w:divsChild>
            <w:div w:id="123693261">
              <w:marLeft w:val="0"/>
              <w:marRight w:val="0"/>
              <w:marTop w:val="0"/>
              <w:marBottom w:val="0"/>
              <w:divBdr>
                <w:top w:val="none" w:sz="0" w:space="0" w:color="auto"/>
                <w:left w:val="none" w:sz="0" w:space="0" w:color="auto"/>
                <w:bottom w:val="none" w:sz="0" w:space="0" w:color="auto"/>
                <w:right w:val="none" w:sz="0" w:space="0" w:color="auto"/>
              </w:divBdr>
            </w:div>
          </w:divsChild>
        </w:div>
        <w:div w:id="1858689021">
          <w:marLeft w:val="0"/>
          <w:marRight w:val="0"/>
          <w:marTop w:val="0"/>
          <w:marBottom w:val="0"/>
          <w:divBdr>
            <w:top w:val="none" w:sz="0" w:space="0" w:color="auto"/>
            <w:left w:val="none" w:sz="0" w:space="0" w:color="auto"/>
            <w:bottom w:val="none" w:sz="0" w:space="0" w:color="auto"/>
            <w:right w:val="none" w:sz="0" w:space="0" w:color="auto"/>
          </w:divBdr>
          <w:divsChild>
            <w:div w:id="917635161">
              <w:marLeft w:val="0"/>
              <w:marRight w:val="0"/>
              <w:marTop w:val="0"/>
              <w:marBottom w:val="0"/>
              <w:divBdr>
                <w:top w:val="none" w:sz="0" w:space="0" w:color="auto"/>
                <w:left w:val="none" w:sz="0" w:space="0" w:color="auto"/>
                <w:bottom w:val="none" w:sz="0" w:space="0" w:color="auto"/>
                <w:right w:val="none" w:sz="0" w:space="0" w:color="auto"/>
              </w:divBdr>
            </w:div>
            <w:div w:id="1301694605">
              <w:marLeft w:val="0"/>
              <w:marRight w:val="0"/>
              <w:marTop w:val="0"/>
              <w:marBottom w:val="0"/>
              <w:divBdr>
                <w:top w:val="none" w:sz="0" w:space="0" w:color="auto"/>
                <w:left w:val="none" w:sz="0" w:space="0" w:color="auto"/>
                <w:bottom w:val="none" w:sz="0" w:space="0" w:color="auto"/>
                <w:right w:val="none" w:sz="0" w:space="0" w:color="auto"/>
              </w:divBdr>
            </w:div>
          </w:divsChild>
        </w:div>
        <w:div w:id="324013222">
          <w:marLeft w:val="0"/>
          <w:marRight w:val="0"/>
          <w:marTop w:val="0"/>
          <w:marBottom w:val="0"/>
          <w:divBdr>
            <w:top w:val="none" w:sz="0" w:space="0" w:color="auto"/>
            <w:left w:val="none" w:sz="0" w:space="0" w:color="auto"/>
            <w:bottom w:val="none" w:sz="0" w:space="0" w:color="auto"/>
            <w:right w:val="none" w:sz="0" w:space="0" w:color="auto"/>
          </w:divBdr>
        </w:div>
      </w:divsChild>
    </w:div>
    <w:div w:id="1398747229">
      <w:bodyDiv w:val="1"/>
      <w:marLeft w:val="0"/>
      <w:marRight w:val="0"/>
      <w:marTop w:val="0"/>
      <w:marBottom w:val="0"/>
      <w:divBdr>
        <w:top w:val="none" w:sz="0" w:space="0" w:color="auto"/>
        <w:left w:val="none" w:sz="0" w:space="0" w:color="auto"/>
        <w:bottom w:val="none" w:sz="0" w:space="0" w:color="auto"/>
        <w:right w:val="none" w:sz="0" w:space="0" w:color="auto"/>
      </w:divBdr>
      <w:divsChild>
        <w:div w:id="803693420">
          <w:marLeft w:val="0"/>
          <w:marRight w:val="0"/>
          <w:marTop w:val="120"/>
          <w:marBottom w:val="150"/>
          <w:divBdr>
            <w:top w:val="none" w:sz="0" w:space="0" w:color="auto"/>
            <w:left w:val="none" w:sz="0" w:space="0" w:color="auto"/>
            <w:bottom w:val="dashed" w:sz="12" w:space="4" w:color="B8B8BA"/>
            <w:right w:val="none" w:sz="0" w:space="0" w:color="auto"/>
          </w:divBdr>
          <w:divsChild>
            <w:div w:id="321859125">
              <w:marLeft w:val="0"/>
              <w:marRight w:val="0"/>
              <w:marTop w:val="120"/>
              <w:marBottom w:val="120"/>
              <w:divBdr>
                <w:top w:val="none" w:sz="0" w:space="0" w:color="auto"/>
                <w:left w:val="none" w:sz="0" w:space="0" w:color="auto"/>
                <w:bottom w:val="none" w:sz="0" w:space="0" w:color="auto"/>
                <w:right w:val="none" w:sz="0" w:space="0" w:color="auto"/>
              </w:divBdr>
              <w:divsChild>
                <w:div w:id="15621733">
                  <w:marLeft w:val="0"/>
                  <w:marRight w:val="0"/>
                  <w:marTop w:val="150"/>
                  <w:marBottom w:val="150"/>
                  <w:divBdr>
                    <w:top w:val="dashed" w:sz="18" w:space="4" w:color="008000"/>
                    <w:left w:val="dashed" w:sz="18" w:space="4" w:color="008000"/>
                    <w:bottom w:val="dashed" w:sz="18" w:space="4" w:color="008000"/>
                    <w:right w:val="dashed" w:sz="18" w:space="4" w:color="008000"/>
                  </w:divBdr>
                </w:div>
                <w:div w:id="1851411921">
                  <w:marLeft w:val="0"/>
                  <w:marRight w:val="0"/>
                  <w:marTop w:val="150"/>
                  <w:marBottom w:val="150"/>
                  <w:divBdr>
                    <w:top w:val="dashed" w:sz="18" w:space="0" w:color="008000"/>
                    <w:left w:val="dashed" w:sz="18" w:space="0" w:color="008000"/>
                    <w:bottom w:val="dashed" w:sz="18" w:space="0" w:color="008000"/>
                    <w:right w:val="dashed" w:sz="18" w:space="0" w:color="008000"/>
                  </w:divBdr>
                </w:div>
                <w:div w:id="1853566456">
                  <w:marLeft w:val="0"/>
                  <w:marRight w:val="0"/>
                  <w:marTop w:val="150"/>
                  <w:marBottom w:val="150"/>
                  <w:divBdr>
                    <w:top w:val="dashed" w:sz="18" w:space="4" w:color="008000"/>
                    <w:left w:val="dashed" w:sz="18" w:space="4" w:color="008000"/>
                    <w:bottom w:val="dashed" w:sz="18" w:space="4" w:color="008000"/>
                    <w:right w:val="dashed" w:sz="18" w:space="4" w:color="008000"/>
                  </w:divBdr>
                </w:div>
                <w:div w:id="692925548">
                  <w:marLeft w:val="0"/>
                  <w:marRight w:val="0"/>
                  <w:marTop w:val="150"/>
                  <w:marBottom w:val="150"/>
                  <w:divBdr>
                    <w:top w:val="dashed" w:sz="18" w:space="0" w:color="008000"/>
                    <w:left w:val="dashed" w:sz="18" w:space="0" w:color="008000"/>
                    <w:bottom w:val="dashed" w:sz="18" w:space="0" w:color="008000"/>
                    <w:right w:val="dashed" w:sz="18" w:space="0" w:color="008000"/>
                  </w:divBdr>
                </w:div>
                <w:div w:id="945577053">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sChild>
        </w:div>
      </w:divsChild>
    </w:div>
    <w:div w:id="1428499455">
      <w:bodyDiv w:val="1"/>
      <w:marLeft w:val="0"/>
      <w:marRight w:val="0"/>
      <w:marTop w:val="0"/>
      <w:marBottom w:val="0"/>
      <w:divBdr>
        <w:top w:val="none" w:sz="0" w:space="0" w:color="auto"/>
        <w:left w:val="none" w:sz="0" w:space="0" w:color="auto"/>
        <w:bottom w:val="none" w:sz="0" w:space="0" w:color="auto"/>
        <w:right w:val="none" w:sz="0" w:space="0" w:color="auto"/>
      </w:divBdr>
    </w:div>
    <w:div w:id="1440250034">
      <w:bodyDiv w:val="1"/>
      <w:marLeft w:val="0"/>
      <w:marRight w:val="0"/>
      <w:marTop w:val="0"/>
      <w:marBottom w:val="0"/>
      <w:divBdr>
        <w:top w:val="none" w:sz="0" w:space="0" w:color="auto"/>
        <w:left w:val="none" w:sz="0" w:space="0" w:color="auto"/>
        <w:bottom w:val="none" w:sz="0" w:space="0" w:color="auto"/>
        <w:right w:val="none" w:sz="0" w:space="0" w:color="auto"/>
      </w:divBdr>
      <w:divsChild>
        <w:div w:id="590695992">
          <w:marLeft w:val="0"/>
          <w:marRight w:val="0"/>
          <w:marTop w:val="120"/>
          <w:marBottom w:val="150"/>
          <w:divBdr>
            <w:top w:val="none" w:sz="0" w:space="0" w:color="auto"/>
            <w:left w:val="none" w:sz="0" w:space="0" w:color="auto"/>
            <w:bottom w:val="dashed" w:sz="12" w:space="4" w:color="B8B8BA"/>
            <w:right w:val="none" w:sz="0" w:space="0" w:color="auto"/>
          </w:divBdr>
          <w:divsChild>
            <w:div w:id="1196429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3601129">
      <w:bodyDiv w:val="1"/>
      <w:marLeft w:val="0"/>
      <w:marRight w:val="0"/>
      <w:marTop w:val="0"/>
      <w:marBottom w:val="0"/>
      <w:divBdr>
        <w:top w:val="none" w:sz="0" w:space="0" w:color="auto"/>
        <w:left w:val="none" w:sz="0" w:space="0" w:color="auto"/>
        <w:bottom w:val="none" w:sz="0" w:space="0" w:color="auto"/>
        <w:right w:val="none" w:sz="0" w:space="0" w:color="auto"/>
      </w:divBdr>
    </w:div>
    <w:div w:id="1586036797">
      <w:bodyDiv w:val="1"/>
      <w:marLeft w:val="0"/>
      <w:marRight w:val="0"/>
      <w:marTop w:val="0"/>
      <w:marBottom w:val="0"/>
      <w:divBdr>
        <w:top w:val="none" w:sz="0" w:space="0" w:color="auto"/>
        <w:left w:val="none" w:sz="0" w:space="0" w:color="auto"/>
        <w:bottom w:val="none" w:sz="0" w:space="0" w:color="auto"/>
        <w:right w:val="none" w:sz="0" w:space="0" w:color="auto"/>
      </w:divBdr>
    </w:div>
    <w:div w:id="1598176424">
      <w:bodyDiv w:val="1"/>
      <w:marLeft w:val="0"/>
      <w:marRight w:val="0"/>
      <w:marTop w:val="0"/>
      <w:marBottom w:val="0"/>
      <w:divBdr>
        <w:top w:val="none" w:sz="0" w:space="0" w:color="auto"/>
        <w:left w:val="none" w:sz="0" w:space="0" w:color="auto"/>
        <w:bottom w:val="none" w:sz="0" w:space="0" w:color="auto"/>
        <w:right w:val="none" w:sz="0" w:space="0" w:color="auto"/>
      </w:divBdr>
      <w:divsChild>
        <w:div w:id="1062212895">
          <w:marLeft w:val="0"/>
          <w:marRight w:val="0"/>
          <w:marTop w:val="120"/>
          <w:marBottom w:val="150"/>
          <w:divBdr>
            <w:top w:val="none" w:sz="0" w:space="0" w:color="auto"/>
            <w:left w:val="none" w:sz="0" w:space="0" w:color="auto"/>
            <w:bottom w:val="dashed" w:sz="12" w:space="4" w:color="B8B8BA"/>
            <w:right w:val="none" w:sz="0" w:space="0" w:color="auto"/>
          </w:divBdr>
          <w:divsChild>
            <w:div w:id="14720897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7926837">
      <w:bodyDiv w:val="1"/>
      <w:marLeft w:val="0"/>
      <w:marRight w:val="0"/>
      <w:marTop w:val="0"/>
      <w:marBottom w:val="0"/>
      <w:divBdr>
        <w:top w:val="none" w:sz="0" w:space="0" w:color="auto"/>
        <w:left w:val="none" w:sz="0" w:space="0" w:color="auto"/>
        <w:bottom w:val="none" w:sz="0" w:space="0" w:color="auto"/>
        <w:right w:val="none" w:sz="0" w:space="0" w:color="auto"/>
      </w:divBdr>
      <w:divsChild>
        <w:div w:id="448622999">
          <w:marLeft w:val="0"/>
          <w:marRight w:val="0"/>
          <w:marTop w:val="120"/>
          <w:marBottom w:val="150"/>
          <w:divBdr>
            <w:top w:val="none" w:sz="0" w:space="0" w:color="auto"/>
            <w:left w:val="none" w:sz="0" w:space="0" w:color="auto"/>
            <w:bottom w:val="dashed" w:sz="12" w:space="4" w:color="B8B8BA"/>
            <w:right w:val="none" w:sz="0" w:space="0" w:color="auto"/>
          </w:divBdr>
          <w:divsChild>
            <w:div w:id="18233056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0695483">
      <w:bodyDiv w:val="1"/>
      <w:marLeft w:val="0"/>
      <w:marRight w:val="0"/>
      <w:marTop w:val="0"/>
      <w:marBottom w:val="0"/>
      <w:divBdr>
        <w:top w:val="none" w:sz="0" w:space="0" w:color="auto"/>
        <w:left w:val="none" w:sz="0" w:space="0" w:color="auto"/>
        <w:bottom w:val="none" w:sz="0" w:space="0" w:color="auto"/>
        <w:right w:val="none" w:sz="0" w:space="0" w:color="auto"/>
      </w:divBdr>
    </w:div>
    <w:div w:id="1659075137">
      <w:bodyDiv w:val="1"/>
      <w:marLeft w:val="0"/>
      <w:marRight w:val="0"/>
      <w:marTop w:val="0"/>
      <w:marBottom w:val="0"/>
      <w:divBdr>
        <w:top w:val="none" w:sz="0" w:space="0" w:color="auto"/>
        <w:left w:val="none" w:sz="0" w:space="0" w:color="auto"/>
        <w:bottom w:val="none" w:sz="0" w:space="0" w:color="auto"/>
        <w:right w:val="none" w:sz="0" w:space="0" w:color="auto"/>
      </w:divBdr>
    </w:div>
    <w:div w:id="1688870527">
      <w:bodyDiv w:val="1"/>
      <w:marLeft w:val="0"/>
      <w:marRight w:val="0"/>
      <w:marTop w:val="0"/>
      <w:marBottom w:val="0"/>
      <w:divBdr>
        <w:top w:val="none" w:sz="0" w:space="0" w:color="auto"/>
        <w:left w:val="none" w:sz="0" w:space="0" w:color="auto"/>
        <w:bottom w:val="none" w:sz="0" w:space="0" w:color="auto"/>
        <w:right w:val="none" w:sz="0" w:space="0" w:color="auto"/>
      </w:divBdr>
    </w:div>
    <w:div w:id="1689214536">
      <w:bodyDiv w:val="1"/>
      <w:marLeft w:val="0"/>
      <w:marRight w:val="0"/>
      <w:marTop w:val="0"/>
      <w:marBottom w:val="0"/>
      <w:divBdr>
        <w:top w:val="none" w:sz="0" w:space="0" w:color="auto"/>
        <w:left w:val="none" w:sz="0" w:space="0" w:color="auto"/>
        <w:bottom w:val="none" w:sz="0" w:space="0" w:color="auto"/>
        <w:right w:val="none" w:sz="0" w:space="0" w:color="auto"/>
      </w:divBdr>
      <w:divsChild>
        <w:div w:id="1165053223">
          <w:marLeft w:val="0"/>
          <w:marRight w:val="0"/>
          <w:marTop w:val="120"/>
          <w:marBottom w:val="150"/>
          <w:divBdr>
            <w:top w:val="none" w:sz="0" w:space="0" w:color="auto"/>
            <w:left w:val="none" w:sz="0" w:space="0" w:color="auto"/>
            <w:bottom w:val="dashed" w:sz="12" w:space="4" w:color="B8B8BA"/>
            <w:right w:val="none" w:sz="0" w:space="0" w:color="auto"/>
          </w:divBdr>
          <w:divsChild>
            <w:div w:id="19755967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4109505">
      <w:bodyDiv w:val="1"/>
      <w:marLeft w:val="0"/>
      <w:marRight w:val="0"/>
      <w:marTop w:val="0"/>
      <w:marBottom w:val="0"/>
      <w:divBdr>
        <w:top w:val="none" w:sz="0" w:space="0" w:color="auto"/>
        <w:left w:val="none" w:sz="0" w:space="0" w:color="auto"/>
        <w:bottom w:val="none" w:sz="0" w:space="0" w:color="auto"/>
        <w:right w:val="none" w:sz="0" w:space="0" w:color="auto"/>
      </w:divBdr>
      <w:divsChild>
        <w:div w:id="1697728379">
          <w:marLeft w:val="0"/>
          <w:marRight w:val="0"/>
          <w:marTop w:val="120"/>
          <w:marBottom w:val="150"/>
          <w:divBdr>
            <w:top w:val="none" w:sz="0" w:space="0" w:color="auto"/>
            <w:left w:val="none" w:sz="0" w:space="0" w:color="auto"/>
            <w:bottom w:val="dashed" w:sz="12" w:space="4" w:color="B8B8BA"/>
            <w:right w:val="none" w:sz="0" w:space="0" w:color="auto"/>
          </w:divBdr>
          <w:divsChild>
            <w:div w:id="952444036">
              <w:marLeft w:val="0"/>
              <w:marRight w:val="0"/>
              <w:marTop w:val="120"/>
              <w:marBottom w:val="120"/>
              <w:divBdr>
                <w:top w:val="none" w:sz="0" w:space="0" w:color="auto"/>
                <w:left w:val="none" w:sz="0" w:space="0" w:color="auto"/>
                <w:bottom w:val="none" w:sz="0" w:space="0" w:color="auto"/>
                <w:right w:val="none" w:sz="0" w:space="0" w:color="auto"/>
              </w:divBdr>
              <w:divsChild>
                <w:div w:id="957182712">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sChild>
        </w:div>
      </w:divsChild>
    </w:div>
    <w:div w:id="1754280955">
      <w:bodyDiv w:val="1"/>
      <w:marLeft w:val="0"/>
      <w:marRight w:val="0"/>
      <w:marTop w:val="0"/>
      <w:marBottom w:val="0"/>
      <w:divBdr>
        <w:top w:val="none" w:sz="0" w:space="0" w:color="auto"/>
        <w:left w:val="none" w:sz="0" w:space="0" w:color="auto"/>
        <w:bottom w:val="none" w:sz="0" w:space="0" w:color="auto"/>
        <w:right w:val="none" w:sz="0" w:space="0" w:color="auto"/>
      </w:divBdr>
      <w:divsChild>
        <w:div w:id="1126236176">
          <w:marLeft w:val="0"/>
          <w:marRight w:val="0"/>
          <w:marTop w:val="0"/>
          <w:marBottom w:val="0"/>
          <w:divBdr>
            <w:top w:val="none" w:sz="0" w:space="0" w:color="auto"/>
            <w:left w:val="none" w:sz="0" w:space="0" w:color="auto"/>
            <w:bottom w:val="none" w:sz="0" w:space="0" w:color="auto"/>
            <w:right w:val="none" w:sz="0" w:space="0" w:color="auto"/>
          </w:divBdr>
        </w:div>
        <w:div w:id="532302959">
          <w:marLeft w:val="0"/>
          <w:marRight w:val="0"/>
          <w:marTop w:val="0"/>
          <w:marBottom w:val="0"/>
          <w:divBdr>
            <w:top w:val="none" w:sz="0" w:space="0" w:color="auto"/>
            <w:left w:val="none" w:sz="0" w:space="0" w:color="auto"/>
            <w:bottom w:val="none" w:sz="0" w:space="0" w:color="auto"/>
            <w:right w:val="none" w:sz="0" w:space="0" w:color="auto"/>
          </w:divBdr>
          <w:divsChild>
            <w:div w:id="1988895153">
              <w:marLeft w:val="0"/>
              <w:marRight w:val="0"/>
              <w:marTop w:val="0"/>
              <w:marBottom w:val="0"/>
              <w:divBdr>
                <w:top w:val="none" w:sz="0" w:space="0" w:color="auto"/>
                <w:left w:val="none" w:sz="0" w:space="0" w:color="auto"/>
                <w:bottom w:val="none" w:sz="0" w:space="0" w:color="auto"/>
                <w:right w:val="none" w:sz="0" w:space="0" w:color="auto"/>
              </w:divBdr>
              <w:divsChild>
                <w:div w:id="1206023152">
                  <w:marLeft w:val="0"/>
                  <w:marRight w:val="0"/>
                  <w:marTop w:val="0"/>
                  <w:marBottom w:val="0"/>
                  <w:divBdr>
                    <w:top w:val="none" w:sz="0" w:space="0" w:color="auto"/>
                    <w:left w:val="none" w:sz="0" w:space="0" w:color="auto"/>
                    <w:bottom w:val="none" w:sz="0" w:space="0" w:color="auto"/>
                    <w:right w:val="none" w:sz="0" w:space="0" w:color="auto"/>
                  </w:divBdr>
                  <w:divsChild>
                    <w:div w:id="1363632951">
                      <w:marLeft w:val="0"/>
                      <w:marRight w:val="0"/>
                      <w:marTop w:val="0"/>
                      <w:marBottom w:val="0"/>
                      <w:divBdr>
                        <w:top w:val="none" w:sz="0" w:space="0" w:color="auto"/>
                        <w:left w:val="none" w:sz="0" w:space="0" w:color="auto"/>
                        <w:bottom w:val="none" w:sz="0" w:space="0" w:color="auto"/>
                        <w:right w:val="none" w:sz="0" w:space="0" w:color="auto"/>
                      </w:divBdr>
                      <w:divsChild>
                        <w:div w:id="1414278369">
                          <w:marLeft w:val="0"/>
                          <w:marRight w:val="0"/>
                          <w:marTop w:val="0"/>
                          <w:marBottom w:val="0"/>
                          <w:divBdr>
                            <w:top w:val="none" w:sz="0" w:space="0" w:color="auto"/>
                            <w:left w:val="none" w:sz="0" w:space="0" w:color="auto"/>
                            <w:bottom w:val="none" w:sz="0" w:space="0" w:color="auto"/>
                            <w:right w:val="none" w:sz="0" w:space="0" w:color="auto"/>
                          </w:divBdr>
                          <w:divsChild>
                            <w:div w:id="688023254">
                              <w:marLeft w:val="0"/>
                              <w:marRight w:val="0"/>
                              <w:marTop w:val="0"/>
                              <w:marBottom w:val="0"/>
                              <w:divBdr>
                                <w:top w:val="none" w:sz="0" w:space="0" w:color="auto"/>
                                <w:left w:val="none" w:sz="0" w:space="0" w:color="auto"/>
                                <w:bottom w:val="none" w:sz="0" w:space="0" w:color="auto"/>
                                <w:right w:val="none" w:sz="0" w:space="0" w:color="auto"/>
                              </w:divBdr>
                              <w:divsChild>
                                <w:div w:id="254442933">
                                  <w:marLeft w:val="0"/>
                                  <w:marRight w:val="0"/>
                                  <w:marTop w:val="0"/>
                                  <w:marBottom w:val="0"/>
                                  <w:divBdr>
                                    <w:top w:val="none" w:sz="0" w:space="0" w:color="auto"/>
                                    <w:left w:val="none" w:sz="0" w:space="0" w:color="auto"/>
                                    <w:bottom w:val="none" w:sz="0" w:space="0" w:color="auto"/>
                                    <w:right w:val="none" w:sz="0" w:space="0" w:color="auto"/>
                                  </w:divBdr>
                                  <w:divsChild>
                                    <w:div w:id="852838292">
                                      <w:marLeft w:val="0"/>
                                      <w:marRight w:val="0"/>
                                      <w:marTop w:val="0"/>
                                      <w:marBottom w:val="0"/>
                                      <w:divBdr>
                                        <w:top w:val="none" w:sz="0" w:space="0" w:color="auto"/>
                                        <w:left w:val="none" w:sz="0" w:space="0" w:color="auto"/>
                                        <w:bottom w:val="none" w:sz="0" w:space="0" w:color="auto"/>
                                        <w:right w:val="none" w:sz="0" w:space="0" w:color="auto"/>
                                      </w:divBdr>
                                      <w:divsChild>
                                        <w:div w:id="945381798">
                                          <w:marLeft w:val="0"/>
                                          <w:marRight w:val="0"/>
                                          <w:marTop w:val="0"/>
                                          <w:marBottom w:val="0"/>
                                          <w:divBdr>
                                            <w:top w:val="none" w:sz="0" w:space="0" w:color="auto"/>
                                            <w:left w:val="none" w:sz="0" w:space="0" w:color="auto"/>
                                            <w:bottom w:val="none" w:sz="0" w:space="0" w:color="auto"/>
                                            <w:right w:val="none" w:sz="0" w:space="0" w:color="auto"/>
                                          </w:divBdr>
                                          <w:divsChild>
                                            <w:div w:id="2125495363">
                                              <w:marLeft w:val="0"/>
                                              <w:marRight w:val="0"/>
                                              <w:marTop w:val="0"/>
                                              <w:marBottom w:val="0"/>
                                              <w:divBdr>
                                                <w:top w:val="none" w:sz="0" w:space="0" w:color="auto"/>
                                                <w:left w:val="none" w:sz="0" w:space="0" w:color="auto"/>
                                                <w:bottom w:val="none" w:sz="0" w:space="0" w:color="auto"/>
                                                <w:right w:val="none" w:sz="0" w:space="0" w:color="auto"/>
                                              </w:divBdr>
                                            </w:div>
                                            <w:div w:id="1198933663">
                                              <w:marLeft w:val="0"/>
                                              <w:marRight w:val="0"/>
                                              <w:marTop w:val="0"/>
                                              <w:marBottom w:val="0"/>
                                              <w:divBdr>
                                                <w:top w:val="none" w:sz="0" w:space="0" w:color="auto"/>
                                                <w:left w:val="none" w:sz="0" w:space="0" w:color="auto"/>
                                                <w:bottom w:val="none" w:sz="0" w:space="0" w:color="auto"/>
                                                <w:right w:val="none" w:sz="0" w:space="0" w:color="auto"/>
                                              </w:divBdr>
                                            </w:div>
                                            <w:div w:id="1881016931">
                                              <w:marLeft w:val="0"/>
                                              <w:marRight w:val="0"/>
                                              <w:marTop w:val="0"/>
                                              <w:marBottom w:val="0"/>
                                              <w:divBdr>
                                                <w:top w:val="none" w:sz="0" w:space="0" w:color="auto"/>
                                                <w:left w:val="none" w:sz="0" w:space="0" w:color="auto"/>
                                                <w:bottom w:val="none" w:sz="0" w:space="0" w:color="auto"/>
                                                <w:right w:val="none" w:sz="0" w:space="0" w:color="auto"/>
                                              </w:divBdr>
                                            </w:div>
                                            <w:div w:id="299655771">
                                              <w:marLeft w:val="0"/>
                                              <w:marRight w:val="0"/>
                                              <w:marTop w:val="0"/>
                                              <w:marBottom w:val="0"/>
                                              <w:divBdr>
                                                <w:top w:val="none" w:sz="0" w:space="0" w:color="auto"/>
                                                <w:left w:val="none" w:sz="0" w:space="0" w:color="auto"/>
                                                <w:bottom w:val="none" w:sz="0" w:space="0" w:color="auto"/>
                                                <w:right w:val="none" w:sz="0" w:space="0" w:color="auto"/>
                                              </w:divBdr>
                                            </w:div>
                                            <w:div w:id="1935435512">
                                              <w:marLeft w:val="0"/>
                                              <w:marRight w:val="0"/>
                                              <w:marTop w:val="0"/>
                                              <w:marBottom w:val="0"/>
                                              <w:divBdr>
                                                <w:top w:val="none" w:sz="0" w:space="0" w:color="auto"/>
                                                <w:left w:val="none" w:sz="0" w:space="0" w:color="auto"/>
                                                <w:bottom w:val="none" w:sz="0" w:space="0" w:color="auto"/>
                                                <w:right w:val="none" w:sz="0" w:space="0" w:color="auto"/>
                                              </w:divBdr>
                                            </w:div>
                                            <w:div w:id="1325861898">
                                              <w:marLeft w:val="0"/>
                                              <w:marRight w:val="0"/>
                                              <w:marTop w:val="0"/>
                                              <w:marBottom w:val="0"/>
                                              <w:divBdr>
                                                <w:top w:val="none" w:sz="0" w:space="0" w:color="auto"/>
                                                <w:left w:val="none" w:sz="0" w:space="0" w:color="auto"/>
                                                <w:bottom w:val="none" w:sz="0" w:space="0" w:color="auto"/>
                                                <w:right w:val="none" w:sz="0" w:space="0" w:color="auto"/>
                                              </w:divBdr>
                                            </w:div>
                                            <w:div w:id="1725564459">
                                              <w:marLeft w:val="0"/>
                                              <w:marRight w:val="0"/>
                                              <w:marTop w:val="0"/>
                                              <w:marBottom w:val="0"/>
                                              <w:divBdr>
                                                <w:top w:val="none" w:sz="0" w:space="0" w:color="auto"/>
                                                <w:left w:val="none" w:sz="0" w:space="0" w:color="auto"/>
                                                <w:bottom w:val="none" w:sz="0" w:space="0" w:color="auto"/>
                                                <w:right w:val="none" w:sz="0" w:space="0" w:color="auto"/>
                                              </w:divBdr>
                                            </w:div>
                                            <w:div w:id="711417763">
                                              <w:marLeft w:val="0"/>
                                              <w:marRight w:val="0"/>
                                              <w:marTop w:val="0"/>
                                              <w:marBottom w:val="0"/>
                                              <w:divBdr>
                                                <w:top w:val="none" w:sz="0" w:space="0" w:color="auto"/>
                                                <w:left w:val="none" w:sz="0" w:space="0" w:color="auto"/>
                                                <w:bottom w:val="none" w:sz="0" w:space="0" w:color="auto"/>
                                                <w:right w:val="none" w:sz="0" w:space="0" w:color="auto"/>
                                              </w:divBdr>
                                            </w:div>
                                            <w:div w:id="2025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501269">
      <w:bodyDiv w:val="1"/>
      <w:marLeft w:val="0"/>
      <w:marRight w:val="0"/>
      <w:marTop w:val="0"/>
      <w:marBottom w:val="0"/>
      <w:divBdr>
        <w:top w:val="none" w:sz="0" w:space="0" w:color="auto"/>
        <w:left w:val="none" w:sz="0" w:space="0" w:color="auto"/>
        <w:bottom w:val="none" w:sz="0" w:space="0" w:color="auto"/>
        <w:right w:val="none" w:sz="0" w:space="0" w:color="auto"/>
      </w:divBdr>
      <w:divsChild>
        <w:div w:id="452215615">
          <w:marLeft w:val="0"/>
          <w:marRight w:val="0"/>
          <w:marTop w:val="120"/>
          <w:marBottom w:val="150"/>
          <w:divBdr>
            <w:top w:val="none" w:sz="0" w:space="0" w:color="auto"/>
            <w:left w:val="none" w:sz="0" w:space="0" w:color="auto"/>
            <w:bottom w:val="dashed" w:sz="12" w:space="4" w:color="B8B8BA"/>
            <w:right w:val="none" w:sz="0" w:space="0" w:color="auto"/>
          </w:divBdr>
          <w:divsChild>
            <w:div w:id="776749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9502932">
      <w:bodyDiv w:val="1"/>
      <w:marLeft w:val="0"/>
      <w:marRight w:val="0"/>
      <w:marTop w:val="0"/>
      <w:marBottom w:val="0"/>
      <w:divBdr>
        <w:top w:val="none" w:sz="0" w:space="0" w:color="auto"/>
        <w:left w:val="none" w:sz="0" w:space="0" w:color="auto"/>
        <w:bottom w:val="none" w:sz="0" w:space="0" w:color="auto"/>
        <w:right w:val="none" w:sz="0" w:space="0" w:color="auto"/>
      </w:divBdr>
    </w:div>
    <w:div w:id="1774399229">
      <w:bodyDiv w:val="1"/>
      <w:marLeft w:val="0"/>
      <w:marRight w:val="0"/>
      <w:marTop w:val="0"/>
      <w:marBottom w:val="0"/>
      <w:divBdr>
        <w:top w:val="none" w:sz="0" w:space="0" w:color="auto"/>
        <w:left w:val="none" w:sz="0" w:space="0" w:color="auto"/>
        <w:bottom w:val="none" w:sz="0" w:space="0" w:color="auto"/>
        <w:right w:val="none" w:sz="0" w:space="0" w:color="auto"/>
      </w:divBdr>
    </w:div>
    <w:div w:id="1774667078">
      <w:bodyDiv w:val="1"/>
      <w:marLeft w:val="0"/>
      <w:marRight w:val="0"/>
      <w:marTop w:val="0"/>
      <w:marBottom w:val="0"/>
      <w:divBdr>
        <w:top w:val="none" w:sz="0" w:space="0" w:color="auto"/>
        <w:left w:val="none" w:sz="0" w:space="0" w:color="auto"/>
        <w:bottom w:val="none" w:sz="0" w:space="0" w:color="auto"/>
        <w:right w:val="none" w:sz="0" w:space="0" w:color="auto"/>
      </w:divBdr>
    </w:div>
    <w:div w:id="1785925182">
      <w:bodyDiv w:val="1"/>
      <w:marLeft w:val="0"/>
      <w:marRight w:val="0"/>
      <w:marTop w:val="0"/>
      <w:marBottom w:val="0"/>
      <w:divBdr>
        <w:top w:val="none" w:sz="0" w:space="0" w:color="auto"/>
        <w:left w:val="none" w:sz="0" w:space="0" w:color="auto"/>
        <w:bottom w:val="none" w:sz="0" w:space="0" w:color="auto"/>
        <w:right w:val="none" w:sz="0" w:space="0" w:color="auto"/>
      </w:divBdr>
    </w:div>
    <w:div w:id="1788962554">
      <w:bodyDiv w:val="1"/>
      <w:marLeft w:val="0"/>
      <w:marRight w:val="0"/>
      <w:marTop w:val="0"/>
      <w:marBottom w:val="0"/>
      <w:divBdr>
        <w:top w:val="none" w:sz="0" w:space="0" w:color="auto"/>
        <w:left w:val="none" w:sz="0" w:space="0" w:color="auto"/>
        <w:bottom w:val="none" w:sz="0" w:space="0" w:color="auto"/>
        <w:right w:val="none" w:sz="0" w:space="0" w:color="auto"/>
      </w:divBdr>
    </w:div>
    <w:div w:id="1797865667">
      <w:bodyDiv w:val="1"/>
      <w:marLeft w:val="0"/>
      <w:marRight w:val="0"/>
      <w:marTop w:val="0"/>
      <w:marBottom w:val="0"/>
      <w:divBdr>
        <w:top w:val="none" w:sz="0" w:space="0" w:color="auto"/>
        <w:left w:val="none" w:sz="0" w:space="0" w:color="auto"/>
        <w:bottom w:val="none" w:sz="0" w:space="0" w:color="auto"/>
        <w:right w:val="none" w:sz="0" w:space="0" w:color="auto"/>
      </w:divBdr>
      <w:divsChild>
        <w:div w:id="607742012">
          <w:marLeft w:val="0"/>
          <w:marRight w:val="0"/>
          <w:marTop w:val="120"/>
          <w:marBottom w:val="150"/>
          <w:divBdr>
            <w:top w:val="none" w:sz="0" w:space="0" w:color="auto"/>
            <w:left w:val="none" w:sz="0" w:space="0" w:color="auto"/>
            <w:bottom w:val="dashed" w:sz="12" w:space="4" w:color="B8B8BA"/>
            <w:right w:val="none" w:sz="0" w:space="0" w:color="auto"/>
          </w:divBdr>
          <w:divsChild>
            <w:div w:id="19514011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0342181">
      <w:bodyDiv w:val="1"/>
      <w:marLeft w:val="0"/>
      <w:marRight w:val="0"/>
      <w:marTop w:val="0"/>
      <w:marBottom w:val="0"/>
      <w:divBdr>
        <w:top w:val="none" w:sz="0" w:space="0" w:color="auto"/>
        <w:left w:val="none" w:sz="0" w:space="0" w:color="auto"/>
        <w:bottom w:val="none" w:sz="0" w:space="0" w:color="auto"/>
        <w:right w:val="none" w:sz="0" w:space="0" w:color="auto"/>
      </w:divBdr>
    </w:div>
    <w:div w:id="1809084552">
      <w:bodyDiv w:val="1"/>
      <w:marLeft w:val="0"/>
      <w:marRight w:val="0"/>
      <w:marTop w:val="0"/>
      <w:marBottom w:val="0"/>
      <w:divBdr>
        <w:top w:val="none" w:sz="0" w:space="0" w:color="auto"/>
        <w:left w:val="none" w:sz="0" w:space="0" w:color="auto"/>
        <w:bottom w:val="none" w:sz="0" w:space="0" w:color="auto"/>
        <w:right w:val="none" w:sz="0" w:space="0" w:color="auto"/>
      </w:divBdr>
      <w:divsChild>
        <w:div w:id="244848858">
          <w:marLeft w:val="0"/>
          <w:marRight w:val="0"/>
          <w:marTop w:val="120"/>
          <w:marBottom w:val="150"/>
          <w:divBdr>
            <w:top w:val="none" w:sz="0" w:space="0" w:color="auto"/>
            <w:left w:val="none" w:sz="0" w:space="0" w:color="auto"/>
            <w:bottom w:val="dashed" w:sz="12" w:space="4" w:color="B8B8BA"/>
            <w:right w:val="none" w:sz="0" w:space="0" w:color="auto"/>
          </w:divBdr>
          <w:divsChild>
            <w:div w:id="1897156344">
              <w:marLeft w:val="0"/>
              <w:marRight w:val="0"/>
              <w:marTop w:val="120"/>
              <w:marBottom w:val="120"/>
              <w:divBdr>
                <w:top w:val="none" w:sz="0" w:space="0" w:color="auto"/>
                <w:left w:val="none" w:sz="0" w:space="0" w:color="auto"/>
                <w:bottom w:val="none" w:sz="0" w:space="0" w:color="auto"/>
                <w:right w:val="none" w:sz="0" w:space="0" w:color="auto"/>
              </w:divBdr>
              <w:divsChild>
                <w:div w:id="725295748">
                  <w:marLeft w:val="0"/>
                  <w:marRight w:val="0"/>
                  <w:marTop w:val="150"/>
                  <w:marBottom w:val="150"/>
                  <w:divBdr>
                    <w:top w:val="dashed" w:sz="18" w:space="4" w:color="008000"/>
                    <w:left w:val="dashed" w:sz="18" w:space="4" w:color="008000"/>
                    <w:bottom w:val="dashed" w:sz="18" w:space="4" w:color="008000"/>
                    <w:right w:val="dashed" w:sz="18" w:space="4" w:color="008000"/>
                  </w:divBdr>
                </w:div>
                <w:div w:id="790782998">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sChild>
        </w:div>
      </w:divsChild>
    </w:div>
    <w:div w:id="1811822747">
      <w:bodyDiv w:val="1"/>
      <w:marLeft w:val="0"/>
      <w:marRight w:val="0"/>
      <w:marTop w:val="0"/>
      <w:marBottom w:val="0"/>
      <w:divBdr>
        <w:top w:val="none" w:sz="0" w:space="0" w:color="auto"/>
        <w:left w:val="none" w:sz="0" w:space="0" w:color="auto"/>
        <w:bottom w:val="none" w:sz="0" w:space="0" w:color="auto"/>
        <w:right w:val="none" w:sz="0" w:space="0" w:color="auto"/>
      </w:divBdr>
    </w:div>
    <w:div w:id="1827475376">
      <w:bodyDiv w:val="1"/>
      <w:marLeft w:val="0"/>
      <w:marRight w:val="0"/>
      <w:marTop w:val="0"/>
      <w:marBottom w:val="0"/>
      <w:divBdr>
        <w:top w:val="none" w:sz="0" w:space="0" w:color="auto"/>
        <w:left w:val="none" w:sz="0" w:space="0" w:color="auto"/>
        <w:bottom w:val="none" w:sz="0" w:space="0" w:color="auto"/>
        <w:right w:val="none" w:sz="0" w:space="0" w:color="auto"/>
      </w:divBdr>
    </w:div>
    <w:div w:id="1834295038">
      <w:bodyDiv w:val="1"/>
      <w:marLeft w:val="0"/>
      <w:marRight w:val="0"/>
      <w:marTop w:val="0"/>
      <w:marBottom w:val="0"/>
      <w:divBdr>
        <w:top w:val="none" w:sz="0" w:space="0" w:color="auto"/>
        <w:left w:val="none" w:sz="0" w:space="0" w:color="auto"/>
        <w:bottom w:val="none" w:sz="0" w:space="0" w:color="auto"/>
        <w:right w:val="none" w:sz="0" w:space="0" w:color="auto"/>
      </w:divBdr>
    </w:div>
    <w:div w:id="1842036981">
      <w:bodyDiv w:val="1"/>
      <w:marLeft w:val="0"/>
      <w:marRight w:val="0"/>
      <w:marTop w:val="0"/>
      <w:marBottom w:val="0"/>
      <w:divBdr>
        <w:top w:val="none" w:sz="0" w:space="0" w:color="auto"/>
        <w:left w:val="none" w:sz="0" w:space="0" w:color="auto"/>
        <w:bottom w:val="none" w:sz="0" w:space="0" w:color="auto"/>
        <w:right w:val="none" w:sz="0" w:space="0" w:color="auto"/>
      </w:divBdr>
      <w:divsChild>
        <w:div w:id="672411244">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 w:id="1863014820">
      <w:bodyDiv w:val="1"/>
      <w:marLeft w:val="0"/>
      <w:marRight w:val="0"/>
      <w:marTop w:val="0"/>
      <w:marBottom w:val="0"/>
      <w:divBdr>
        <w:top w:val="none" w:sz="0" w:space="0" w:color="auto"/>
        <w:left w:val="none" w:sz="0" w:space="0" w:color="auto"/>
        <w:bottom w:val="none" w:sz="0" w:space="0" w:color="auto"/>
        <w:right w:val="none" w:sz="0" w:space="0" w:color="auto"/>
      </w:divBdr>
      <w:divsChild>
        <w:div w:id="1579905973">
          <w:marLeft w:val="0"/>
          <w:marRight w:val="0"/>
          <w:marTop w:val="0"/>
          <w:marBottom w:val="0"/>
          <w:divBdr>
            <w:top w:val="none" w:sz="0" w:space="0" w:color="auto"/>
            <w:left w:val="none" w:sz="0" w:space="0" w:color="auto"/>
            <w:bottom w:val="none" w:sz="0" w:space="0" w:color="auto"/>
            <w:right w:val="none" w:sz="0" w:space="0" w:color="auto"/>
          </w:divBdr>
        </w:div>
        <w:div w:id="470556513">
          <w:marLeft w:val="0"/>
          <w:marRight w:val="0"/>
          <w:marTop w:val="0"/>
          <w:marBottom w:val="0"/>
          <w:divBdr>
            <w:top w:val="none" w:sz="0" w:space="0" w:color="auto"/>
            <w:left w:val="none" w:sz="0" w:space="0" w:color="auto"/>
            <w:bottom w:val="none" w:sz="0" w:space="0" w:color="auto"/>
            <w:right w:val="none" w:sz="0" w:space="0" w:color="auto"/>
          </w:divBdr>
          <w:divsChild>
            <w:div w:id="442773078">
              <w:marLeft w:val="0"/>
              <w:marRight w:val="0"/>
              <w:marTop w:val="0"/>
              <w:marBottom w:val="0"/>
              <w:divBdr>
                <w:top w:val="none" w:sz="0" w:space="0" w:color="auto"/>
                <w:left w:val="none" w:sz="0" w:space="0" w:color="auto"/>
                <w:bottom w:val="none" w:sz="0" w:space="0" w:color="auto"/>
                <w:right w:val="none" w:sz="0" w:space="0" w:color="auto"/>
              </w:divBdr>
              <w:divsChild>
                <w:div w:id="277689268">
                  <w:marLeft w:val="0"/>
                  <w:marRight w:val="0"/>
                  <w:marTop w:val="0"/>
                  <w:marBottom w:val="0"/>
                  <w:divBdr>
                    <w:top w:val="none" w:sz="0" w:space="0" w:color="auto"/>
                    <w:left w:val="none" w:sz="0" w:space="0" w:color="auto"/>
                    <w:bottom w:val="none" w:sz="0" w:space="0" w:color="auto"/>
                    <w:right w:val="none" w:sz="0" w:space="0" w:color="auto"/>
                  </w:divBdr>
                  <w:divsChild>
                    <w:div w:id="761218176">
                      <w:marLeft w:val="0"/>
                      <w:marRight w:val="0"/>
                      <w:marTop w:val="0"/>
                      <w:marBottom w:val="0"/>
                      <w:divBdr>
                        <w:top w:val="none" w:sz="0" w:space="0" w:color="auto"/>
                        <w:left w:val="none" w:sz="0" w:space="0" w:color="auto"/>
                        <w:bottom w:val="none" w:sz="0" w:space="0" w:color="auto"/>
                        <w:right w:val="none" w:sz="0" w:space="0" w:color="auto"/>
                      </w:divBdr>
                      <w:divsChild>
                        <w:div w:id="437528293">
                          <w:marLeft w:val="0"/>
                          <w:marRight w:val="0"/>
                          <w:marTop w:val="0"/>
                          <w:marBottom w:val="0"/>
                          <w:divBdr>
                            <w:top w:val="none" w:sz="0" w:space="0" w:color="auto"/>
                            <w:left w:val="none" w:sz="0" w:space="0" w:color="auto"/>
                            <w:bottom w:val="none" w:sz="0" w:space="0" w:color="auto"/>
                            <w:right w:val="none" w:sz="0" w:space="0" w:color="auto"/>
                          </w:divBdr>
                          <w:divsChild>
                            <w:div w:id="349456887">
                              <w:marLeft w:val="0"/>
                              <w:marRight w:val="0"/>
                              <w:marTop w:val="0"/>
                              <w:marBottom w:val="0"/>
                              <w:divBdr>
                                <w:top w:val="none" w:sz="0" w:space="0" w:color="auto"/>
                                <w:left w:val="none" w:sz="0" w:space="0" w:color="auto"/>
                                <w:bottom w:val="none" w:sz="0" w:space="0" w:color="auto"/>
                                <w:right w:val="none" w:sz="0" w:space="0" w:color="auto"/>
                              </w:divBdr>
                              <w:divsChild>
                                <w:div w:id="822624508">
                                  <w:marLeft w:val="0"/>
                                  <w:marRight w:val="0"/>
                                  <w:marTop w:val="0"/>
                                  <w:marBottom w:val="0"/>
                                  <w:divBdr>
                                    <w:top w:val="none" w:sz="0" w:space="0" w:color="auto"/>
                                    <w:left w:val="none" w:sz="0" w:space="0" w:color="auto"/>
                                    <w:bottom w:val="none" w:sz="0" w:space="0" w:color="auto"/>
                                    <w:right w:val="none" w:sz="0" w:space="0" w:color="auto"/>
                                  </w:divBdr>
                                  <w:divsChild>
                                    <w:div w:id="1214921617">
                                      <w:marLeft w:val="0"/>
                                      <w:marRight w:val="0"/>
                                      <w:marTop w:val="0"/>
                                      <w:marBottom w:val="0"/>
                                      <w:divBdr>
                                        <w:top w:val="none" w:sz="0" w:space="0" w:color="auto"/>
                                        <w:left w:val="none" w:sz="0" w:space="0" w:color="auto"/>
                                        <w:bottom w:val="none" w:sz="0" w:space="0" w:color="auto"/>
                                        <w:right w:val="none" w:sz="0" w:space="0" w:color="auto"/>
                                      </w:divBdr>
                                      <w:divsChild>
                                        <w:div w:id="1013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8514">
      <w:bodyDiv w:val="1"/>
      <w:marLeft w:val="0"/>
      <w:marRight w:val="0"/>
      <w:marTop w:val="0"/>
      <w:marBottom w:val="0"/>
      <w:divBdr>
        <w:top w:val="none" w:sz="0" w:space="0" w:color="auto"/>
        <w:left w:val="none" w:sz="0" w:space="0" w:color="auto"/>
        <w:bottom w:val="none" w:sz="0" w:space="0" w:color="auto"/>
        <w:right w:val="none" w:sz="0" w:space="0" w:color="auto"/>
      </w:divBdr>
    </w:div>
    <w:div w:id="1883251368">
      <w:bodyDiv w:val="1"/>
      <w:marLeft w:val="0"/>
      <w:marRight w:val="0"/>
      <w:marTop w:val="0"/>
      <w:marBottom w:val="0"/>
      <w:divBdr>
        <w:top w:val="none" w:sz="0" w:space="0" w:color="auto"/>
        <w:left w:val="none" w:sz="0" w:space="0" w:color="auto"/>
        <w:bottom w:val="none" w:sz="0" w:space="0" w:color="auto"/>
        <w:right w:val="none" w:sz="0" w:space="0" w:color="auto"/>
      </w:divBdr>
    </w:div>
    <w:div w:id="1899777274">
      <w:bodyDiv w:val="1"/>
      <w:marLeft w:val="0"/>
      <w:marRight w:val="0"/>
      <w:marTop w:val="0"/>
      <w:marBottom w:val="0"/>
      <w:divBdr>
        <w:top w:val="none" w:sz="0" w:space="0" w:color="auto"/>
        <w:left w:val="none" w:sz="0" w:space="0" w:color="auto"/>
        <w:bottom w:val="none" w:sz="0" w:space="0" w:color="auto"/>
        <w:right w:val="none" w:sz="0" w:space="0" w:color="auto"/>
      </w:divBdr>
      <w:divsChild>
        <w:div w:id="1146626173">
          <w:marLeft w:val="0"/>
          <w:marRight w:val="0"/>
          <w:marTop w:val="120"/>
          <w:marBottom w:val="150"/>
          <w:divBdr>
            <w:top w:val="none" w:sz="0" w:space="0" w:color="auto"/>
            <w:left w:val="none" w:sz="0" w:space="0" w:color="auto"/>
            <w:bottom w:val="dashed" w:sz="12" w:space="4" w:color="B8B8BA"/>
            <w:right w:val="none" w:sz="0" w:space="0" w:color="auto"/>
          </w:divBdr>
          <w:divsChild>
            <w:div w:id="229928075">
              <w:marLeft w:val="0"/>
              <w:marRight w:val="0"/>
              <w:marTop w:val="120"/>
              <w:marBottom w:val="120"/>
              <w:divBdr>
                <w:top w:val="none" w:sz="0" w:space="0" w:color="auto"/>
                <w:left w:val="none" w:sz="0" w:space="0" w:color="auto"/>
                <w:bottom w:val="none" w:sz="0" w:space="0" w:color="auto"/>
                <w:right w:val="none" w:sz="0" w:space="0" w:color="auto"/>
              </w:divBdr>
              <w:divsChild>
                <w:div w:id="36856416">
                  <w:marLeft w:val="0"/>
                  <w:marRight w:val="0"/>
                  <w:marTop w:val="150"/>
                  <w:marBottom w:val="150"/>
                  <w:divBdr>
                    <w:top w:val="dashed" w:sz="18" w:space="4" w:color="008000"/>
                    <w:left w:val="dashed" w:sz="18" w:space="4" w:color="008000"/>
                    <w:bottom w:val="dashed" w:sz="18" w:space="4" w:color="008000"/>
                    <w:right w:val="dashed" w:sz="18" w:space="4" w:color="008000"/>
                  </w:divBdr>
                </w:div>
              </w:divsChild>
            </w:div>
          </w:divsChild>
        </w:div>
      </w:divsChild>
    </w:div>
    <w:div w:id="1905800732">
      <w:bodyDiv w:val="1"/>
      <w:marLeft w:val="0"/>
      <w:marRight w:val="0"/>
      <w:marTop w:val="0"/>
      <w:marBottom w:val="0"/>
      <w:divBdr>
        <w:top w:val="none" w:sz="0" w:space="0" w:color="auto"/>
        <w:left w:val="none" w:sz="0" w:space="0" w:color="auto"/>
        <w:bottom w:val="none" w:sz="0" w:space="0" w:color="auto"/>
        <w:right w:val="none" w:sz="0" w:space="0" w:color="auto"/>
      </w:divBdr>
    </w:div>
    <w:div w:id="2068606568">
      <w:bodyDiv w:val="1"/>
      <w:marLeft w:val="0"/>
      <w:marRight w:val="0"/>
      <w:marTop w:val="0"/>
      <w:marBottom w:val="0"/>
      <w:divBdr>
        <w:top w:val="none" w:sz="0" w:space="0" w:color="auto"/>
        <w:left w:val="none" w:sz="0" w:space="0" w:color="auto"/>
        <w:bottom w:val="none" w:sz="0" w:space="0" w:color="auto"/>
        <w:right w:val="none" w:sz="0" w:space="0" w:color="auto"/>
      </w:divBdr>
    </w:div>
    <w:div w:id="2094007799">
      <w:bodyDiv w:val="1"/>
      <w:marLeft w:val="0"/>
      <w:marRight w:val="0"/>
      <w:marTop w:val="0"/>
      <w:marBottom w:val="0"/>
      <w:divBdr>
        <w:top w:val="none" w:sz="0" w:space="0" w:color="auto"/>
        <w:left w:val="none" w:sz="0" w:space="0" w:color="auto"/>
        <w:bottom w:val="none" w:sz="0" w:space="0" w:color="auto"/>
        <w:right w:val="none" w:sz="0" w:space="0" w:color="auto"/>
      </w:divBdr>
      <w:divsChild>
        <w:div w:id="1179657856">
          <w:marLeft w:val="0"/>
          <w:marRight w:val="0"/>
          <w:marTop w:val="120"/>
          <w:marBottom w:val="150"/>
          <w:divBdr>
            <w:top w:val="none" w:sz="0" w:space="0" w:color="auto"/>
            <w:left w:val="none" w:sz="0" w:space="0" w:color="auto"/>
            <w:bottom w:val="dashed" w:sz="12" w:space="4" w:color="B8B8BA"/>
            <w:right w:val="none" w:sz="0" w:space="0" w:color="auto"/>
          </w:divBdr>
          <w:divsChild>
            <w:div w:id="5729290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8308610">
      <w:bodyDiv w:val="1"/>
      <w:marLeft w:val="0"/>
      <w:marRight w:val="0"/>
      <w:marTop w:val="0"/>
      <w:marBottom w:val="0"/>
      <w:divBdr>
        <w:top w:val="none" w:sz="0" w:space="0" w:color="auto"/>
        <w:left w:val="none" w:sz="0" w:space="0" w:color="auto"/>
        <w:bottom w:val="none" w:sz="0" w:space="0" w:color="auto"/>
        <w:right w:val="none" w:sz="0" w:space="0" w:color="auto"/>
      </w:divBdr>
      <w:divsChild>
        <w:div w:id="1094983258">
          <w:marLeft w:val="0"/>
          <w:marRight w:val="0"/>
          <w:marTop w:val="120"/>
          <w:marBottom w:val="150"/>
          <w:divBdr>
            <w:top w:val="none" w:sz="0" w:space="0" w:color="auto"/>
            <w:left w:val="none" w:sz="0" w:space="0" w:color="auto"/>
            <w:bottom w:val="dashed" w:sz="12" w:space="4" w:color="B8B8BA"/>
            <w:right w:val="none" w:sz="0" w:space="0" w:color="auto"/>
          </w:divBdr>
          <w:divsChild>
            <w:div w:id="10360840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play.google.com/store/apps/details?id=org.smssecure.smssecure" TargetMode="External"/><Relationship Id="rId21" Type="http://schemas.openxmlformats.org/officeDocument/2006/relationships/hyperlink" Target="https://ssd.eff.org/en/module/communicating-others" TargetMode="External"/><Relationship Id="rId22" Type="http://schemas.openxmlformats.org/officeDocument/2006/relationships/hyperlink" Target="https://securityinabox.org/en/guide/secure-communication" TargetMode="External"/><Relationship Id="rId23" Type="http://schemas.openxmlformats.org/officeDocument/2006/relationships/hyperlink" Target="https://support.google.com/accounts/answer/185839?hl=en" TargetMode="External"/><Relationship Id="rId24" Type="http://schemas.openxmlformats.org/officeDocument/2006/relationships/hyperlink" Target="https://securityinabox.org/en/guide/secure-communication" TargetMode="External"/><Relationship Id="rId25" Type="http://schemas.openxmlformats.org/officeDocument/2006/relationships/hyperlink" Target="https://securityinabox.org/en/K9_APG_main" TargetMode="External"/><Relationship Id="rId26" Type="http://schemas.openxmlformats.org/officeDocument/2006/relationships/hyperlink" Target="https://ssd.eff.org/en/module/introduction-public-key-cryptography-and-pgp" TargetMode="External"/><Relationship Id="rId27" Type="http://schemas.openxmlformats.org/officeDocument/2006/relationships/hyperlink" Target="https://proxy.org/" TargetMode="External"/><Relationship Id="rId28" Type="http://schemas.openxmlformats.org/officeDocument/2006/relationships/hyperlink" Target="https://ssd.eff.org/en/module/how-circumvent-online-censorship" TargetMode="External"/><Relationship Id="rId29" Type="http://schemas.openxmlformats.org/officeDocument/2006/relationships/hyperlink" Target="https://ssd.eff.org/en/module/choosing-vpn-thats-right-yo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flossmanuals.net/bypassing-censorship/" TargetMode="External"/><Relationship Id="rId31" Type="http://schemas.openxmlformats.org/officeDocument/2006/relationships/hyperlink" Target="https://opennet.net" TargetMode="External"/><Relationship Id="rId32" Type="http://schemas.openxmlformats.org/officeDocument/2006/relationships/hyperlink" Target="https://securityinabox.org/en/guide/anonymity-and-circumvention" TargetMode="External"/><Relationship Id="rId9" Type="http://schemas.openxmlformats.org/officeDocument/2006/relationships/hyperlink" Target="https://ssd.eff.org/en/module/problem-mobile-phones" TargetMode="External"/><Relationship Id="rId6" Type="http://schemas.openxmlformats.org/officeDocument/2006/relationships/hyperlink" Target="https://guardianproject.info/" TargetMode="External"/><Relationship Id="rId7" Type="http://schemas.openxmlformats.org/officeDocument/2006/relationships/hyperlink" Target="https://securityinabox.org/en/guide/mobile-phones" TargetMode="External"/><Relationship Id="rId8" Type="http://schemas.openxmlformats.org/officeDocument/2006/relationships/hyperlink" Target="https://securityinabox.org/en/guide/smartphones" TargetMode="External"/><Relationship Id="rId33" Type="http://schemas.openxmlformats.org/officeDocument/2006/relationships/hyperlink" Target="https://guardianproject.info/" TargetMode="External"/><Relationship Id="rId34" Type="http://schemas.openxmlformats.org/officeDocument/2006/relationships/hyperlink" Target="https://ssd.eff.org/en/module/protecting-yourself-social-networks" TargetMode="External"/><Relationship Id="rId35" Type="http://schemas.openxmlformats.org/officeDocument/2006/relationships/hyperlink" Target="https://securityinabox.org/social_networking_tools" TargetMode="External"/><Relationship Id="rId36" Type="http://schemas.openxmlformats.org/officeDocument/2006/relationships/hyperlink" Target="http://www.odihpn.org/download/gpr_8_revised2pdf" TargetMode="External"/><Relationship Id="rId10" Type="http://schemas.openxmlformats.org/officeDocument/2006/relationships/hyperlink" Target="http://www.cyanogenmod.com/" TargetMode="External"/><Relationship Id="rId11" Type="http://schemas.openxmlformats.org/officeDocument/2006/relationships/hyperlink" Target="https://play.google.com/store/apps/details?id=com.nemesis2.luksmanager&amp;hl=en" TargetMode="External"/><Relationship Id="rId12" Type="http://schemas.openxmlformats.org/officeDocument/2006/relationships/hyperlink" Target="https://play.google.com/store/apps/details?id=csh.cryptonite&amp;hl=en_GB" TargetMode="External"/><Relationship Id="rId13" Type="http://schemas.openxmlformats.org/officeDocument/2006/relationships/hyperlink" Target="https://securityinabox.org/en/guide/smartphones" TargetMode="External"/><Relationship Id="rId14" Type="http://schemas.openxmlformats.org/officeDocument/2006/relationships/hyperlink" Target="https://play.google.com/store/apps/details?id=org.thoughtcrime.securesms" TargetMode="External"/><Relationship Id="rId15" Type="http://schemas.openxmlformats.org/officeDocument/2006/relationships/hyperlink" Target="https://ostel.co/" TargetMode="External"/><Relationship Id="rId16" Type="http://schemas.openxmlformats.org/officeDocument/2006/relationships/hyperlink" Target="https://meet.jit.si" TargetMode="External"/><Relationship Id="rId17" Type="http://schemas.openxmlformats.org/officeDocument/2006/relationships/hyperlink" Target="http://www.skype.com/" TargetMode="External"/><Relationship Id="rId18" Type="http://schemas.openxmlformats.org/officeDocument/2006/relationships/hyperlink" Target="https://ssd.eff.org/en/module/communicating-others" TargetMode="External"/><Relationship Id="rId19" Type="http://schemas.openxmlformats.org/officeDocument/2006/relationships/hyperlink" Target="https://securityinabox.org/en/guide/secure-communication" TargetMode="External"/><Relationship Id="rId37" Type="http://schemas.openxmlformats.org/officeDocument/2006/relationships/hyperlink" Target="http://ngolearning.org/courses/availablecourses/CARE%20Safety%20Course/Shared%20Documents/English_CARE_International_Safety_and_Security_Handbook.pdf" TargetMode="External"/><Relationship Id="rId38" Type="http://schemas.openxmlformats.org/officeDocument/2006/relationships/hyperlink" Target="https://cpj.org/reports/2012/04/armed-conflict.php" TargetMode="External"/><Relationship Id="rId39" Type="http://schemas.openxmlformats.org/officeDocument/2006/relationships/hyperlink" Target="http://smallworldnews.tv/Guide/Guide_SatPhone_English.pdf"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34</Pages>
  <Words>12726</Words>
  <Characters>72542</Characters>
  <Application>Microsoft Macintosh Word</Application>
  <DocSecurity>0</DocSecurity>
  <Lines>604</Lines>
  <Paragraphs>170</Paragraphs>
  <ScaleCrop>false</ScaleCrop>
  <Company/>
  <LinksUpToDate>false</LinksUpToDate>
  <CharactersWithSpaces>85098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14</cp:revision>
  <dcterms:created xsi:type="dcterms:W3CDTF">2015-07-20T22:23:00Z</dcterms:created>
  <dcterms:modified xsi:type="dcterms:W3CDTF">2015-12-03T14:41:00Z</dcterms:modified>
</cp:coreProperties>
</file>