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4A36C" w14:textId="49AF86CD" w:rsidR="0034795F" w:rsidRPr="008409EE" w:rsidRDefault="00D74365"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b/>
          <w:sz w:val="32"/>
          <w:szCs w:val="32"/>
        </w:rPr>
      </w:pPr>
      <w:r>
        <w:rPr>
          <w:rFonts w:ascii="Candara" w:hAnsi="Candara" w:cs="Helvetica"/>
          <w:b/>
          <w:sz w:val="32"/>
          <w:szCs w:val="32"/>
        </w:rPr>
        <w:tab/>
      </w:r>
      <w:r w:rsidR="008409EE" w:rsidRPr="008409EE">
        <w:rPr>
          <w:rFonts w:ascii="Candara" w:hAnsi="Candara" w:cs="Helvetica"/>
          <w:b/>
          <w:sz w:val="32"/>
          <w:szCs w:val="32"/>
        </w:rPr>
        <w:t>Information Security</w:t>
      </w:r>
    </w:p>
    <w:p w14:paraId="270E1537"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sz w:val="22"/>
          <w:szCs w:val="22"/>
        </w:rPr>
      </w:pPr>
    </w:p>
    <w:p w14:paraId="12625C2E" w14:textId="77777777" w:rsidR="0034795F"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7096242" w14:textId="77777777" w:rsidR="00802577" w:rsidRPr="00610793" w:rsidRDefault="0080257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276FA4B" w14:textId="4C3F2948" w:rsidR="0034795F" w:rsidRPr="008409EE" w:rsidRDefault="008409E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8409EE">
        <w:rPr>
          <w:rFonts w:ascii="Candara" w:hAnsi="Candara" w:cs="Helvetica"/>
          <w:b/>
          <w:color w:val="FF0000"/>
          <w:sz w:val="22"/>
          <w:szCs w:val="22"/>
        </w:rPr>
        <w:t>MANAGING INFORMATION</w:t>
      </w:r>
    </w:p>
    <w:p w14:paraId="3E49D165" w14:textId="77777777" w:rsidR="0034795F"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AE56A25" w14:textId="77777777" w:rsidR="00D02CA9" w:rsidRPr="00264C86" w:rsidRDefault="00D02CA9"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778BBE1D" w14:textId="77777777" w:rsidR="00802577" w:rsidRDefault="0080257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20AC4DB" w14:textId="478DFCE3" w:rsidR="00E96F92" w:rsidRPr="00D74365" w:rsidRDefault="0043523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1. </w:t>
      </w:r>
      <w:r w:rsidR="00DD79D3" w:rsidRPr="00F46F9B">
        <w:rPr>
          <w:rFonts w:ascii="Candara" w:hAnsi="Candara" w:cs="Helvetica"/>
          <w:b/>
          <w:sz w:val="22"/>
          <w:szCs w:val="22"/>
          <w:highlight w:val="magenta"/>
        </w:rPr>
        <w:t>Keep what you need</w:t>
      </w:r>
    </w:p>
    <w:p w14:paraId="5EFD7036" w14:textId="77777777" w:rsidR="00D74365" w:rsidRDefault="00D74365"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9251437" w14:textId="78CB19DE" w:rsidR="00BE164B" w:rsidRPr="008D7D95" w:rsidRDefault="00BE164B" w:rsidP="00BE1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sz w:val="22"/>
          <w:szCs w:val="22"/>
          <w:lang w:val="en-GB"/>
        </w:rPr>
      </w:pPr>
      <w:r w:rsidRPr="008D7D95">
        <w:rPr>
          <w:rFonts w:ascii="Candara" w:hAnsi="Candara" w:cs="Helvetica"/>
          <w:sz w:val="22"/>
          <w:szCs w:val="22"/>
        </w:rPr>
        <w:t xml:space="preserve">The most basic rule for managing information securely is </w:t>
      </w:r>
      <w:r w:rsidRPr="008D7D95">
        <w:rPr>
          <w:rFonts w:ascii="Candara" w:hAnsi="Candara" w:cs="Helvetica"/>
          <w:bCs/>
          <w:sz w:val="22"/>
          <w:szCs w:val="22"/>
          <w:lang w:val="en-GB"/>
        </w:rPr>
        <w:t xml:space="preserve">that any information that could put people at risk should always be compartmentalised and kept ‘need to know’. This means that only those people who really need that piece of information to operate should be given it. For example, if a team is working with a high-risk source, only the source’s direct contact within the team should have his or her real name and details – the rest of the team can operate using a code name. This reduces the risk for both the source and those other members of the team. </w:t>
      </w:r>
    </w:p>
    <w:p w14:paraId="429B97A9" w14:textId="3E2EEC1E" w:rsidR="00E0461B" w:rsidRPr="008D7D95" w:rsidRDefault="00E0461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1FD9358" w14:textId="4E5F9E9B" w:rsidR="00DD79D3" w:rsidRDefault="00DD79D3"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8D7D95">
        <w:rPr>
          <w:rFonts w:ascii="Candara" w:hAnsi="Candara" w:cs="Helvetica"/>
          <w:sz w:val="22"/>
          <w:szCs w:val="22"/>
        </w:rPr>
        <w:t xml:space="preserve">If there is not a good reason to keep a piece of sensitive information then you </w:t>
      </w:r>
      <w:r w:rsidRPr="008D7D95">
        <w:rPr>
          <w:rFonts w:ascii="Candara" w:hAnsi="Candara" w:cs="Trebuchet MS"/>
          <w:bCs/>
          <w:sz w:val="22"/>
          <w:szCs w:val="22"/>
          <w:lang w:val="en-GB"/>
        </w:rPr>
        <w:t xml:space="preserve">should simply delete it (see the </w:t>
      </w:r>
      <w:r w:rsidRPr="008D7D95">
        <w:rPr>
          <w:rFonts w:ascii="Candara" w:hAnsi="Candara" w:cs="Trebuchet MS"/>
          <w:bCs/>
          <w:sz w:val="22"/>
          <w:szCs w:val="22"/>
          <w:highlight w:val="yellow"/>
          <w:lang w:val="en-GB"/>
        </w:rPr>
        <w:t>Safely Deleting lesson</w:t>
      </w:r>
      <w:r w:rsidRPr="008D7D95">
        <w:rPr>
          <w:rFonts w:ascii="Candara" w:hAnsi="Candara" w:cs="Trebuchet MS"/>
          <w:bCs/>
          <w:sz w:val="22"/>
          <w:szCs w:val="22"/>
          <w:lang w:val="en-GB"/>
        </w:rPr>
        <w:t>).</w:t>
      </w:r>
    </w:p>
    <w:p w14:paraId="455474D4" w14:textId="77777777" w:rsidR="00DD79D3" w:rsidRDefault="00DD79D3"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BC6BA09" w14:textId="77777777" w:rsidR="00D74365" w:rsidRDefault="00D74365"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FB3A22F" w14:textId="2D2B73E5" w:rsidR="00D02CA9" w:rsidRPr="00D02CA9" w:rsidRDefault="00435237"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2. </w:t>
      </w:r>
      <w:r w:rsidR="00D02CA9" w:rsidRPr="00F46F9B">
        <w:rPr>
          <w:rFonts w:ascii="Candara" w:hAnsi="Candara" w:cs="Helvetica"/>
          <w:b/>
          <w:sz w:val="22"/>
          <w:szCs w:val="22"/>
          <w:highlight w:val="magenta"/>
          <w:lang w:val="en-GB"/>
        </w:rPr>
        <w:t>Threat Modelling</w:t>
      </w:r>
    </w:p>
    <w:p w14:paraId="77D4A737" w14:textId="77777777" w:rsidR="00D02CA9" w:rsidRDefault="00D02CA9"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961D4CC" w14:textId="58D3D9BB" w:rsidR="00D02CA9" w:rsidRPr="00D02CA9" w:rsidRDefault="00D02CA9"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02CA9">
        <w:rPr>
          <w:rFonts w:ascii="Candara" w:hAnsi="Candara" w:cs="Helvetica"/>
          <w:sz w:val="22"/>
          <w:szCs w:val="22"/>
          <w:lang w:val="en-GB"/>
        </w:rPr>
        <w:t xml:space="preserve">There is no </w:t>
      </w:r>
      <w:r w:rsidR="00BE164B">
        <w:rPr>
          <w:rFonts w:ascii="Candara" w:hAnsi="Candara" w:cs="Helvetica"/>
          <w:sz w:val="22"/>
          <w:szCs w:val="22"/>
          <w:lang w:val="en-GB"/>
        </w:rPr>
        <w:t>single</w:t>
      </w:r>
      <w:r w:rsidRPr="00D02CA9">
        <w:rPr>
          <w:rFonts w:ascii="Candara" w:hAnsi="Candara" w:cs="Helvetica"/>
          <w:sz w:val="22"/>
          <w:szCs w:val="22"/>
          <w:lang w:val="en-GB"/>
        </w:rPr>
        <w:t xml:space="preserve"> solution for keeping </w:t>
      </w:r>
      <w:r w:rsidR="002F6E5D">
        <w:rPr>
          <w:rFonts w:ascii="Candara" w:hAnsi="Candara" w:cs="Helvetica"/>
          <w:sz w:val="22"/>
          <w:szCs w:val="22"/>
          <w:lang w:val="en-GB"/>
        </w:rPr>
        <w:t>your information safe</w:t>
      </w:r>
      <w:r w:rsidRPr="00D02CA9">
        <w:rPr>
          <w:rFonts w:ascii="Candara" w:hAnsi="Candara" w:cs="Helvetica"/>
          <w:sz w:val="22"/>
          <w:szCs w:val="22"/>
          <w:lang w:val="en-GB"/>
        </w:rPr>
        <w:t xml:space="preserve">. </w:t>
      </w:r>
      <w:r w:rsidR="002F6E5D">
        <w:rPr>
          <w:rFonts w:ascii="Candara" w:hAnsi="Candara" w:cs="Helvetica"/>
          <w:sz w:val="22"/>
          <w:szCs w:val="22"/>
          <w:lang w:val="en-GB"/>
        </w:rPr>
        <w:t>Managing your information secu</w:t>
      </w:r>
      <w:r w:rsidR="0051741E">
        <w:rPr>
          <w:rFonts w:ascii="Candara" w:hAnsi="Candara" w:cs="Helvetica"/>
          <w:sz w:val="22"/>
          <w:szCs w:val="22"/>
          <w:lang w:val="en-GB"/>
        </w:rPr>
        <w:t>rely</w:t>
      </w:r>
      <w:r w:rsidRPr="00D02CA9">
        <w:rPr>
          <w:rFonts w:ascii="Candara" w:hAnsi="Candara" w:cs="Helvetica"/>
          <w:sz w:val="22"/>
          <w:szCs w:val="22"/>
          <w:lang w:val="en-GB"/>
        </w:rPr>
        <w:t xml:space="preserve"> isn’t about which tools you use; it’s about understanding the threats you face and how you can counter those threats. To become more secure, you </w:t>
      </w:r>
      <w:r w:rsidR="00E0461B">
        <w:rPr>
          <w:rFonts w:ascii="Candara" w:hAnsi="Candara" w:cs="Helvetica"/>
          <w:sz w:val="22"/>
          <w:szCs w:val="22"/>
          <w:lang w:val="en-GB"/>
        </w:rPr>
        <w:t>should</w:t>
      </w:r>
      <w:r w:rsidRPr="00D02CA9">
        <w:rPr>
          <w:rFonts w:ascii="Candara" w:hAnsi="Candara" w:cs="Helvetica"/>
          <w:sz w:val="22"/>
          <w:szCs w:val="22"/>
          <w:lang w:val="en-GB"/>
        </w:rPr>
        <w:t xml:space="preserve"> </w:t>
      </w:r>
      <w:r w:rsidR="00E0461B">
        <w:rPr>
          <w:rFonts w:ascii="Candara" w:hAnsi="Candara" w:cs="Helvetica"/>
          <w:sz w:val="22"/>
          <w:szCs w:val="22"/>
          <w:lang w:val="en-GB"/>
        </w:rPr>
        <w:t>figure out</w:t>
      </w:r>
      <w:r w:rsidRPr="00D02CA9">
        <w:rPr>
          <w:rFonts w:ascii="Candara" w:hAnsi="Candara" w:cs="Helvetica"/>
          <w:sz w:val="22"/>
          <w:szCs w:val="22"/>
          <w:lang w:val="en-GB"/>
        </w:rPr>
        <w:t xml:space="preserve"> what you need to protect, and whom you need to protect it from. Threats can change depending on where you’re located, what you’re doing, and whom you’re working with. </w:t>
      </w:r>
      <w:r w:rsidR="00E0461B">
        <w:rPr>
          <w:rFonts w:ascii="Candara" w:hAnsi="Candara" w:cs="Helvetica"/>
          <w:sz w:val="22"/>
          <w:szCs w:val="22"/>
          <w:lang w:val="en-GB"/>
        </w:rPr>
        <w:t>The easiest way to figure out what solutions are best for you is to carry out</w:t>
      </w:r>
      <w:r w:rsidRPr="00D02CA9">
        <w:rPr>
          <w:rFonts w:ascii="Candara" w:hAnsi="Candara" w:cs="Helvetica"/>
          <w:sz w:val="22"/>
          <w:szCs w:val="22"/>
          <w:lang w:val="en-GB"/>
        </w:rPr>
        <w:t xml:space="preserve"> a </w:t>
      </w:r>
      <w:r w:rsidRPr="0051741E">
        <w:rPr>
          <w:rFonts w:ascii="Candara" w:hAnsi="Candara" w:cs="Helvetica"/>
          <w:sz w:val="22"/>
          <w:szCs w:val="22"/>
          <w:lang w:val="en-GB"/>
        </w:rPr>
        <w:t xml:space="preserve">threat </w:t>
      </w:r>
      <w:r w:rsidR="0051741E">
        <w:rPr>
          <w:rFonts w:ascii="Candara" w:hAnsi="Candara" w:cs="Helvetica"/>
          <w:sz w:val="22"/>
          <w:szCs w:val="22"/>
          <w:lang w:val="en-GB"/>
        </w:rPr>
        <w:t xml:space="preserve">modelling </w:t>
      </w:r>
      <w:r w:rsidRPr="00D02CA9">
        <w:rPr>
          <w:rFonts w:ascii="Candara" w:hAnsi="Candara" w:cs="Helvetica"/>
          <w:sz w:val="22"/>
          <w:szCs w:val="22"/>
          <w:lang w:val="en-GB"/>
        </w:rPr>
        <w:t>assessment.</w:t>
      </w:r>
    </w:p>
    <w:p w14:paraId="114AA626" w14:textId="77777777" w:rsidR="00D02CA9" w:rsidRDefault="00D02CA9"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04481B1" w14:textId="7709F373" w:rsidR="00F46F9B" w:rsidRPr="00F46F9B" w:rsidRDefault="00435237"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3. </w:t>
      </w:r>
      <w:r w:rsidR="00F46F9B" w:rsidRPr="00F46F9B">
        <w:rPr>
          <w:rFonts w:ascii="Candara" w:hAnsi="Candara" w:cs="Helvetica"/>
          <w:b/>
          <w:sz w:val="22"/>
          <w:szCs w:val="22"/>
          <w:highlight w:val="magenta"/>
          <w:lang w:val="en-GB"/>
        </w:rPr>
        <w:t>Assessment questions</w:t>
      </w:r>
    </w:p>
    <w:p w14:paraId="5F301666" w14:textId="77777777" w:rsidR="00F46F9B" w:rsidRDefault="00F46F9B"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092D42EC" w14:textId="5114DEB8" w:rsidR="00D02CA9" w:rsidRDefault="00D02CA9"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02CA9">
        <w:rPr>
          <w:rFonts w:ascii="Candara" w:hAnsi="Candara" w:cs="Helvetica"/>
          <w:sz w:val="22"/>
          <w:szCs w:val="22"/>
          <w:lang w:val="en-GB"/>
        </w:rPr>
        <w:t xml:space="preserve">When </w:t>
      </w:r>
      <w:r w:rsidR="00E0461B">
        <w:rPr>
          <w:rFonts w:ascii="Candara" w:hAnsi="Candara" w:cs="Helvetica"/>
          <w:sz w:val="22"/>
          <w:szCs w:val="22"/>
          <w:lang w:val="en-GB"/>
        </w:rPr>
        <w:t>carrying out</w:t>
      </w:r>
      <w:r w:rsidRPr="00D02CA9">
        <w:rPr>
          <w:rFonts w:ascii="Candara" w:hAnsi="Candara" w:cs="Helvetica"/>
          <w:sz w:val="22"/>
          <w:szCs w:val="22"/>
          <w:lang w:val="en-GB"/>
        </w:rPr>
        <w:t xml:space="preserve"> an assessment, there are five main questions you should ask yourself:</w:t>
      </w:r>
    </w:p>
    <w:p w14:paraId="56D00DFC" w14:textId="77777777" w:rsidR="0051741E" w:rsidRPr="00D02CA9" w:rsidRDefault="0051741E" w:rsidP="00D02C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1F559FE" w14:textId="190E1AEB" w:rsidR="00E0461B" w:rsidRDefault="00D02CA9" w:rsidP="009D3E53">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E0461B">
        <w:rPr>
          <w:rFonts w:ascii="Candara" w:hAnsi="Candara" w:cs="Helvetica"/>
          <w:b/>
          <w:sz w:val="22"/>
          <w:szCs w:val="22"/>
          <w:lang w:val="en-GB"/>
        </w:rPr>
        <w:t>What do you want to protect?</w:t>
      </w:r>
    </w:p>
    <w:p w14:paraId="4D2B6A42" w14:textId="381FCBD4" w:rsidR="00E0461B" w:rsidRDefault="000F2254" w:rsidP="00E046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ndara" w:hAnsi="Candara" w:cs="Helvetica"/>
          <w:sz w:val="22"/>
          <w:szCs w:val="22"/>
          <w:lang w:val="en-GB"/>
        </w:rPr>
      </w:pPr>
      <w:r>
        <w:rPr>
          <w:rFonts w:ascii="Candara" w:hAnsi="Candara" w:cs="Helvetica"/>
          <w:sz w:val="22"/>
          <w:szCs w:val="22"/>
          <w:lang w:val="en-GB"/>
        </w:rPr>
        <w:t xml:space="preserve">What information could put you, your work or others at risk if were public? </w:t>
      </w:r>
      <w:r w:rsidR="00EA1753" w:rsidRPr="00EA1753">
        <w:rPr>
          <w:rFonts w:ascii="Candara" w:hAnsi="Candara" w:cs="Helvetica"/>
          <w:sz w:val="22"/>
          <w:szCs w:val="22"/>
          <w:lang w:val="en-GB"/>
        </w:rPr>
        <w:t>This is often the</w:t>
      </w:r>
      <w:r w:rsidR="00EA1753">
        <w:rPr>
          <w:rFonts w:ascii="Candara" w:hAnsi="Candara" w:cs="Helvetica"/>
          <w:sz w:val="22"/>
          <w:szCs w:val="22"/>
          <w:lang w:val="en-GB"/>
        </w:rPr>
        <w:t xml:space="preserve"> kind of</w:t>
      </w:r>
      <w:r w:rsidR="00EA1753" w:rsidRPr="00EA1753">
        <w:rPr>
          <w:rFonts w:ascii="Candara" w:hAnsi="Candara" w:cs="Helvetica"/>
          <w:sz w:val="22"/>
          <w:szCs w:val="22"/>
          <w:lang w:val="en-GB"/>
        </w:rPr>
        <w:t xml:space="preserve"> information kept in your emails, contact lists, messages and files.</w:t>
      </w:r>
      <w:r w:rsidR="00C412C5">
        <w:rPr>
          <w:rFonts w:ascii="Candara" w:hAnsi="Candara" w:cs="Helvetica"/>
          <w:sz w:val="22"/>
          <w:szCs w:val="22"/>
          <w:lang w:val="en-GB"/>
        </w:rPr>
        <w:t xml:space="preserve"> It might relate to a specific sensitive campaign you are working on.</w:t>
      </w:r>
    </w:p>
    <w:p w14:paraId="15984B5C" w14:textId="77777777" w:rsidR="00E0461B" w:rsidRPr="00E0461B" w:rsidRDefault="00E0461B" w:rsidP="00EA17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6F8AC5B6" w14:textId="554D96F0" w:rsidR="00E0461B" w:rsidRDefault="00D02CA9" w:rsidP="009D3E53">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E0461B">
        <w:rPr>
          <w:rFonts w:ascii="Candara" w:hAnsi="Candara" w:cs="Helvetica"/>
          <w:b/>
          <w:sz w:val="22"/>
          <w:szCs w:val="22"/>
          <w:lang w:val="en-GB"/>
        </w:rPr>
        <w:t>Who do you want to protect it from?</w:t>
      </w:r>
    </w:p>
    <w:p w14:paraId="42BDADEB" w14:textId="48AF0380" w:rsidR="008318BB" w:rsidRPr="008318BB" w:rsidRDefault="008318BB" w:rsidP="008318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318BB">
        <w:rPr>
          <w:rFonts w:ascii="Candara" w:hAnsi="Candara" w:cs="Helvetica"/>
          <w:sz w:val="22"/>
          <w:szCs w:val="22"/>
          <w:lang w:val="en-GB"/>
        </w:rPr>
        <w:t>This could be any person or entity that poses a threat against an your or your work</w:t>
      </w:r>
      <w:r w:rsidR="000F2254">
        <w:rPr>
          <w:rFonts w:ascii="Candara" w:hAnsi="Candara" w:cs="Helvetica"/>
          <w:sz w:val="22"/>
          <w:szCs w:val="22"/>
          <w:lang w:val="en-GB"/>
        </w:rPr>
        <w:t>, also known as an adversary</w:t>
      </w:r>
      <w:r w:rsidRPr="008318BB">
        <w:rPr>
          <w:rFonts w:ascii="Candara" w:hAnsi="Candara" w:cs="Helvetica"/>
          <w:sz w:val="22"/>
          <w:szCs w:val="22"/>
          <w:lang w:val="en-GB"/>
        </w:rPr>
        <w:t>.</w:t>
      </w:r>
      <w:r w:rsidR="000915BF">
        <w:rPr>
          <w:rFonts w:ascii="Candara" w:hAnsi="Candara" w:cs="Helvetica"/>
          <w:sz w:val="22"/>
          <w:szCs w:val="22"/>
          <w:lang w:val="en-GB"/>
        </w:rPr>
        <w:t xml:space="preserve"> Think about who would have a motive in reading or deleting your information or disrupting your work.</w:t>
      </w:r>
      <w:r w:rsidRPr="008318BB">
        <w:rPr>
          <w:rFonts w:ascii="Candara" w:hAnsi="Candara" w:cs="Helvetica"/>
          <w:sz w:val="22"/>
          <w:szCs w:val="22"/>
          <w:lang w:val="en-GB"/>
        </w:rPr>
        <w:t xml:space="preserve"> Examples could be </w:t>
      </w:r>
      <w:r>
        <w:rPr>
          <w:rFonts w:ascii="Candara" w:hAnsi="Candara" w:cs="Helvetica"/>
          <w:sz w:val="22"/>
          <w:szCs w:val="22"/>
          <w:lang w:val="en-GB"/>
        </w:rPr>
        <w:t>a</w:t>
      </w:r>
      <w:r w:rsidRPr="008318BB">
        <w:rPr>
          <w:rFonts w:ascii="Candara" w:hAnsi="Candara" w:cs="Helvetica"/>
          <w:sz w:val="22"/>
          <w:szCs w:val="22"/>
          <w:lang w:val="en-GB"/>
        </w:rPr>
        <w:t xml:space="preserve"> government, a company you are exposing, your boss, or a hacker.</w:t>
      </w:r>
    </w:p>
    <w:p w14:paraId="69D6EA6A" w14:textId="77777777" w:rsidR="00E0461B" w:rsidRPr="00E0461B" w:rsidRDefault="00E0461B" w:rsidP="00831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422CCD2E" w14:textId="77777777" w:rsidR="00582D12" w:rsidRDefault="00D02CA9" w:rsidP="009D3E53">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E0461B">
        <w:rPr>
          <w:rFonts w:ascii="Candara" w:hAnsi="Candara" w:cs="Helvetica"/>
          <w:b/>
          <w:sz w:val="22"/>
          <w:szCs w:val="22"/>
          <w:lang w:val="en-GB"/>
        </w:rPr>
        <w:t>How likely is it that you will need to protect it?</w:t>
      </w:r>
    </w:p>
    <w:p w14:paraId="65DC290F" w14:textId="7B7CA2C6" w:rsidR="00261635" w:rsidRPr="00582D12" w:rsidRDefault="00582D12" w:rsidP="000915B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D02CA9">
        <w:rPr>
          <w:rFonts w:ascii="Candara" w:hAnsi="Candara" w:cs="Helvetica"/>
          <w:sz w:val="22"/>
          <w:szCs w:val="22"/>
          <w:lang w:val="en-GB"/>
        </w:rPr>
        <w:lastRenderedPageBreak/>
        <w:t xml:space="preserve">It is important to distinguish between threats and risks. While a threat is a bad thing that can happen, risk is the likelihood that the threat will occur. </w:t>
      </w:r>
      <w:r w:rsidR="00B62C8E" w:rsidRPr="00582D12">
        <w:rPr>
          <w:rFonts w:ascii="Candara" w:hAnsi="Candara" w:cs="Helvetica"/>
          <w:sz w:val="22"/>
          <w:szCs w:val="22"/>
          <w:lang w:val="en-GB"/>
        </w:rPr>
        <w:t xml:space="preserve">Calculating risk means figuring out the chance that a threat might actually occur – how </w:t>
      </w:r>
      <w:r>
        <w:rPr>
          <w:rFonts w:ascii="Candara" w:hAnsi="Candara" w:cs="Helvetica"/>
          <w:sz w:val="22"/>
          <w:szCs w:val="22"/>
          <w:lang w:val="en-GB"/>
        </w:rPr>
        <w:t>likely is it that a threat would</w:t>
      </w:r>
      <w:r w:rsidR="00B62C8E" w:rsidRPr="00582D12">
        <w:rPr>
          <w:rFonts w:ascii="Candara" w:hAnsi="Candara" w:cs="Helvetica"/>
          <w:sz w:val="22"/>
          <w:szCs w:val="22"/>
          <w:lang w:val="en-GB"/>
        </w:rPr>
        <w:t xml:space="preserve"> </w:t>
      </w:r>
      <w:r>
        <w:rPr>
          <w:rFonts w:ascii="Candara" w:hAnsi="Candara" w:cs="Helvetica"/>
          <w:sz w:val="22"/>
          <w:szCs w:val="22"/>
          <w:lang w:val="en-GB"/>
        </w:rPr>
        <w:t>be carried</w:t>
      </w:r>
      <w:r w:rsidR="00B62C8E" w:rsidRPr="00582D12">
        <w:rPr>
          <w:rFonts w:ascii="Candara" w:hAnsi="Candara" w:cs="Helvetica"/>
          <w:sz w:val="22"/>
          <w:szCs w:val="22"/>
          <w:lang w:val="en-GB"/>
        </w:rPr>
        <w:t xml:space="preserve"> out</w:t>
      </w:r>
      <w:r>
        <w:rPr>
          <w:rFonts w:ascii="Candara" w:hAnsi="Candara" w:cs="Helvetica"/>
          <w:sz w:val="22"/>
          <w:szCs w:val="22"/>
          <w:lang w:val="en-GB"/>
        </w:rPr>
        <w:t>?</w:t>
      </w:r>
      <w:r w:rsidR="00B62C8E" w:rsidRPr="00582D12">
        <w:rPr>
          <w:rFonts w:ascii="Candara" w:hAnsi="Candara" w:cs="Helvetica"/>
          <w:sz w:val="22"/>
          <w:szCs w:val="22"/>
          <w:lang w:val="en-GB"/>
        </w:rPr>
        <w:t xml:space="preserve"> </w:t>
      </w:r>
      <w:r w:rsidRPr="00582D12">
        <w:rPr>
          <w:rFonts w:ascii="Candara" w:hAnsi="Candara" w:cs="Helvetica"/>
          <w:sz w:val="22"/>
          <w:szCs w:val="22"/>
          <w:lang w:val="en-GB"/>
        </w:rPr>
        <w:t xml:space="preserve">You </w:t>
      </w:r>
      <w:r>
        <w:rPr>
          <w:rFonts w:ascii="Candara" w:hAnsi="Candara" w:cs="Helvetica"/>
          <w:sz w:val="22"/>
          <w:szCs w:val="22"/>
          <w:lang w:val="en-GB"/>
        </w:rPr>
        <w:t xml:space="preserve">also </w:t>
      </w:r>
      <w:r w:rsidRPr="00582D12">
        <w:rPr>
          <w:rFonts w:ascii="Candara" w:hAnsi="Candara" w:cs="Helvetica"/>
          <w:sz w:val="22"/>
          <w:szCs w:val="22"/>
          <w:lang w:val="en-GB"/>
        </w:rPr>
        <w:t>need to think about the capability of potential attackers. For example, your mobile phone provider has access to all of your phone records and therefore has the capability to use or share that data. A hacker on an open Wi-Fi network can access your unencrypted communications. A government might have stronger capabilities.</w:t>
      </w:r>
    </w:p>
    <w:p w14:paraId="02145FE8" w14:textId="77777777" w:rsidR="00E0461B" w:rsidRPr="00E0461B" w:rsidRDefault="00E0461B" w:rsidP="00261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16BDDC65" w14:textId="77777777" w:rsidR="00D02CA9" w:rsidRDefault="00D02CA9" w:rsidP="009D3E53">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E0461B">
        <w:rPr>
          <w:rFonts w:ascii="Candara" w:hAnsi="Candara" w:cs="Helvetica"/>
          <w:b/>
          <w:sz w:val="22"/>
          <w:szCs w:val="22"/>
          <w:lang w:val="en-GB"/>
        </w:rPr>
        <w:t>How bad are the consequences if you fail?</w:t>
      </w:r>
    </w:p>
    <w:p w14:paraId="61C9D113" w14:textId="38C29369" w:rsidR="008318BB" w:rsidRPr="008318BB" w:rsidRDefault="008318BB" w:rsidP="008318B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8318BB">
        <w:rPr>
          <w:rFonts w:ascii="Candara" w:hAnsi="Candara" w:cs="Helvetica"/>
          <w:sz w:val="22"/>
          <w:szCs w:val="22"/>
          <w:lang w:val="en-GB"/>
        </w:rPr>
        <w:t xml:space="preserve">The motives of adversaries differ widely, as do their attacks. A </w:t>
      </w:r>
      <w:r w:rsidR="000915BF">
        <w:rPr>
          <w:rFonts w:ascii="Candara" w:hAnsi="Candara" w:cs="Helvetica"/>
          <w:sz w:val="22"/>
          <w:szCs w:val="22"/>
          <w:lang w:val="en-GB"/>
        </w:rPr>
        <w:t>company</w:t>
      </w:r>
      <w:r w:rsidRPr="008318BB">
        <w:rPr>
          <w:rFonts w:ascii="Candara" w:hAnsi="Candara" w:cs="Helvetica"/>
          <w:sz w:val="22"/>
          <w:szCs w:val="22"/>
          <w:lang w:val="en-GB"/>
        </w:rPr>
        <w:t xml:space="preserve"> trying to prevent the spread of a video showing</w:t>
      </w:r>
      <w:r w:rsidR="000915BF">
        <w:rPr>
          <w:rFonts w:ascii="Candara" w:hAnsi="Candara" w:cs="Helvetica"/>
          <w:sz w:val="22"/>
          <w:szCs w:val="22"/>
          <w:lang w:val="en-GB"/>
        </w:rPr>
        <w:t xml:space="preserve"> their</w:t>
      </w:r>
      <w:r w:rsidRPr="008318BB">
        <w:rPr>
          <w:rFonts w:ascii="Candara" w:hAnsi="Candara" w:cs="Helvetica"/>
          <w:sz w:val="22"/>
          <w:szCs w:val="22"/>
          <w:lang w:val="en-GB"/>
        </w:rPr>
        <w:t xml:space="preserve"> </w:t>
      </w:r>
      <w:r w:rsidR="000915BF">
        <w:rPr>
          <w:rFonts w:ascii="Candara" w:hAnsi="Candara" w:cs="Helvetica"/>
          <w:sz w:val="22"/>
          <w:szCs w:val="22"/>
          <w:lang w:val="en-GB"/>
        </w:rPr>
        <w:t>illegal activity</w:t>
      </w:r>
      <w:r w:rsidRPr="008318BB">
        <w:rPr>
          <w:rFonts w:ascii="Candara" w:hAnsi="Candara" w:cs="Helvetica"/>
          <w:sz w:val="22"/>
          <w:szCs w:val="22"/>
          <w:lang w:val="en-GB"/>
        </w:rPr>
        <w:t xml:space="preserve"> may simply </w:t>
      </w:r>
      <w:r w:rsidR="000915BF">
        <w:rPr>
          <w:rFonts w:ascii="Candara" w:hAnsi="Candara" w:cs="Helvetica"/>
          <w:sz w:val="22"/>
          <w:szCs w:val="22"/>
          <w:lang w:val="en-GB"/>
        </w:rPr>
        <w:t xml:space="preserve">want to </w:t>
      </w:r>
      <w:r w:rsidRPr="008318BB">
        <w:rPr>
          <w:rFonts w:ascii="Candara" w:hAnsi="Candara" w:cs="Helvetica"/>
          <w:sz w:val="22"/>
          <w:szCs w:val="22"/>
          <w:lang w:val="en-GB"/>
        </w:rPr>
        <w:t xml:space="preserve">delete </w:t>
      </w:r>
      <w:r w:rsidR="000915BF">
        <w:rPr>
          <w:rFonts w:ascii="Candara" w:hAnsi="Candara" w:cs="Helvetica"/>
          <w:sz w:val="22"/>
          <w:szCs w:val="22"/>
          <w:lang w:val="en-GB"/>
        </w:rPr>
        <w:t>the</w:t>
      </w:r>
      <w:r w:rsidRPr="008318BB">
        <w:rPr>
          <w:rFonts w:ascii="Candara" w:hAnsi="Candara" w:cs="Helvetica"/>
          <w:sz w:val="22"/>
          <w:szCs w:val="22"/>
          <w:lang w:val="en-GB"/>
        </w:rPr>
        <w:t xml:space="preserve"> video, whereas a </w:t>
      </w:r>
      <w:r w:rsidR="000915BF">
        <w:rPr>
          <w:rFonts w:ascii="Candara" w:hAnsi="Candara" w:cs="Helvetica"/>
          <w:sz w:val="22"/>
          <w:szCs w:val="22"/>
          <w:lang w:val="en-GB"/>
        </w:rPr>
        <w:t>government</w:t>
      </w:r>
      <w:r w:rsidRPr="008318BB">
        <w:rPr>
          <w:rFonts w:ascii="Candara" w:hAnsi="Candara" w:cs="Helvetica"/>
          <w:sz w:val="22"/>
          <w:szCs w:val="22"/>
          <w:lang w:val="en-GB"/>
        </w:rPr>
        <w:t xml:space="preserve"> may wish to gain access to </w:t>
      </w:r>
      <w:r w:rsidR="000915BF">
        <w:rPr>
          <w:rFonts w:ascii="Candara" w:hAnsi="Candara" w:cs="Helvetica"/>
          <w:sz w:val="22"/>
          <w:szCs w:val="22"/>
          <w:lang w:val="en-GB"/>
        </w:rPr>
        <w:t>the names</w:t>
      </w:r>
      <w:r w:rsidR="0090095D">
        <w:rPr>
          <w:rFonts w:ascii="Candara" w:hAnsi="Candara" w:cs="Helvetica"/>
          <w:sz w:val="22"/>
          <w:szCs w:val="22"/>
          <w:lang w:val="en-GB"/>
        </w:rPr>
        <w:t>/details</w:t>
      </w:r>
      <w:r w:rsidR="000915BF">
        <w:rPr>
          <w:rFonts w:ascii="Candara" w:hAnsi="Candara" w:cs="Helvetica"/>
          <w:sz w:val="22"/>
          <w:szCs w:val="22"/>
          <w:lang w:val="en-GB"/>
        </w:rPr>
        <w:t xml:space="preserve"> of activists it sees as a threat to the state in order to arrest or harass them</w:t>
      </w:r>
      <w:r w:rsidRPr="008318BB">
        <w:rPr>
          <w:rFonts w:ascii="Candara" w:hAnsi="Candara" w:cs="Helvetica"/>
          <w:sz w:val="22"/>
          <w:szCs w:val="22"/>
          <w:lang w:val="en-GB"/>
        </w:rPr>
        <w:t>.</w:t>
      </w:r>
    </w:p>
    <w:p w14:paraId="15C6240C" w14:textId="77777777" w:rsidR="00E0461B" w:rsidRPr="00E0461B" w:rsidRDefault="00E0461B" w:rsidP="00261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0CBCDA26" w14:textId="77777777" w:rsidR="00D02CA9" w:rsidRPr="00E0461B" w:rsidRDefault="00D02CA9" w:rsidP="009D3E53">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E0461B">
        <w:rPr>
          <w:rFonts w:ascii="Candara" w:hAnsi="Candara" w:cs="Helvetica"/>
          <w:b/>
          <w:sz w:val="22"/>
          <w:szCs w:val="22"/>
          <w:lang w:val="en-GB"/>
        </w:rPr>
        <w:t>How much trouble are you willing to go through in order to try to prevent those?</w:t>
      </w:r>
    </w:p>
    <w:p w14:paraId="1201CBD8" w14:textId="2891FC88" w:rsidR="00261635" w:rsidRPr="00582D12" w:rsidRDefault="00261635" w:rsidP="00582D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This means </w:t>
      </w:r>
      <w:r w:rsidR="00B62C8E">
        <w:rPr>
          <w:rFonts w:ascii="Candara" w:hAnsi="Candara" w:cs="Helvetica"/>
          <w:sz w:val="22"/>
          <w:szCs w:val="22"/>
          <w:lang w:val="en-GB"/>
        </w:rPr>
        <w:t xml:space="preserve">figuring out </w:t>
      </w:r>
      <w:r w:rsidRPr="00261635">
        <w:rPr>
          <w:rFonts w:ascii="Candara" w:hAnsi="Candara" w:cs="Helvetica"/>
          <w:sz w:val="22"/>
          <w:szCs w:val="22"/>
          <w:lang w:val="en-GB"/>
        </w:rPr>
        <w:t>which threats you are going to take seriously, and which may be too rare or too harmless (or too difficult to combat) to worry about.</w:t>
      </w:r>
      <w:r w:rsidR="00582D12">
        <w:rPr>
          <w:rFonts w:ascii="Candara" w:hAnsi="Candara" w:cs="Helvetica"/>
          <w:sz w:val="22"/>
          <w:szCs w:val="22"/>
          <w:lang w:val="en-GB"/>
        </w:rPr>
        <w:t xml:space="preserve"> </w:t>
      </w:r>
      <w:r w:rsidRPr="00582D12">
        <w:rPr>
          <w:rFonts w:ascii="Candara" w:hAnsi="Candara" w:cs="Helvetica"/>
          <w:sz w:val="22"/>
          <w:szCs w:val="22"/>
          <w:lang w:val="en-GB"/>
        </w:rPr>
        <w:t>Many people find certain threats unacceptable no matter what the risk, because the presence of the threat at any likelihood is not worth the cost. In other cases, people disregard high risks because they don't view the threat as a problem.</w:t>
      </w:r>
    </w:p>
    <w:p w14:paraId="69F5D104" w14:textId="2B7B8122" w:rsidR="00261635" w:rsidRPr="00261635" w:rsidRDefault="00261635" w:rsidP="00261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177798C1" w14:textId="77777777" w:rsidR="00866CAA" w:rsidRDefault="00866CAA"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FED6FE1" w14:textId="53CD8C1F" w:rsidR="00866CAA" w:rsidRDefault="0043523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00F46F9B" w:rsidRPr="00F46F9B">
        <w:rPr>
          <w:rFonts w:ascii="Candara" w:hAnsi="Candara" w:cs="Helvetica"/>
          <w:b/>
          <w:sz w:val="22"/>
          <w:szCs w:val="22"/>
          <w:highlight w:val="magenta"/>
        </w:rPr>
        <w:t>What now?</w:t>
      </w:r>
    </w:p>
    <w:p w14:paraId="386FA03E" w14:textId="77777777" w:rsidR="00F46F9B" w:rsidRDefault="00F46F9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D634EB4" w14:textId="64901B03" w:rsidR="00F46F9B" w:rsidRDefault="00F46F9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3B90DAA5" w14:textId="77777777" w:rsidR="00F46F9B" w:rsidRPr="00F46F9B" w:rsidRDefault="00F46F9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F1A07A2" w14:textId="77777777" w:rsidR="00F46F9B" w:rsidRDefault="00F46F9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A18E7EF" w14:textId="77777777" w:rsidR="00866CAA" w:rsidRDefault="00866CAA"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17F66E1E" w14:textId="655DF627" w:rsidR="00254001" w:rsidRPr="00B44C42" w:rsidRDefault="0079320A" w:rsidP="00BE25EA">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Safely Deleting lesson</w:t>
      </w:r>
    </w:p>
    <w:p w14:paraId="3BAECF95" w14:textId="77777777" w:rsidR="00B44C42" w:rsidRDefault="00B44C42"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8867105" w14:textId="77777777" w:rsidR="00866CAA" w:rsidRPr="0015701A" w:rsidRDefault="00866CAA"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58AACBAB" w14:textId="77777777" w:rsidR="00866CAA" w:rsidRDefault="00866CAA"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50E6C64" w14:textId="42E6B655" w:rsidR="00BE164B" w:rsidRPr="00F846A4" w:rsidRDefault="00DE2DCF" w:rsidP="00BE25EA">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7" w:history="1">
        <w:r w:rsidR="00BA4C03">
          <w:rPr>
            <w:rStyle w:val="Hyperlink"/>
            <w:rFonts w:ascii="Candara" w:hAnsi="Candara" w:cs="Helvetica"/>
            <w:bCs/>
            <w:i/>
            <w:iCs/>
            <w:sz w:val="22"/>
            <w:szCs w:val="22"/>
            <w:lang w:val="en-GB"/>
          </w:rPr>
          <w:t xml:space="preserve">EFF - Threat modelling </w:t>
        </w:r>
      </w:hyperlink>
      <w:r w:rsidR="00BA4C03">
        <w:rPr>
          <w:rFonts w:ascii="Candara" w:hAnsi="Candara" w:cs="Helvetica"/>
          <w:bCs/>
          <w:i/>
          <w:iCs/>
          <w:sz w:val="22"/>
          <w:szCs w:val="22"/>
          <w:lang w:val="en-GB"/>
        </w:rPr>
        <w:t xml:space="preserve"> </w:t>
      </w:r>
    </w:p>
    <w:p w14:paraId="2B544CE5" w14:textId="77777777" w:rsidR="00866CAA" w:rsidRDefault="00866CAA"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C16A4A3" w14:textId="77777777" w:rsidR="00866CAA" w:rsidRDefault="00866CAA"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5A21BAB" w14:textId="77777777" w:rsidR="007C5E44" w:rsidRDefault="007C5E44" w:rsidP="00866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AFED04D" w14:textId="77777777" w:rsidR="007C5E44" w:rsidRDefault="007C5E44" w:rsidP="007C5E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Managing Information Basic Checklist</w:t>
      </w:r>
    </w:p>
    <w:p w14:paraId="0C89E654" w14:textId="77777777" w:rsidR="007C5E44" w:rsidRDefault="007C5E44" w:rsidP="007C5E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2155DB84" w14:textId="77777777" w:rsidR="007C5E44" w:rsidRDefault="007C5E44"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Implement ‘need to know’ policy</w:t>
      </w:r>
    </w:p>
    <w:p w14:paraId="2DBF43B3" w14:textId="59771675" w:rsidR="00684895" w:rsidRPr="008D7D95" w:rsidRDefault="00684895"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sidRPr="008D7D95">
        <w:rPr>
          <w:rFonts w:ascii="Candara" w:hAnsi="Candara" w:cs="Helvetica"/>
          <w:b/>
          <w:bCs/>
          <w:i/>
          <w:iCs/>
          <w:sz w:val="22"/>
          <w:szCs w:val="22"/>
          <w:lang w:val="en-GB"/>
        </w:rPr>
        <w:t xml:space="preserve">Delete any </w:t>
      </w:r>
      <w:r w:rsidR="0082254E" w:rsidRPr="008D7D95">
        <w:rPr>
          <w:rFonts w:ascii="Candara" w:hAnsi="Candara" w:cs="Helvetica"/>
          <w:b/>
          <w:bCs/>
          <w:i/>
          <w:iCs/>
          <w:sz w:val="22"/>
          <w:szCs w:val="22"/>
          <w:lang w:val="en-GB"/>
        </w:rPr>
        <w:t>unnecessary sensitive information</w:t>
      </w:r>
    </w:p>
    <w:p w14:paraId="75D316DD" w14:textId="77777777" w:rsidR="007C5E44" w:rsidRPr="00DA41E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i/>
          <w:sz w:val="22"/>
          <w:szCs w:val="22"/>
          <w:lang w:val="en-GB"/>
        </w:rPr>
      </w:pPr>
      <w:r w:rsidRPr="00DA41E4">
        <w:rPr>
          <w:rFonts w:ascii="Candara" w:hAnsi="Candara" w:cs="Helvetica"/>
          <w:b/>
          <w:bCs/>
          <w:i/>
          <w:iCs/>
          <w:sz w:val="22"/>
          <w:szCs w:val="22"/>
          <w:lang w:val="en-GB"/>
        </w:rPr>
        <w:t xml:space="preserve">Make a list of </w:t>
      </w:r>
      <w:r>
        <w:rPr>
          <w:rFonts w:ascii="Candara" w:hAnsi="Candara" w:cs="Helvetica"/>
          <w:b/>
          <w:bCs/>
          <w:i/>
          <w:iCs/>
          <w:sz w:val="22"/>
          <w:szCs w:val="22"/>
          <w:lang w:val="en-GB"/>
        </w:rPr>
        <w:t>information</w:t>
      </w:r>
      <w:r w:rsidRPr="00DA41E4">
        <w:rPr>
          <w:rFonts w:ascii="Candara" w:hAnsi="Candara" w:cs="Helvetica"/>
          <w:b/>
          <w:bCs/>
          <w:i/>
          <w:iCs/>
          <w:sz w:val="22"/>
          <w:szCs w:val="22"/>
          <w:lang w:val="en-GB"/>
        </w:rPr>
        <w:t xml:space="preserve"> that you keep, where it’s kept, who has access to it, and what stops others from accessing it</w:t>
      </w:r>
    </w:p>
    <w:p w14:paraId="3E211A2A" w14:textId="77777777" w:rsidR="007C5E44" w:rsidRPr="00DA41E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i/>
          <w:sz w:val="22"/>
          <w:szCs w:val="22"/>
          <w:lang w:val="en-GB"/>
        </w:rPr>
      </w:pPr>
      <w:r w:rsidRPr="00DA41E4">
        <w:rPr>
          <w:rFonts w:ascii="Candara" w:hAnsi="Candara" w:cs="Helvetica"/>
          <w:b/>
          <w:bCs/>
          <w:i/>
          <w:iCs/>
          <w:sz w:val="22"/>
          <w:szCs w:val="22"/>
          <w:lang w:val="en-GB"/>
        </w:rPr>
        <w:t>Make a list of who might want to get a</w:t>
      </w:r>
      <w:r>
        <w:rPr>
          <w:rFonts w:ascii="Candara" w:hAnsi="Candara" w:cs="Helvetica"/>
          <w:b/>
          <w:bCs/>
          <w:i/>
          <w:iCs/>
          <w:sz w:val="22"/>
          <w:szCs w:val="22"/>
          <w:lang w:val="en-GB"/>
        </w:rPr>
        <w:t xml:space="preserve"> </w:t>
      </w:r>
      <w:r w:rsidRPr="00DA41E4">
        <w:rPr>
          <w:rFonts w:ascii="Candara" w:hAnsi="Candara" w:cs="Helvetica"/>
          <w:b/>
          <w:bCs/>
          <w:i/>
          <w:iCs/>
          <w:sz w:val="22"/>
          <w:szCs w:val="22"/>
          <w:lang w:val="en-GB"/>
        </w:rPr>
        <w:t xml:space="preserve">hold of your </w:t>
      </w:r>
      <w:r>
        <w:rPr>
          <w:rFonts w:ascii="Candara" w:hAnsi="Candara" w:cs="Helvetica"/>
          <w:b/>
          <w:bCs/>
          <w:i/>
          <w:iCs/>
          <w:sz w:val="22"/>
          <w:szCs w:val="22"/>
          <w:lang w:val="en-GB"/>
        </w:rPr>
        <w:t xml:space="preserve">information </w:t>
      </w:r>
    </w:p>
    <w:p w14:paraId="16F59D18" w14:textId="77777777" w:rsidR="007C5E44" w:rsidRPr="00DA41E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 xml:space="preserve">Note </w:t>
      </w:r>
      <w:r w:rsidRPr="00DA41E4">
        <w:rPr>
          <w:rFonts w:ascii="Candara" w:hAnsi="Candara" w:cs="Helvetica"/>
          <w:b/>
          <w:bCs/>
          <w:i/>
          <w:iCs/>
          <w:sz w:val="22"/>
          <w:szCs w:val="22"/>
          <w:lang w:val="en-GB"/>
        </w:rPr>
        <w:t xml:space="preserve">what your adversary might want to do with your </w:t>
      </w:r>
      <w:r>
        <w:rPr>
          <w:rFonts w:ascii="Candara" w:hAnsi="Candara" w:cs="Helvetica"/>
          <w:b/>
          <w:bCs/>
          <w:i/>
          <w:iCs/>
          <w:sz w:val="22"/>
          <w:szCs w:val="22"/>
          <w:lang w:val="en-GB"/>
        </w:rPr>
        <w:t>information</w:t>
      </w:r>
    </w:p>
    <w:p w14:paraId="67986168" w14:textId="77777777" w:rsidR="007C5E4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Note the likelihood of your adversaries attacking</w:t>
      </w:r>
    </w:p>
    <w:p w14:paraId="5BDDBBC1" w14:textId="77777777" w:rsidR="007C5E44" w:rsidRPr="001F3CA7"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Note the capability of your adversaries to attack</w:t>
      </w:r>
    </w:p>
    <w:p w14:paraId="6478C74F" w14:textId="77777777" w:rsidR="007C5E44" w:rsidRPr="00DA41E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Note what</w:t>
      </w:r>
      <w:r w:rsidRPr="00DA41E4">
        <w:rPr>
          <w:rFonts w:ascii="Candara" w:hAnsi="Candara" w:cs="Helvetica"/>
          <w:b/>
          <w:i/>
          <w:sz w:val="22"/>
          <w:szCs w:val="22"/>
          <w:lang w:val="en-GB"/>
        </w:rPr>
        <w:t xml:space="preserve"> the consequences</w:t>
      </w:r>
      <w:r>
        <w:rPr>
          <w:rFonts w:ascii="Candara" w:hAnsi="Candara" w:cs="Helvetica"/>
          <w:b/>
          <w:i/>
          <w:sz w:val="22"/>
          <w:szCs w:val="22"/>
          <w:lang w:val="en-GB"/>
        </w:rPr>
        <w:t xml:space="preserve"> are if the attack succeeds </w:t>
      </w:r>
    </w:p>
    <w:p w14:paraId="088306A2" w14:textId="77777777" w:rsidR="007C5E44" w:rsidRPr="00DA41E4" w:rsidRDefault="007C5E44" w:rsidP="009D3E5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i/>
          <w:sz w:val="22"/>
          <w:szCs w:val="22"/>
          <w:lang w:val="en-GB"/>
        </w:rPr>
      </w:pPr>
      <w:r>
        <w:rPr>
          <w:rFonts w:ascii="Candara" w:hAnsi="Candara" w:cs="Helvetica"/>
          <w:b/>
          <w:i/>
          <w:sz w:val="22"/>
          <w:szCs w:val="22"/>
          <w:lang w:val="en-GB"/>
        </w:rPr>
        <w:t>Note what you</w:t>
      </w:r>
      <w:r w:rsidRPr="00DA41E4">
        <w:rPr>
          <w:rFonts w:ascii="Candara" w:hAnsi="Candara" w:cs="Helvetica"/>
          <w:b/>
          <w:i/>
          <w:sz w:val="22"/>
          <w:szCs w:val="22"/>
          <w:lang w:val="en-GB"/>
        </w:rPr>
        <w:t xml:space="preserve"> are you willing to go through in or</w:t>
      </w:r>
      <w:r>
        <w:rPr>
          <w:rFonts w:ascii="Candara" w:hAnsi="Candara" w:cs="Helvetica"/>
          <w:b/>
          <w:i/>
          <w:sz w:val="22"/>
          <w:szCs w:val="22"/>
          <w:lang w:val="en-GB"/>
        </w:rPr>
        <w:t>der to try to prevent them</w:t>
      </w:r>
    </w:p>
    <w:p w14:paraId="278A923D" w14:textId="77777777" w:rsidR="00866CAA" w:rsidRDefault="00866CAA"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E8EB02C"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22BD0D8" w14:textId="77777777" w:rsidR="00866CAA" w:rsidRDefault="00866CAA"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87599D6"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D9E36E1" w14:textId="41C9B0EC" w:rsidR="00871523" w:rsidRPr="00E96F92" w:rsidRDefault="00E96F92"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E96F92">
        <w:rPr>
          <w:rFonts w:ascii="Candara" w:hAnsi="Candara" w:cs="Helvetica"/>
          <w:b/>
          <w:color w:val="FF0000"/>
          <w:sz w:val="22"/>
          <w:szCs w:val="22"/>
        </w:rPr>
        <w:t>MALWARE</w:t>
      </w:r>
    </w:p>
    <w:p w14:paraId="7391F750" w14:textId="77777777" w:rsidR="00E96F92" w:rsidRDefault="00E96F92"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7E7068C" w14:textId="77777777" w:rsidR="00824C49" w:rsidRPr="00264C86"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290ECD4F"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492E882" w14:textId="77777777" w:rsidR="007020E9" w:rsidRDefault="007020E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270AB69" w14:textId="0F855928" w:rsidR="00824C49" w:rsidRPr="00FA485E" w:rsidRDefault="00435237" w:rsidP="00FA485E">
      <w:pPr>
        <w:widowControl w:val="0"/>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1. </w:t>
      </w:r>
      <w:r w:rsidR="00A73543" w:rsidRPr="007020E9">
        <w:rPr>
          <w:rFonts w:ascii="Candara" w:hAnsi="Candara" w:cs="Helvetica"/>
          <w:b/>
          <w:sz w:val="22"/>
          <w:szCs w:val="22"/>
          <w:highlight w:val="magenta"/>
          <w:lang w:val="en-GB"/>
        </w:rPr>
        <w:t>What is m</w:t>
      </w:r>
      <w:r w:rsidR="00824C49" w:rsidRPr="007020E9">
        <w:rPr>
          <w:rFonts w:ascii="Candara" w:hAnsi="Candara" w:cs="Helvetica"/>
          <w:b/>
          <w:sz w:val="22"/>
          <w:szCs w:val="22"/>
          <w:highlight w:val="magenta"/>
          <w:lang w:val="en-GB"/>
        </w:rPr>
        <w:t>alware?</w:t>
      </w:r>
    </w:p>
    <w:p w14:paraId="34419FF9" w14:textId="0ADCD69F" w:rsidR="00824C49" w:rsidRP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FA485E">
        <w:rPr>
          <w:rFonts w:ascii="Candara" w:hAnsi="Candara" w:cs="Helvetica"/>
          <w:sz w:val="22"/>
          <w:szCs w:val="22"/>
          <w:lang w:val="en-GB"/>
        </w:rPr>
        <w:t>Malware</w:t>
      </w:r>
      <w:r w:rsidRPr="00824C49">
        <w:rPr>
          <w:rFonts w:ascii="Candara" w:hAnsi="Candara" w:cs="Helvetica"/>
          <w:sz w:val="22"/>
          <w:szCs w:val="22"/>
          <w:lang w:val="en-GB"/>
        </w:rPr>
        <w:t>, short for "</w:t>
      </w:r>
      <w:r w:rsidRPr="00FA485E">
        <w:rPr>
          <w:rFonts w:ascii="Candara" w:hAnsi="Candara" w:cs="Helvetica"/>
          <w:sz w:val="22"/>
          <w:szCs w:val="22"/>
          <w:lang w:val="en-GB"/>
        </w:rPr>
        <w:t>malicious software</w:t>
      </w:r>
      <w:r w:rsidRPr="00824C49">
        <w:rPr>
          <w:rFonts w:ascii="Candara" w:hAnsi="Candara" w:cs="Helvetica"/>
          <w:sz w:val="22"/>
          <w:szCs w:val="22"/>
          <w:lang w:val="en-GB"/>
        </w:rPr>
        <w:t xml:space="preserve">," is software that is used to harm computer users. It </w:t>
      </w:r>
      <w:r w:rsidR="00C153CC">
        <w:rPr>
          <w:rFonts w:ascii="Candara" w:hAnsi="Candara" w:cs="Helvetica"/>
          <w:sz w:val="22"/>
          <w:szCs w:val="22"/>
          <w:lang w:val="en-GB"/>
        </w:rPr>
        <w:t>can do things like</w:t>
      </w:r>
      <w:r w:rsidR="00086EA7">
        <w:rPr>
          <w:rFonts w:ascii="Candara" w:hAnsi="Candara" w:cs="Helvetica"/>
          <w:sz w:val="22"/>
          <w:szCs w:val="22"/>
          <w:lang w:val="en-GB"/>
        </w:rPr>
        <w:t xml:space="preserve"> gather information</w:t>
      </w:r>
      <w:r w:rsidR="00C153CC">
        <w:rPr>
          <w:rFonts w:ascii="Candara" w:hAnsi="Candara" w:cs="Helvetica"/>
          <w:sz w:val="22"/>
          <w:szCs w:val="22"/>
          <w:lang w:val="en-GB"/>
        </w:rPr>
        <w:t>, impersonate a user, gain</w:t>
      </w:r>
      <w:r w:rsidRPr="00824C49">
        <w:rPr>
          <w:rFonts w:ascii="Candara" w:hAnsi="Candara" w:cs="Helvetica"/>
          <w:sz w:val="22"/>
          <w:szCs w:val="22"/>
          <w:lang w:val="en-GB"/>
        </w:rPr>
        <w:t xml:space="preserve"> access to </w:t>
      </w:r>
      <w:r w:rsidR="0084233F">
        <w:rPr>
          <w:rFonts w:ascii="Candara" w:hAnsi="Candara" w:cs="Helvetica"/>
          <w:sz w:val="22"/>
          <w:szCs w:val="22"/>
          <w:lang w:val="en-GB"/>
        </w:rPr>
        <w:t>other</w:t>
      </w:r>
      <w:r w:rsidR="00C153CC">
        <w:rPr>
          <w:rFonts w:ascii="Candara" w:hAnsi="Candara" w:cs="Helvetica"/>
          <w:sz w:val="22"/>
          <w:szCs w:val="22"/>
          <w:lang w:val="en-GB"/>
        </w:rPr>
        <w:t xml:space="preserve"> computers, or stop a computer from working</w:t>
      </w:r>
      <w:r w:rsidRPr="00824C49">
        <w:rPr>
          <w:rFonts w:ascii="Candara" w:hAnsi="Candara" w:cs="Helvetica"/>
          <w:sz w:val="22"/>
          <w:szCs w:val="22"/>
          <w:lang w:val="en-GB"/>
        </w:rPr>
        <w:t xml:space="preserve">. </w:t>
      </w:r>
      <w:r w:rsidR="00086EA7">
        <w:rPr>
          <w:rFonts w:ascii="Candara" w:hAnsi="Candara" w:cs="Helvetica"/>
          <w:sz w:val="22"/>
          <w:szCs w:val="22"/>
          <w:lang w:val="en-GB"/>
        </w:rPr>
        <w:t xml:space="preserve">It could do this </w:t>
      </w:r>
      <w:r w:rsidR="00624E67">
        <w:rPr>
          <w:rFonts w:ascii="Candara" w:hAnsi="Candara" w:cs="Helvetica"/>
          <w:sz w:val="22"/>
          <w:szCs w:val="22"/>
          <w:lang w:val="en-GB"/>
        </w:rPr>
        <w:t>by</w:t>
      </w:r>
      <w:r w:rsidR="00086EA7" w:rsidRPr="00824C49">
        <w:rPr>
          <w:rFonts w:ascii="Candara" w:hAnsi="Candara" w:cs="Helvetica"/>
          <w:sz w:val="22"/>
          <w:szCs w:val="22"/>
          <w:lang w:val="en-GB"/>
        </w:rPr>
        <w:t xml:space="preserve"> allow</w:t>
      </w:r>
      <w:r w:rsidR="00624E67">
        <w:rPr>
          <w:rFonts w:ascii="Candara" w:hAnsi="Candara" w:cs="Helvetica"/>
          <w:sz w:val="22"/>
          <w:szCs w:val="22"/>
          <w:lang w:val="en-GB"/>
        </w:rPr>
        <w:t>ing</w:t>
      </w:r>
      <w:r w:rsidR="00086EA7" w:rsidRPr="00824C49">
        <w:rPr>
          <w:rFonts w:ascii="Candara" w:hAnsi="Candara" w:cs="Helvetica"/>
          <w:sz w:val="22"/>
          <w:szCs w:val="22"/>
          <w:lang w:val="en-GB"/>
        </w:rPr>
        <w:t xml:space="preserve"> an attacker to record from </w:t>
      </w:r>
      <w:r w:rsidR="00624E67">
        <w:rPr>
          <w:rFonts w:ascii="Candara" w:hAnsi="Candara" w:cs="Helvetica"/>
          <w:sz w:val="22"/>
          <w:szCs w:val="22"/>
          <w:lang w:val="en-GB"/>
        </w:rPr>
        <w:t>a webcam and microphone, disabling</w:t>
      </w:r>
      <w:r w:rsidR="00086EA7" w:rsidRPr="00824C49">
        <w:rPr>
          <w:rFonts w:ascii="Candara" w:hAnsi="Candara" w:cs="Helvetica"/>
          <w:sz w:val="22"/>
          <w:szCs w:val="22"/>
          <w:lang w:val="en-GB"/>
        </w:rPr>
        <w:t xml:space="preserve"> </w:t>
      </w:r>
      <w:r w:rsidR="00086EA7" w:rsidRPr="00086EA7">
        <w:rPr>
          <w:rFonts w:ascii="Candara" w:hAnsi="Candara" w:cs="Helvetica"/>
          <w:sz w:val="22"/>
          <w:szCs w:val="22"/>
          <w:lang w:val="en-GB"/>
        </w:rPr>
        <w:t>anti-virus</w:t>
      </w:r>
      <w:r w:rsidR="00086EA7" w:rsidRPr="00824C49">
        <w:rPr>
          <w:rFonts w:ascii="Candara" w:hAnsi="Candara" w:cs="Helvetica"/>
          <w:sz w:val="22"/>
          <w:szCs w:val="22"/>
          <w:lang w:val="en-GB"/>
        </w:rPr>
        <w:t> programs, record</w:t>
      </w:r>
      <w:r w:rsidR="00624E67">
        <w:rPr>
          <w:rFonts w:ascii="Candara" w:hAnsi="Candara" w:cs="Helvetica"/>
          <w:sz w:val="22"/>
          <w:szCs w:val="22"/>
          <w:lang w:val="en-GB"/>
        </w:rPr>
        <w:t>ing</w:t>
      </w:r>
      <w:r w:rsidR="00086EA7" w:rsidRPr="00824C49">
        <w:rPr>
          <w:rFonts w:ascii="Candara" w:hAnsi="Candara" w:cs="Helvetica"/>
          <w:sz w:val="22"/>
          <w:szCs w:val="22"/>
          <w:lang w:val="en-GB"/>
        </w:rPr>
        <w:t xml:space="preserve"> keystrokes, copy</w:t>
      </w:r>
      <w:r w:rsidR="00624E67">
        <w:rPr>
          <w:rFonts w:ascii="Candara" w:hAnsi="Candara" w:cs="Helvetica"/>
          <w:sz w:val="22"/>
          <w:szCs w:val="22"/>
          <w:lang w:val="en-GB"/>
        </w:rPr>
        <w:t>ing</w:t>
      </w:r>
      <w:r w:rsidR="00086EA7" w:rsidRPr="00824C49">
        <w:rPr>
          <w:rFonts w:ascii="Candara" w:hAnsi="Candara" w:cs="Helvetica"/>
          <w:sz w:val="22"/>
          <w:szCs w:val="22"/>
          <w:lang w:val="en-GB"/>
        </w:rPr>
        <w:t xml:space="preserve"> e</w:t>
      </w:r>
      <w:r w:rsidR="00624E67">
        <w:rPr>
          <w:rFonts w:ascii="Candara" w:hAnsi="Candara" w:cs="Helvetica"/>
          <w:sz w:val="22"/>
          <w:szCs w:val="22"/>
          <w:lang w:val="en-GB"/>
        </w:rPr>
        <w:t>mails and other documents, stealing</w:t>
      </w:r>
      <w:r w:rsidR="00086EA7" w:rsidRPr="00824C49">
        <w:rPr>
          <w:rFonts w:ascii="Candara" w:hAnsi="Candara" w:cs="Helvetica"/>
          <w:sz w:val="22"/>
          <w:szCs w:val="22"/>
          <w:lang w:val="en-GB"/>
        </w:rPr>
        <w:t xml:space="preserve"> passwords, and more.</w:t>
      </w:r>
      <w:r w:rsidR="00086EA7">
        <w:rPr>
          <w:rFonts w:ascii="Candara" w:hAnsi="Candara" w:cs="Helvetica"/>
          <w:sz w:val="22"/>
          <w:szCs w:val="22"/>
          <w:lang w:val="en-GB"/>
        </w:rPr>
        <w:t xml:space="preserve"> </w:t>
      </w:r>
      <w:r w:rsidR="00C153CC">
        <w:rPr>
          <w:rFonts w:ascii="Candara" w:hAnsi="Candara" w:cs="Helvetica"/>
          <w:sz w:val="22"/>
          <w:szCs w:val="22"/>
          <w:lang w:val="en-GB"/>
        </w:rPr>
        <w:t>Most</w:t>
      </w:r>
      <w:r w:rsidRPr="00824C49">
        <w:rPr>
          <w:rFonts w:ascii="Candara" w:hAnsi="Candara" w:cs="Helvetica"/>
          <w:sz w:val="22"/>
          <w:szCs w:val="22"/>
          <w:lang w:val="en-GB"/>
        </w:rPr>
        <w:t xml:space="preserve"> malware is criminal and is often used to obtain banking information or</w:t>
      </w:r>
      <w:r w:rsidR="00086EA7">
        <w:rPr>
          <w:rFonts w:ascii="Candara" w:hAnsi="Candara" w:cs="Helvetica"/>
          <w:sz w:val="22"/>
          <w:szCs w:val="22"/>
          <w:lang w:val="en-GB"/>
        </w:rPr>
        <w:t xml:space="preserve"> other valuable information</w:t>
      </w:r>
      <w:r w:rsidRPr="00824C49">
        <w:rPr>
          <w:rFonts w:ascii="Candara" w:hAnsi="Candara" w:cs="Helvetica"/>
          <w:sz w:val="22"/>
          <w:szCs w:val="22"/>
          <w:lang w:val="en-GB"/>
        </w:rPr>
        <w:t xml:space="preserve">. </w:t>
      </w:r>
      <w:r w:rsidR="009036E4">
        <w:rPr>
          <w:rFonts w:ascii="Candara" w:hAnsi="Candara" w:cs="Helvetica"/>
          <w:sz w:val="22"/>
          <w:szCs w:val="22"/>
          <w:lang w:val="en-GB"/>
        </w:rPr>
        <w:t xml:space="preserve">However, </w:t>
      </w:r>
      <w:proofErr w:type="gramStart"/>
      <w:r w:rsidR="009036E4">
        <w:rPr>
          <w:rFonts w:ascii="Candara" w:hAnsi="Candara" w:cs="Helvetica"/>
          <w:sz w:val="22"/>
          <w:szCs w:val="22"/>
          <w:lang w:val="en-GB"/>
        </w:rPr>
        <w:t>it</w:t>
      </w:r>
      <w:r w:rsidRPr="00824C49">
        <w:rPr>
          <w:rFonts w:ascii="Candara" w:hAnsi="Candara" w:cs="Helvetica"/>
          <w:sz w:val="22"/>
          <w:szCs w:val="22"/>
          <w:lang w:val="en-GB"/>
        </w:rPr>
        <w:t xml:space="preserve"> is also used by governments, law enforcement agencies, and even </w:t>
      </w:r>
      <w:r w:rsidRPr="00C153CC">
        <w:rPr>
          <w:rFonts w:ascii="Candara" w:hAnsi="Candara" w:cs="Helvetica"/>
          <w:sz w:val="22"/>
          <w:szCs w:val="22"/>
          <w:lang w:val="en-GB"/>
        </w:rPr>
        <w:t>private citizens</w:t>
      </w:r>
      <w:r w:rsidRPr="00824C49">
        <w:rPr>
          <w:rFonts w:ascii="Candara" w:hAnsi="Candara" w:cs="Helvetica"/>
          <w:sz w:val="22"/>
          <w:szCs w:val="22"/>
          <w:lang w:val="en-GB"/>
        </w:rPr>
        <w:t> to spy on users</w:t>
      </w:r>
      <w:proofErr w:type="gramEnd"/>
      <w:r w:rsidRPr="00824C49">
        <w:rPr>
          <w:rFonts w:ascii="Candara" w:hAnsi="Candara" w:cs="Helvetica"/>
          <w:sz w:val="22"/>
          <w:szCs w:val="22"/>
          <w:lang w:val="en-GB"/>
        </w:rPr>
        <w:t xml:space="preserve">. </w:t>
      </w:r>
    </w:p>
    <w:p w14:paraId="3824996E"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5C08AD80" w14:textId="77777777" w:rsidR="007020E9" w:rsidRDefault="007020E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53F4F38C" w14:textId="09BA097C" w:rsidR="007020E9" w:rsidRDefault="00435237"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2. </w:t>
      </w:r>
      <w:r w:rsidR="002F0B36" w:rsidRPr="002F0B36">
        <w:rPr>
          <w:rFonts w:ascii="Candara" w:hAnsi="Candara" w:cs="Helvetica"/>
          <w:b/>
          <w:sz w:val="22"/>
          <w:szCs w:val="22"/>
          <w:highlight w:val="magenta"/>
          <w:lang w:val="en-GB"/>
        </w:rPr>
        <w:t>Is my computer infected?</w:t>
      </w:r>
      <w:r w:rsidR="002F0B36">
        <w:rPr>
          <w:rFonts w:ascii="Candara" w:hAnsi="Candara" w:cs="Helvetica"/>
          <w:b/>
          <w:sz w:val="22"/>
          <w:szCs w:val="22"/>
          <w:lang w:val="en-GB"/>
        </w:rPr>
        <w:t xml:space="preserve"> </w:t>
      </w:r>
    </w:p>
    <w:p w14:paraId="3A26BB93" w14:textId="77777777" w:rsidR="002F0B36" w:rsidRDefault="002F0B36"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p>
    <w:p w14:paraId="54A2E3DB" w14:textId="77777777" w:rsidR="00824C49" w:rsidRP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sidRPr="00824C49">
        <w:rPr>
          <w:rFonts w:ascii="Candara" w:hAnsi="Candara" w:cs="Helvetica"/>
          <w:b/>
          <w:sz w:val="22"/>
          <w:szCs w:val="22"/>
          <w:lang w:val="en-GB"/>
        </w:rPr>
        <w:t>Anti-virus software</w:t>
      </w:r>
    </w:p>
    <w:p w14:paraId="72A06E6E" w14:textId="3B254E47" w:rsidR="00491007" w:rsidRPr="00824C49" w:rsidRDefault="00651F16"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You should</w:t>
      </w:r>
      <w:r w:rsidR="00824C49" w:rsidRPr="00824C49">
        <w:rPr>
          <w:rFonts w:ascii="Candara" w:hAnsi="Candara" w:cs="Helvetica"/>
          <w:sz w:val="22"/>
          <w:szCs w:val="22"/>
          <w:lang w:val="en-GB"/>
        </w:rPr>
        <w:t xml:space="preserve"> </w:t>
      </w:r>
      <w:r w:rsidR="003F7974">
        <w:rPr>
          <w:rFonts w:ascii="Candara" w:hAnsi="Candara" w:cs="Helvetica"/>
          <w:sz w:val="22"/>
          <w:szCs w:val="22"/>
          <w:lang w:val="en-GB"/>
        </w:rPr>
        <w:t xml:space="preserve">always </w:t>
      </w:r>
      <w:r w:rsidR="00824C49" w:rsidRPr="00824C49">
        <w:rPr>
          <w:rFonts w:ascii="Candara" w:hAnsi="Candara" w:cs="Helvetica"/>
          <w:sz w:val="22"/>
          <w:szCs w:val="22"/>
          <w:lang w:val="en-GB"/>
        </w:rPr>
        <w:t xml:space="preserve">use anti-virus software on your computer and your smartphone, </w:t>
      </w:r>
      <w:r w:rsidR="003F7974">
        <w:rPr>
          <w:rFonts w:ascii="Candara" w:hAnsi="Candara" w:cs="Helvetica"/>
          <w:sz w:val="22"/>
          <w:szCs w:val="22"/>
          <w:lang w:val="en-GB"/>
        </w:rPr>
        <w:t>which are easily available to buy and download</w:t>
      </w:r>
      <w:r w:rsidR="00824C49" w:rsidRPr="00824C49">
        <w:rPr>
          <w:rFonts w:ascii="Candara" w:hAnsi="Candara" w:cs="Helvetica"/>
          <w:sz w:val="22"/>
          <w:szCs w:val="22"/>
          <w:lang w:val="en-GB"/>
        </w:rPr>
        <w:t xml:space="preserve">. </w:t>
      </w:r>
      <w:proofErr w:type="spellStart"/>
      <w:r w:rsidR="009F1E01" w:rsidRPr="000150AC">
        <w:rPr>
          <w:rFonts w:ascii="Candara" w:hAnsi="Candara" w:cs="Helvetica"/>
          <w:sz w:val="22"/>
          <w:szCs w:val="22"/>
          <w:highlight w:val="green"/>
          <w:lang w:val="en-GB"/>
        </w:rPr>
        <w:t>Avast</w:t>
      </w:r>
      <w:proofErr w:type="spellEnd"/>
      <w:r w:rsidR="009F1E01">
        <w:rPr>
          <w:rFonts w:ascii="Candara" w:hAnsi="Candara" w:cs="Helvetica"/>
          <w:sz w:val="22"/>
          <w:szCs w:val="22"/>
          <w:lang w:val="en-GB"/>
        </w:rPr>
        <w:t xml:space="preserve"> is an </w:t>
      </w:r>
      <w:r w:rsidR="009F1E01">
        <w:rPr>
          <w:rFonts w:ascii="Candara" w:hAnsi="Candara" w:cs="Helvetica"/>
          <w:bCs/>
          <w:iCs/>
          <w:sz w:val="22"/>
          <w:szCs w:val="22"/>
          <w:lang w:val="en-GB"/>
        </w:rPr>
        <w:t xml:space="preserve">easy to use anti-virus program for Windows. </w:t>
      </w:r>
      <w:r w:rsidR="009F1E01" w:rsidRPr="000150AC">
        <w:rPr>
          <w:rFonts w:ascii="Candara" w:hAnsi="Candara" w:cs="Helvetica"/>
          <w:bCs/>
          <w:iCs/>
          <w:sz w:val="22"/>
          <w:szCs w:val="22"/>
          <w:highlight w:val="green"/>
          <w:lang w:val="en-GB"/>
        </w:rPr>
        <w:t>Clam Win</w:t>
      </w:r>
      <w:r w:rsidR="009F1E01">
        <w:rPr>
          <w:rFonts w:ascii="Candara" w:hAnsi="Candara" w:cs="Helvetica"/>
          <w:bCs/>
          <w:iCs/>
          <w:sz w:val="22"/>
          <w:szCs w:val="22"/>
          <w:lang w:val="en-GB"/>
        </w:rPr>
        <w:t xml:space="preserve"> is a good open source alternative.  </w:t>
      </w:r>
      <w:r w:rsidR="00824C49" w:rsidRPr="00824C49">
        <w:rPr>
          <w:rFonts w:ascii="Candara" w:hAnsi="Candara" w:cs="Helvetica"/>
          <w:sz w:val="22"/>
          <w:szCs w:val="22"/>
          <w:lang w:val="en-GB"/>
        </w:rPr>
        <w:t xml:space="preserve">Anti-virus software can be quite effective at combatting cheap, “non targeted” malware that might be used by criminals against hundreds of targets. However </w:t>
      </w:r>
      <w:r w:rsidR="00850B6A">
        <w:rPr>
          <w:rFonts w:ascii="Candara" w:hAnsi="Candara" w:cs="Helvetica"/>
          <w:sz w:val="22"/>
          <w:szCs w:val="22"/>
          <w:lang w:val="en-GB"/>
        </w:rPr>
        <w:t>such</w:t>
      </w:r>
      <w:r w:rsidR="00824C49" w:rsidRPr="00824C49">
        <w:rPr>
          <w:rFonts w:ascii="Candara" w:hAnsi="Candara" w:cs="Helvetica"/>
          <w:sz w:val="22"/>
          <w:szCs w:val="22"/>
          <w:lang w:val="en-GB"/>
        </w:rPr>
        <w:t xml:space="preserve"> software is usually ineffective against </w:t>
      </w:r>
      <w:r w:rsidR="00824C49" w:rsidRPr="003F7974">
        <w:rPr>
          <w:rFonts w:ascii="Candara" w:hAnsi="Candara" w:cs="Helvetica"/>
          <w:sz w:val="22"/>
          <w:szCs w:val="22"/>
          <w:lang w:val="en-GB"/>
        </w:rPr>
        <w:t>targeted attacks</w:t>
      </w:r>
      <w:r w:rsidR="003F7974">
        <w:rPr>
          <w:rFonts w:ascii="Candara" w:hAnsi="Candara" w:cs="Helvetica"/>
          <w:sz w:val="22"/>
          <w:szCs w:val="22"/>
          <w:lang w:val="en-GB"/>
        </w:rPr>
        <w:t>, such as ones carried out by governments against</w:t>
      </w:r>
      <w:r w:rsidR="00824C49" w:rsidRPr="00824C49">
        <w:rPr>
          <w:rFonts w:ascii="Candara" w:hAnsi="Candara" w:cs="Helvetica"/>
          <w:sz w:val="22"/>
          <w:szCs w:val="22"/>
          <w:lang w:val="en-GB"/>
        </w:rPr>
        <w:t>.</w:t>
      </w:r>
    </w:p>
    <w:p w14:paraId="6F1EEF25"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802F680" w14:textId="77777777" w:rsidR="00850B6A" w:rsidRDefault="00651F16" w:rsidP="00850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lang w:val="en-GB"/>
        </w:rPr>
        <w:t>How can I tell if my computer is compromised?</w:t>
      </w:r>
    </w:p>
    <w:p w14:paraId="051FB1BA" w14:textId="4354F3F2" w:rsidR="00850B6A" w:rsidRPr="00850B6A" w:rsidRDefault="00A73543"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sz w:val="22"/>
          <w:szCs w:val="22"/>
          <w:lang w:val="en-GB"/>
        </w:rPr>
        <w:t xml:space="preserve">Malware is very difficult to detect. </w:t>
      </w:r>
      <w:r w:rsidR="00850B6A">
        <w:rPr>
          <w:rFonts w:ascii="Candara" w:hAnsi="Candara" w:cs="Helvetica"/>
          <w:sz w:val="22"/>
          <w:szCs w:val="22"/>
          <w:lang w:val="en-GB"/>
        </w:rPr>
        <w:t>Scanners such as</w:t>
      </w:r>
      <w:r w:rsidR="00C35D97">
        <w:rPr>
          <w:rFonts w:ascii="Candara" w:hAnsi="Candara" w:cs="Helvetica"/>
          <w:sz w:val="22"/>
          <w:szCs w:val="22"/>
          <w:lang w:val="en-GB"/>
        </w:rPr>
        <w:t xml:space="preserve"> </w:t>
      </w:r>
      <w:proofErr w:type="spellStart"/>
      <w:r w:rsidR="00C35D97" w:rsidRPr="000150AC">
        <w:rPr>
          <w:rFonts w:ascii="Candara" w:hAnsi="Candara" w:cs="Helvetica"/>
          <w:sz w:val="22"/>
          <w:szCs w:val="22"/>
          <w:highlight w:val="green"/>
          <w:lang w:val="en-GB"/>
        </w:rPr>
        <w:t>Spybot</w:t>
      </w:r>
      <w:proofErr w:type="spellEnd"/>
      <w:r w:rsidR="00C35D97">
        <w:rPr>
          <w:rFonts w:ascii="Candara" w:hAnsi="Candara" w:cs="Helvetica"/>
          <w:sz w:val="22"/>
          <w:szCs w:val="22"/>
          <w:lang w:val="en-GB"/>
        </w:rPr>
        <w:t xml:space="preserve"> or</w:t>
      </w:r>
      <w:r w:rsidR="00850B6A">
        <w:rPr>
          <w:rFonts w:ascii="Candara" w:hAnsi="Candara" w:cs="Helvetica"/>
          <w:sz w:val="22"/>
          <w:szCs w:val="22"/>
          <w:lang w:val="en-GB"/>
        </w:rPr>
        <w:t xml:space="preserve"> </w:t>
      </w:r>
      <w:hyperlink r:id="rId8" w:history="1">
        <w:proofErr w:type="spellStart"/>
        <w:r w:rsidR="00850B6A" w:rsidRPr="000150AC">
          <w:rPr>
            <w:rStyle w:val="Hyperlink"/>
            <w:rFonts w:ascii="Candara" w:hAnsi="Candara" w:cs="Helvetica"/>
            <w:sz w:val="22"/>
            <w:szCs w:val="22"/>
            <w:highlight w:val="green"/>
            <w:lang w:val="en-GB"/>
          </w:rPr>
          <w:t>Malwarebytes</w:t>
        </w:r>
        <w:proofErr w:type="spellEnd"/>
      </w:hyperlink>
      <w:r w:rsidR="00850B6A">
        <w:rPr>
          <w:rFonts w:ascii="Candara" w:hAnsi="Candara" w:cs="Helvetica"/>
          <w:sz w:val="22"/>
          <w:szCs w:val="22"/>
          <w:lang w:val="en-GB"/>
        </w:rPr>
        <w:t xml:space="preserve"> can detect and protect against some malware threats and are useful to use. </w:t>
      </w:r>
    </w:p>
    <w:p w14:paraId="0B44C0F9" w14:textId="285682D6" w:rsidR="00824C49" w:rsidRPr="00824C49" w:rsidRDefault="00850B6A"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While most malware avoids detection by software, i</w:t>
      </w:r>
      <w:r w:rsidR="00824C49" w:rsidRPr="00824C49">
        <w:rPr>
          <w:rFonts w:ascii="Candara" w:hAnsi="Candara" w:cs="Helvetica"/>
          <w:sz w:val="22"/>
          <w:szCs w:val="22"/>
          <w:lang w:val="en-GB"/>
        </w:rPr>
        <w:t>t is still sometimes possible to find </w:t>
      </w:r>
      <w:r w:rsidR="00824C49" w:rsidRPr="003F7974">
        <w:rPr>
          <w:rFonts w:ascii="Candara" w:hAnsi="Candara" w:cs="Helvetica"/>
          <w:sz w:val="22"/>
          <w:szCs w:val="22"/>
          <w:lang w:val="en-GB"/>
        </w:rPr>
        <w:t xml:space="preserve">indicators of </w:t>
      </w:r>
      <w:r w:rsidR="00A73543">
        <w:rPr>
          <w:rFonts w:ascii="Candara" w:hAnsi="Candara" w:cs="Helvetica"/>
          <w:sz w:val="22"/>
          <w:szCs w:val="22"/>
          <w:lang w:val="en-GB"/>
        </w:rPr>
        <w:t>it</w:t>
      </w:r>
      <w:r>
        <w:rPr>
          <w:rFonts w:ascii="Candara" w:hAnsi="Candara" w:cs="Helvetica"/>
          <w:sz w:val="22"/>
          <w:szCs w:val="22"/>
          <w:lang w:val="en-GB"/>
        </w:rPr>
        <w:t xml:space="preserve"> on your computer</w:t>
      </w:r>
      <w:r w:rsidR="00824C49" w:rsidRPr="00824C49">
        <w:rPr>
          <w:rFonts w:ascii="Candara" w:hAnsi="Candara" w:cs="Helvetica"/>
          <w:sz w:val="22"/>
          <w:szCs w:val="22"/>
          <w:lang w:val="en-GB"/>
        </w:rPr>
        <w:t xml:space="preserve">. For example, </w:t>
      </w:r>
      <w:r w:rsidR="003F7974">
        <w:rPr>
          <w:rFonts w:ascii="Candara" w:hAnsi="Candara" w:cs="Helvetica"/>
          <w:sz w:val="22"/>
          <w:szCs w:val="22"/>
          <w:lang w:val="en-GB"/>
        </w:rPr>
        <w:t>service</w:t>
      </w:r>
      <w:r w:rsidR="00AD6A38">
        <w:rPr>
          <w:rFonts w:ascii="Candara" w:hAnsi="Candara" w:cs="Helvetica"/>
          <w:sz w:val="22"/>
          <w:szCs w:val="22"/>
          <w:lang w:val="en-GB"/>
        </w:rPr>
        <w:t>s</w:t>
      </w:r>
      <w:r w:rsidR="00824C49" w:rsidRPr="00824C49">
        <w:rPr>
          <w:rFonts w:ascii="Candara" w:hAnsi="Candara" w:cs="Helvetica"/>
          <w:sz w:val="22"/>
          <w:szCs w:val="22"/>
          <w:lang w:val="en-GB"/>
        </w:rPr>
        <w:t xml:space="preserve"> will sometimes </w:t>
      </w:r>
      <w:r w:rsidR="003F7974">
        <w:rPr>
          <w:rFonts w:ascii="Candara" w:hAnsi="Candara" w:cs="Helvetica"/>
          <w:sz w:val="22"/>
          <w:szCs w:val="22"/>
          <w:lang w:val="en-GB"/>
        </w:rPr>
        <w:t>send you a warning email if they</w:t>
      </w:r>
      <w:r w:rsidR="00824C49" w:rsidRPr="00824C49">
        <w:rPr>
          <w:rFonts w:ascii="Candara" w:hAnsi="Candara" w:cs="Helvetica"/>
          <w:sz w:val="22"/>
          <w:szCs w:val="22"/>
          <w:lang w:val="en-GB"/>
        </w:rPr>
        <w:t xml:space="preserve"> </w:t>
      </w:r>
      <w:r w:rsidR="003F7974">
        <w:rPr>
          <w:rFonts w:ascii="Candara" w:hAnsi="Candara" w:cs="Helvetica"/>
          <w:sz w:val="22"/>
          <w:szCs w:val="22"/>
          <w:lang w:val="en-GB"/>
        </w:rPr>
        <w:t>believe</w:t>
      </w:r>
      <w:r w:rsidR="00824C49" w:rsidRPr="00824C49">
        <w:rPr>
          <w:rFonts w:ascii="Candara" w:hAnsi="Candara" w:cs="Helvetica"/>
          <w:sz w:val="22"/>
          <w:szCs w:val="22"/>
          <w:lang w:val="en-GB"/>
        </w:rPr>
        <w:t xml:space="preserve"> your account has been targete</w:t>
      </w:r>
      <w:r w:rsidR="003B4FE9">
        <w:rPr>
          <w:rFonts w:ascii="Candara" w:hAnsi="Candara" w:cs="Helvetica"/>
          <w:sz w:val="22"/>
          <w:szCs w:val="22"/>
          <w:lang w:val="en-GB"/>
        </w:rPr>
        <w:t xml:space="preserve">d, </w:t>
      </w:r>
      <w:r w:rsidR="00824C49" w:rsidRPr="00824C49">
        <w:rPr>
          <w:rFonts w:ascii="Candara" w:hAnsi="Candara" w:cs="Helvetica"/>
          <w:sz w:val="22"/>
          <w:szCs w:val="22"/>
          <w:lang w:val="en-GB"/>
        </w:rPr>
        <w:t xml:space="preserve">you may notice a light indicating that your webcam is turned on when you </w:t>
      </w:r>
      <w:r w:rsidR="003B4FE9">
        <w:rPr>
          <w:rFonts w:ascii="Candara" w:hAnsi="Candara" w:cs="Helvetica"/>
          <w:sz w:val="22"/>
          <w:szCs w:val="22"/>
          <w:lang w:val="en-GB"/>
        </w:rPr>
        <w:t xml:space="preserve">have not activated it yourself, or </w:t>
      </w:r>
      <w:r w:rsidR="00824C49" w:rsidRPr="00824C49">
        <w:rPr>
          <w:rFonts w:ascii="Candara" w:hAnsi="Candara" w:cs="Helvetica"/>
          <w:sz w:val="22"/>
          <w:szCs w:val="22"/>
          <w:lang w:val="en-GB"/>
        </w:rPr>
        <w:t>your settings have been altered to send copies of your email</w:t>
      </w:r>
      <w:r w:rsidR="00AD6A38">
        <w:rPr>
          <w:rFonts w:ascii="Candara" w:hAnsi="Candara" w:cs="Helvetica"/>
          <w:sz w:val="22"/>
          <w:szCs w:val="22"/>
          <w:lang w:val="en-GB"/>
        </w:rPr>
        <w:t>s</w:t>
      </w:r>
      <w:r w:rsidR="00824C49" w:rsidRPr="00824C49">
        <w:rPr>
          <w:rFonts w:ascii="Candara" w:hAnsi="Candara" w:cs="Helvetica"/>
          <w:sz w:val="22"/>
          <w:szCs w:val="22"/>
          <w:lang w:val="en-GB"/>
        </w:rPr>
        <w:t xml:space="preserve"> to an unfamiliar email address. </w:t>
      </w:r>
    </w:p>
    <w:p w14:paraId="6D10EDBF"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67ABCB80" w14:textId="410A8522" w:rsidR="00824C49" w:rsidRPr="00824C49" w:rsidRDefault="00435237"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3. </w:t>
      </w:r>
      <w:r w:rsidR="00824C49" w:rsidRPr="007020E9">
        <w:rPr>
          <w:rFonts w:ascii="Candara" w:hAnsi="Candara" w:cs="Helvetica"/>
          <w:b/>
          <w:sz w:val="22"/>
          <w:szCs w:val="22"/>
          <w:highlight w:val="magenta"/>
          <w:lang w:val="en-GB"/>
        </w:rPr>
        <w:t>How can attackers use malware to target me?</w:t>
      </w:r>
    </w:p>
    <w:p w14:paraId="36061F21" w14:textId="5786271E" w:rsidR="009B5213" w:rsidRDefault="00AD6A38" w:rsidP="00AD6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The most</w:t>
      </w:r>
      <w:r w:rsidR="00824C49" w:rsidRPr="00824C49">
        <w:rPr>
          <w:rFonts w:ascii="Candara" w:hAnsi="Candara" w:cs="Helvetica"/>
          <w:sz w:val="22"/>
          <w:szCs w:val="22"/>
          <w:lang w:val="en-GB"/>
        </w:rPr>
        <w:t xml:space="preserve"> common </w:t>
      </w:r>
      <w:r>
        <w:rPr>
          <w:rFonts w:ascii="Candara" w:hAnsi="Candara" w:cs="Helvetica"/>
          <w:sz w:val="22"/>
          <w:szCs w:val="22"/>
          <w:lang w:val="en-GB"/>
        </w:rPr>
        <w:t xml:space="preserve">method of attack is </w:t>
      </w:r>
      <w:r w:rsidR="00824C49" w:rsidRPr="00824C49">
        <w:rPr>
          <w:rFonts w:ascii="Candara" w:hAnsi="Candara" w:cs="Helvetica"/>
          <w:sz w:val="22"/>
          <w:szCs w:val="22"/>
          <w:lang w:val="en-GB"/>
        </w:rPr>
        <w:t>to trick you into installing the malware yourself.</w:t>
      </w:r>
      <w:r w:rsidR="001060B4">
        <w:rPr>
          <w:rFonts w:ascii="Candara" w:hAnsi="Candara" w:cs="Helvetica"/>
          <w:sz w:val="22"/>
          <w:szCs w:val="22"/>
          <w:lang w:val="en-GB"/>
        </w:rPr>
        <w:t xml:space="preserve"> </w:t>
      </w:r>
      <w:r w:rsidR="00824C49" w:rsidRPr="00824C49">
        <w:rPr>
          <w:rFonts w:ascii="Candara" w:hAnsi="Candara" w:cs="Helvetica"/>
          <w:sz w:val="22"/>
          <w:szCs w:val="22"/>
          <w:lang w:val="en-GB"/>
        </w:rPr>
        <w:t xml:space="preserve">There are many ways </w:t>
      </w:r>
      <w:r w:rsidR="009B5213">
        <w:rPr>
          <w:rFonts w:ascii="Candara" w:hAnsi="Candara" w:cs="Helvetica"/>
          <w:sz w:val="22"/>
          <w:szCs w:val="22"/>
          <w:lang w:val="en-GB"/>
        </w:rPr>
        <w:t>they try to do this.</w:t>
      </w:r>
    </w:p>
    <w:p w14:paraId="32EBA32B" w14:textId="22ABBA22" w:rsidR="009B5213" w:rsidRPr="009B5213" w:rsidRDefault="00824C49" w:rsidP="00BE25EA">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D6A38">
        <w:rPr>
          <w:rFonts w:ascii="Candara" w:hAnsi="Candara" w:cs="Helvetica"/>
          <w:sz w:val="22"/>
          <w:szCs w:val="22"/>
          <w:lang w:val="en-GB"/>
        </w:rPr>
        <w:t xml:space="preserve">They may disguise the </w:t>
      </w:r>
      <w:r w:rsidR="009B5213">
        <w:rPr>
          <w:rFonts w:ascii="Candara" w:hAnsi="Candara" w:cs="Helvetica"/>
          <w:sz w:val="22"/>
          <w:szCs w:val="22"/>
          <w:lang w:val="en-GB"/>
        </w:rPr>
        <w:t>malware</w:t>
      </w:r>
      <w:r w:rsidRPr="00AD6A38">
        <w:rPr>
          <w:rFonts w:ascii="Candara" w:hAnsi="Candara" w:cs="Helvetica"/>
          <w:sz w:val="22"/>
          <w:szCs w:val="22"/>
          <w:lang w:val="en-GB"/>
        </w:rPr>
        <w:t xml:space="preserve"> as a link to a website, a document, </w:t>
      </w:r>
      <w:r w:rsidR="009B5213">
        <w:rPr>
          <w:rFonts w:ascii="Candara" w:hAnsi="Candara" w:cs="Helvetica"/>
          <w:sz w:val="22"/>
          <w:szCs w:val="22"/>
          <w:lang w:val="en-GB"/>
        </w:rPr>
        <w:t>a software update,</w:t>
      </w:r>
      <w:r w:rsidRPr="00AD6A38">
        <w:rPr>
          <w:rFonts w:ascii="Candara" w:hAnsi="Candara" w:cs="Helvetica"/>
          <w:sz w:val="22"/>
          <w:szCs w:val="22"/>
          <w:lang w:val="en-GB"/>
        </w:rPr>
        <w:t xml:space="preserve"> or even a program designed to help secure your computer. </w:t>
      </w:r>
    </w:p>
    <w:p w14:paraId="67719D7B" w14:textId="729E95EB" w:rsidR="00824C49" w:rsidRDefault="00824C49" w:rsidP="00BE25EA">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AD6A38">
        <w:rPr>
          <w:rFonts w:ascii="Candara" w:hAnsi="Candara" w:cs="Helvetica"/>
          <w:sz w:val="22"/>
          <w:szCs w:val="22"/>
          <w:lang w:val="en-GB"/>
        </w:rPr>
        <w:t xml:space="preserve">You may be targeted via email (which may look as if it’s coming from someone you know), via a message on Skype or Twitter, or even via a link posted to your Facebook page. </w:t>
      </w:r>
    </w:p>
    <w:p w14:paraId="10C70454" w14:textId="4E47C8B5" w:rsidR="00AD6A38" w:rsidRDefault="009B5213" w:rsidP="00BE25EA">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You can also infect your computer by connecting infected hardware, like a USB key given to you or found near your office, or a phone connected to charge.</w:t>
      </w:r>
    </w:p>
    <w:p w14:paraId="5A3598C5" w14:textId="77777777" w:rsidR="009B5213" w:rsidRDefault="009B5213"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E668768" w14:textId="11BFA7A9" w:rsidR="00AD6A38" w:rsidRDefault="009B5213"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 xml:space="preserve">The more targeted the attack the more they’ll try to make it look like something you want to open. </w:t>
      </w:r>
      <w:r w:rsidRPr="009B5213">
        <w:rPr>
          <w:rFonts w:ascii="Candara" w:hAnsi="Candara" w:cs="Helvetica"/>
          <w:sz w:val="22"/>
          <w:szCs w:val="22"/>
          <w:lang w:val="en-GB"/>
        </w:rPr>
        <w:t xml:space="preserve">For example, in Syria, pro-Assad hackers targeted members of the opposition with malware hidden in fake revolutionary documents and a fake anti-hacking tool. And in Morocco, activists were targeted with malware hidden in a document made to look as if </w:t>
      </w:r>
      <w:proofErr w:type="gramStart"/>
      <w:r w:rsidRPr="009B5213">
        <w:rPr>
          <w:rFonts w:ascii="Candara" w:hAnsi="Candara" w:cs="Helvetica"/>
          <w:sz w:val="22"/>
          <w:szCs w:val="22"/>
          <w:lang w:val="en-GB"/>
        </w:rPr>
        <w:t>it had been sent by an Al-Jazeera reporter, promising information about a political scandal</w:t>
      </w:r>
      <w:proofErr w:type="gramEnd"/>
      <w:r w:rsidRPr="009B5213">
        <w:rPr>
          <w:rFonts w:ascii="Candara" w:hAnsi="Candara" w:cs="Helvetica"/>
          <w:sz w:val="22"/>
          <w:szCs w:val="22"/>
          <w:lang w:val="en-GB"/>
        </w:rPr>
        <w:t>.</w:t>
      </w:r>
    </w:p>
    <w:p w14:paraId="722AEED8" w14:textId="77777777" w:rsidR="009B5213" w:rsidRDefault="009B5213"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429ABB5E" w14:textId="6B9EEEB1" w:rsidR="001060B4" w:rsidRPr="001060B4" w:rsidRDefault="001060B4" w:rsidP="001060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1060B4">
        <w:rPr>
          <w:rFonts w:ascii="Candara" w:hAnsi="Candara" w:cs="Helvetica"/>
          <w:sz w:val="22"/>
          <w:szCs w:val="22"/>
          <w:lang w:val="en-GB"/>
        </w:rPr>
        <w:t xml:space="preserve">There is also the possibility of someone gaining physical access to your computer to install malware </w:t>
      </w:r>
      <w:proofErr w:type="gramStart"/>
      <w:r w:rsidRPr="001060B4">
        <w:rPr>
          <w:rFonts w:ascii="Candara" w:hAnsi="Candara" w:cs="Helvetica"/>
          <w:sz w:val="22"/>
          <w:szCs w:val="22"/>
          <w:lang w:val="en-GB"/>
        </w:rPr>
        <w:t>themselves</w:t>
      </w:r>
      <w:proofErr w:type="gramEnd"/>
      <w:r w:rsidRPr="001060B4">
        <w:rPr>
          <w:rFonts w:ascii="Candara" w:hAnsi="Candara" w:cs="Helvetica"/>
          <w:sz w:val="22"/>
          <w:szCs w:val="22"/>
          <w:lang w:val="en-GB"/>
        </w:rPr>
        <w:t xml:space="preserve">. You can read more </w:t>
      </w:r>
      <w:r w:rsidR="00BF5F83">
        <w:rPr>
          <w:rFonts w:ascii="Candara" w:hAnsi="Candara" w:cs="Helvetica"/>
          <w:sz w:val="22"/>
          <w:szCs w:val="22"/>
          <w:lang w:val="en-GB"/>
        </w:rPr>
        <w:t>about preventing against such</w:t>
      </w:r>
      <w:r w:rsidRPr="001060B4">
        <w:rPr>
          <w:rFonts w:ascii="Candara" w:hAnsi="Candara" w:cs="Helvetica"/>
          <w:sz w:val="22"/>
          <w:szCs w:val="22"/>
          <w:lang w:val="en-GB"/>
        </w:rPr>
        <w:t xml:space="preserve"> attack</w:t>
      </w:r>
      <w:r w:rsidR="00BF5F83">
        <w:rPr>
          <w:rFonts w:ascii="Candara" w:hAnsi="Candara" w:cs="Helvetica"/>
          <w:sz w:val="22"/>
          <w:szCs w:val="22"/>
          <w:lang w:val="en-GB"/>
        </w:rPr>
        <w:t>s</w:t>
      </w:r>
      <w:r w:rsidRPr="001060B4">
        <w:rPr>
          <w:rFonts w:ascii="Candara" w:hAnsi="Candara" w:cs="Helvetica"/>
          <w:sz w:val="22"/>
          <w:szCs w:val="22"/>
          <w:lang w:val="en-GB"/>
        </w:rPr>
        <w:t xml:space="preserve"> in the</w:t>
      </w:r>
      <w:r w:rsidR="000150AC">
        <w:rPr>
          <w:rFonts w:ascii="Candara" w:hAnsi="Candara" w:cs="Helvetica"/>
          <w:sz w:val="22"/>
          <w:szCs w:val="22"/>
          <w:highlight w:val="yellow"/>
          <w:lang w:val="en-GB"/>
        </w:rPr>
        <w:t xml:space="preserve"> </w:t>
      </w:r>
      <w:r w:rsidRPr="00BF5F83">
        <w:rPr>
          <w:rFonts w:ascii="Candara" w:hAnsi="Candara" w:cs="Helvetica"/>
          <w:sz w:val="22"/>
          <w:szCs w:val="22"/>
          <w:highlight w:val="yellow"/>
          <w:lang w:val="en-GB"/>
        </w:rPr>
        <w:t xml:space="preserve">– </w:t>
      </w:r>
      <w:r w:rsidRPr="000150AC">
        <w:rPr>
          <w:rFonts w:ascii="Candara" w:hAnsi="Candara" w:cs="Helvetica"/>
          <w:sz w:val="22"/>
          <w:szCs w:val="22"/>
          <w:highlight w:val="yellow"/>
          <w:lang w:val="en-GB"/>
        </w:rPr>
        <w:t xml:space="preserve">Office </w:t>
      </w:r>
      <w:r w:rsidR="000150AC" w:rsidRPr="000150AC">
        <w:rPr>
          <w:rFonts w:ascii="Candara" w:hAnsi="Candara" w:cs="Helvetica"/>
          <w:sz w:val="22"/>
          <w:szCs w:val="22"/>
          <w:highlight w:val="yellow"/>
          <w:lang w:val="en-GB"/>
        </w:rPr>
        <w:t>lesson</w:t>
      </w:r>
      <w:r w:rsidRPr="001060B4">
        <w:rPr>
          <w:rFonts w:ascii="Candara" w:hAnsi="Candara" w:cs="Helvetica"/>
          <w:sz w:val="22"/>
          <w:szCs w:val="22"/>
          <w:lang w:val="en-GB"/>
        </w:rPr>
        <w:t>.</w:t>
      </w:r>
    </w:p>
    <w:p w14:paraId="220C07FA" w14:textId="77777777" w:rsidR="001060B4" w:rsidRDefault="001060B4"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E65620C" w14:textId="4BA22DD6" w:rsidR="00AD6A38" w:rsidRPr="00AD6A38" w:rsidRDefault="00435237"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4. </w:t>
      </w:r>
      <w:r w:rsidR="00AD6A38" w:rsidRPr="002F0B36">
        <w:rPr>
          <w:rFonts w:ascii="Candara" w:hAnsi="Candara" w:cs="Helvetica"/>
          <w:b/>
          <w:sz w:val="22"/>
          <w:szCs w:val="22"/>
          <w:highlight w:val="magenta"/>
          <w:lang w:val="en-GB"/>
        </w:rPr>
        <w:t>How can I avoid getting infected?</w:t>
      </w:r>
    </w:p>
    <w:p w14:paraId="2C6D921E" w14:textId="6E26C2AB" w:rsidR="008C7F44" w:rsidRPr="004475C6" w:rsidRDefault="008C7F44" w:rsidP="00BE25EA">
      <w:pPr>
        <w:pStyle w:val="ListParagraph"/>
        <w:numPr>
          <w:ilvl w:val="0"/>
          <w:numId w:val="16"/>
        </w:numPr>
        <w:rPr>
          <w:rFonts w:ascii="Candara" w:hAnsi="Candara" w:cs="Helvetica"/>
          <w:sz w:val="22"/>
          <w:szCs w:val="22"/>
          <w:lang w:val="en-GB"/>
        </w:rPr>
      </w:pPr>
      <w:r w:rsidRPr="00277470">
        <w:rPr>
          <w:rFonts w:ascii="Candara" w:hAnsi="Candara" w:cs="Helvetica"/>
          <w:iCs/>
          <w:sz w:val="22"/>
          <w:szCs w:val="22"/>
          <w:lang w:val="en-GB"/>
        </w:rPr>
        <w:t>Always</w:t>
      </w:r>
      <w:r>
        <w:rPr>
          <w:rFonts w:ascii="Candara" w:hAnsi="Candara" w:cs="Helvetica"/>
          <w:iCs/>
          <w:sz w:val="22"/>
          <w:szCs w:val="22"/>
          <w:lang w:val="en-GB"/>
        </w:rPr>
        <w:t xml:space="preserve"> </w:t>
      </w:r>
      <w:r w:rsidRPr="00277470">
        <w:rPr>
          <w:rFonts w:ascii="Candara" w:hAnsi="Candara" w:cs="Helvetica"/>
          <w:iCs/>
          <w:sz w:val="22"/>
          <w:szCs w:val="22"/>
          <w:lang w:val="en-GB"/>
        </w:rPr>
        <w:t>make sure you are running the latest version of your software and downloading the latest security patches</w:t>
      </w:r>
      <w:r w:rsidRPr="00277470">
        <w:rPr>
          <w:rFonts w:ascii="Candara" w:hAnsi="Candara" w:cs="Helvetica"/>
          <w:sz w:val="22"/>
          <w:szCs w:val="22"/>
          <w:lang w:val="en-GB"/>
        </w:rPr>
        <w:t xml:space="preserve">. </w:t>
      </w:r>
      <w:r>
        <w:rPr>
          <w:rFonts w:ascii="Candara" w:hAnsi="Candara" w:cs="Helvetica"/>
          <w:sz w:val="22"/>
          <w:szCs w:val="22"/>
          <w:lang w:val="en-GB"/>
        </w:rPr>
        <w:t xml:space="preserve">Only the latest updates have the latest protections. </w:t>
      </w:r>
      <w:r w:rsidRPr="005D740C">
        <w:rPr>
          <w:rFonts w:ascii="Candara" w:hAnsi="Candara" w:cs="Helvetica"/>
          <w:sz w:val="22"/>
          <w:szCs w:val="22"/>
          <w:lang w:val="en-GB"/>
        </w:rPr>
        <w:t>It is a common belief that if you are running an unregistered copy of Windows, you cannot or should not accept security updates. </w:t>
      </w:r>
      <w:r w:rsidRPr="00277470">
        <w:rPr>
          <w:rFonts w:ascii="Candara" w:hAnsi="Candara" w:cs="Helvetica"/>
          <w:sz w:val="22"/>
          <w:szCs w:val="22"/>
          <w:lang w:val="en-GB"/>
        </w:rPr>
        <w:t>This is not true</w:t>
      </w:r>
      <w:r w:rsidRPr="005D740C">
        <w:rPr>
          <w:rFonts w:ascii="Candara" w:hAnsi="Candara" w:cs="Helvetica"/>
          <w:sz w:val="22"/>
          <w:szCs w:val="22"/>
          <w:lang w:val="en-GB"/>
        </w:rPr>
        <w:t>.</w:t>
      </w:r>
      <w:r>
        <w:rPr>
          <w:rFonts w:ascii="Candara" w:hAnsi="Candara" w:cs="Helvetica"/>
          <w:sz w:val="22"/>
          <w:szCs w:val="22"/>
          <w:lang w:val="en-GB"/>
        </w:rPr>
        <w:t xml:space="preserve"> Always update</w:t>
      </w:r>
      <w:r w:rsidRPr="004475C6">
        <w:rPr>
          <w:rFonts w:ascii="Candara" w:hAnsi="Candara" w:cs="Helvetica"/>
          <w:sz w:val="22"/>
          <w:szCs w:val="22"/>
          <w:highlight w:val="yellow"/>
          <w:lang w:val="en-GB"/>
        </w:rPr>
        <w:t>.</w:t>
      </w:r>
      <w:r w:rsidR="004475C6" w:rsidRPr="004475C6">
        <w:rPr>
          <w:rFonts w:ascii="Candara" w:hAnsi="Candara" w:cs="Helvetica"/>
          <w:sz w:val="22"/>
          <w:szCs w:val="22"/>
          <w:highlight w:val="yellow"/>
          <w:lang w:val="en-GB"/>
        </w:rPr>
        <w:t xml:space="preserve"> </w:t>
      </w:r>
      <w:hyperlink r:id="rId9" w:history="1">
        <w:proofErr w:type="spellStart"/>
        <w:r w:rsidR="004475C6" w:rsidRPr="000150AC">
          <w:rPr>
            <w:rStyle w:val="Hyperlink"/>
            <w:rFonts w:ascii="Candara" w:hAnsi="Candara" w:cs="Helvetica"/>
            <w:sz w:val="22"/>
            <w:szCs w:val="22"/>
            <w:highlight w:val="green"/>
            <w:lang w:val="en-GB"/>
          </w:rPr>
          <w:t>Secunia</w:t>
        </w:r>
        <w:proofErr w:type="spellEnd"/>
        <w:r w:rsidR="004475C6" w:rsidRPr="000150AC">
          <w:rPr>
            <w:rStyle w:val="Hyperlink"/>
            <w:rFonts w:ascii="Candara" w:hAnsi="Candara" w:cs="Helvetica"/>
            <w:sz w:val="22"/>
            <w:szCs w:val="22"/>
            <w:highlight w:val="green"/>
            <w:lang w:val="en-GB"/>
          </w:rPr>
          <w:t xml:space="preserve"> PSI</w:t>
        </w:r>
      </w:hyperlink>
      <w:r w:rsidR="004475C6" w:rsidRPr="004475C6">
        <w:rPr>
          <w:rFonts w:ascii="Candara" w:hAnsi="Candara" w:cs="Helvetica"/>
          <w:sz w:val="22"/>
          <w:szCs w:val="22"/>
          <w:lang w:val="en-GB"/>
        </w:rPr>
        <w:t> for Windows is a free tool that will check to make sure your software is up to date.</w:t>
      </w:r>
    </w:p>
    <w:p w14:paraId="68129867" w14:textId="1E2E771A" w:rsidR="008C7F44" w:rsidRDefault="00491007" w:rsidP="00BE25EA">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Only download software f</w:t>
      </w:r>
      <w:r w:rsidR="008C7F44">
        <w:rPr>
          <w:rFonts w:ascii="Candara" w:hAnsi="Candara" w:cs="Helvetica"/>
          <w:sz w:val="22"/>
          <w:szCs w:val="22"/>
          <w:lang w:val="en-GB"/>
        </w:rPr>
        <w:t>r</w:t>
      </w:r>
      <w:r>
        <w:rPr>
          <w:rFonts w:ascii="Candara" w:hAnsi="Candara" w:cs="Helvetica"/>
          <w:sz w:val="22"/>
          <w:szCs w:val="22"/>
          <w:lang w:val="en-GB"/>
        </w:rPr>
        <w:t>o</w:t>
      </w:r>
      <w:r w:rsidR="008C7F44">
        <w:rPr>
          <w:rFonts w:ascii="Candara" w:hAnsi="Candara" w:cs="Helvetica"/>
          <w:sz w:val="22"/>
          <w:szCs w:val="22"/>
          <w:lang w:val="en-GB"/>
        </w:rPr>
        <w:t>m official sites.</w:t>
      </w:r>
    </w:p>
    <w:p w14:paraId="12946043" w14:textId="6A99EA20" w:rsidR="00624E67" w:rsidRDefault="00624E67" w:rsidP="00BE25EA">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Avoid open opening suspicious attachments (anything from someone you don’t know) or clicking on suspicious links (any links you didn’t request)</w:t>
      </w:r>
    </w:p>
    <w:p w14:paraId="39361464" w14:textId="4035A83F" w:rsidR="00624E67" w:rsidRDefault="00824C49" w:rsidP="00BE25EA">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624E67">
        <w:rPr>
          <w:rFonts w:ascii="Candara" w:hAnsi="Candara" w:cs="Helvetica"/>
          <w:sz w:val="22"/>
          <w:szCs w:val="22"/>
          <w:lang w:val="en-GB"/>
        </w:rPr>
        <w:t xml:space="preserve">If you are using Gmail, </w:t>
      </w:r>
      <w:r w:rsidR="001940E3">
        <w:rPr>
          <w:rFonts w:ascii="Candara" w:hAnsi="Candara" w:cs="Helvetica"/>
          <w:sz w:val="22"/>
          <w:szCs w:val="22"/>
          <w:lang w:val="en-GB"/>
        </w:rPr>
        <w:t>open</w:t>
      </w:r>
      <w:r w:rsidRPr="00624E67">
        <w:rPr>
          <w:rFonts w:ascii="Candara" w:hAnsi="Candara" w:cs="Helvetica"/>
          <w:sz w:val="22"/>
          <w:szCs w:val="22"/>
          <w:lang w:val="en-GB"/>
        </w:rPr>
        <w:t xml:space="preserve"> </w:t>
      </w:r>
      <w:r w:rsidR="00AC206E">
        <w:rPr>
          <w:rFonts w:ascii="Candara" w:hAnsi="Candara" w:cs="Helvetica"/>
          <w:sz w:val="22"/>
          <w:szCs w:val="22"/>
          <w:lang w:val="en-GB"/>
        </w:rPr>
        <w:t>unusual</w:t>
      </w:r>
      <w:r w:rsidRPr="00624E67">
        <w:rPr>
          <w:rFonts w:ascii="Candara" w:hAnsi="Candara" w:cs="Helvetica"/>
          <w:sz w:val="22"/>
          <w:szCs w:val="22"/>
          <w:lang w:val="en-GB"/>
        </w:rPr>
        <w:t xml:space="preserve"> attachments in Google Drive rather than downloading them. </w:t>
      </w:r>
    </w:p>
    <w:p w14:paraId="739F4469" w14:textId="48C4CF84" w:rsidR="005D740C" w:rsidRDefault="00624E67" w:rsidP="00BE25EA">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Double check the sender’s email address if you get an email with an attachment or link you weren’t expecting, even if the email appears to be written by a</w:t>
      </w:r>
      <w:r w:rsidR="005D740C">
        <w:rPr>
          <w:rFonts w:ascii="Candara" w:hAnsi="Candara" w:cs="Helvetica"/>
          <w:sz w:val="22"/>
          <w:szCs w:val="22"/>
          <w:lang w:val="en-GB"/>
        </w:rPr>
        <w:t xml:space="preserve"> friend or colleague. If something seems odd or their tone is unusual, it doesn’t hurt to email the friend</w:t>
      </w:r>
      <w:r w:rsidR="008C7F44">
        <w:rPr>
          <w:rFonts w:ascii="Candara" w:hAnsi="Candara" w:cs="Helvetica"/>
          <w:sz w:val="22"/>
          <w:szCs w:val="22"/>
          <w:lang w:val="en-GB"/>
        </w:rPr>
        <w:t xml:space="preserve"> to check they sent it and mention it to colleagues.</w:t>
      </w:r>
    </w:p>
    <w:p w14:paraId="2C32C7DE" w14:textId="44DBDF51" w:rsidR="000A7163" w:rsidRDefault="000A7163" w:rsidP="00BE25EA">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Stay alert when browsing websites. Watch for browser windows that appear automatically, and read them carefully. When in doubt, you should close 'pop up windows' by clicking the </w:t>
      </w:r>
      <w:r w:rsidRPr="00E02433">
        <w:rPr>
          <w:rFonts w:ascii="Candara" w:hAnsi="Candara" w:cs="Helvetica"/>
          <w:b/>
          <w:bCs/>
          <w:iCs/>
          <w:sz w:val="22"/>
          <w:szCs w:val="22"/>
          <w:lang w:val="en-GB"/>
        </w:rPr>
        <w:t>X</w:t>
      </w:r>
      <w:r w:rsidRPr="00E02433">
        <w:rPr>
          <w:rFonts w:ascii="Candara" w:hAnsi="Candara" w:cs="Helvetica"/>
          <w:bCs/>
          <w:iCs/>
          <w:sz w:val="22"/>
          <w:szCs w:val="22"/>
          <w:lang w:val="en-GB"/>
        </w:rPr>
        <w:t> in the upper corner, rather than by clicking </w:t>
      </w:r>
      <w:r w:rsidRPr="00E02433">
        <w:rPr>
          <w:rFonts w:ascii="Candara" w:hAnsi="Candara" w:cs="Helvetica"/>
          <w:b/>
          <w:bCs/>
          <w:iCs/>
          <w:sz w:val="22"/>
          <w:szCs w:val="22"/>
          <w:lang w:val="en-GB"/>
        </w:rPr>
        <w:t>Cancel</w:t>
      </w:r>
      <w:r w:rsidRPr="00E02433">
        <w:rPr>
          <w:rFonts w:ascii="Candara" w:hAnsi="Candara" w:cs="Helvetica"/>
          <w:bCs/>
          <w:iCs/>
          <w:sz w:val="22"/>
          <w:szCs w:val="22"/>
          <w:lang w:val="en-GB"/>
        </w:rPr>
        <w:t xml:space="preserve">. </w:t>
      </w:r>
    </w:p>
    <w:p w14:paraId="76B61C49" w14:textId="3B91D02B" w:rsidR="007923A0" w:rsidRPr="007923A0" w:rsidRDefault="007923A0" w:rsidP="00BE25EA">
      <w:pPr>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Disconnect your computer from the Internet when you are not using it and shut it down completely overnight</w:t>
      </w:r>
    </w:p>
    <w:p w14:paraId="52ECFBBC"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20DAF467" w14:textId="27C54555" w:rsidR="00491007" w:rsidRPr="00824C49" w:rsidRDefault="00435237" w:rsidP="00491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lang w:val="en-GB"/>
        </w:rPr>
      </w:pPr>
      <w:r>
        <w:rPr>
          <w:rFonts w:ascii="Candara" w:hAnsi="Candara" w:cs="Helvetica"/>
          <w:b/>
          <w:sz w:val="22"/>
          <w:szCs w:val="22"/>
          <w:highlight w:val="magenta"/>
          <w:lang w:val="en-GB"/>
        </w:rPr>
        <w:t xml:space="preserve">5. </w:t>
      </w:r>
      <w:r w:rsidR="00491007" w:rsidRPr="002F0B36">
        <w:rPr>
          <w:rFonts w:ascii="Candara" w:hAnsi="Candara" w:cs="Helvetica"/>
          <w:b/>
          <w:sz w:val="22"/>
          <w:szCs w:val="22"/>
          <w:highlight w:val="magenta"/>
          <w:lang w:val="en-GB"/>
        </w:rPr>
        <w:t>What should I do if I find malware?</w:t>
      </w:r>
    </w:p>
    <w:p w14:paraId="4433553F" w14:textId="77777777" w:rsidR="00BC1021" w:rsidRPr="00BC1021" w:rsidRDefault="00BC1021" w:rsidP="00BE25EA">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C1021">
        <w:rPr>
          <w:rFonts w:ascii="Candara" w:hAnsi="Candara" w:cs="Helvetica"/>
          <w:sz w:val="22"/>
          <w:szCs w:val="22"/>
          <w:lang w:val="en-GB"/>
        </w:rPr>
        <w:t>The first thing you should do if you find malware on your computer</w:t>
      </w:r>
      <w:r w:rsidR="00491007" w:rsidRPr="00BC1021">
        <w:rPr>
          <w:rFonts w:ascii="Candara" w:hAnsi="Candara" w:cs="Helvetica"/>
          <w:sz w:val="22"/>
          <w:szCs w:val="22"/>
          <w:lang w:val="en-GB"/>
        </w:rPr>
        <w:t> </w:t>
      </w:r>
      <w:r w:rsidRPr="00BC1021">
        <w:rPr>
          <w:rFonts w:ascii="Candara" w:hAnsi="Candara" w:cs="Helvetica"/>
          <w:sz w:val="22"/>
          <w:szCs w:val="22"/>
          <w:lang w:val="en-GB"/>
        </w:rPr>
        <w:t xml:space="preserve">is </w:t>
      </w:r>
      <w:proofErr w:type="gramStart"/>
      <w:r w:rsidR="00491007" w:rsidRPr="00BC1021">
        <w:rPr>
          <w:rFonts w:ascii="Candara" w:hAnsi="Candara" w:cs="Helvetica"/>
          <w:i/>
          <w:iCs/>
          <w:sz w:val="22"/>
          <w:szCs w:val="22"/>
          <w:lang w:val="en-GB"/>
        </w:rPr>
        <w:t>unplug</w:t>
      </w:r>
      <w:proofErr w:type="gramEnd"/>
      <w:r w:rsidR="00491007" w:rsidRPr="00BC1021">
        <w:rPr>
          <w:rFonts w:ascii="Candara" w:hAnsi="Candara" w:cs="Helvetica"/>
          <w:i/>
          <w:iCs/>
          <w:sz w:val="22"/>
          <w:szCs w:val="22"/>
          <w:lang w:val="en-GB"/>
        </w:rPr>
        <w:t xml:space="preserve"> your computer from the Internet and stop using it immediately. </w:t>
      </w:r>
      <w:r w:rsidR="00491007" w:rsidRPr="00BC1021">
        <w:rPr>
          <w:rFonts w:ascii="Candara" w:hAnsi="Candara" w:cs="Helvetica"/>
          <w:sz w:val="22"/>
          <w:szCs w:val="22"/>
          <w:lang w:val="en-GB"/>
        </w:rPr>
        <w:t xml:space="preserve">Every keystroke you make may be being sent to an attacker. </w:t>
      </w:r>
    </w:p>
    <w:p w14:paraId="77FD5907" w14:textId="77777777" w:rsidR="00BC1021" w:rsidRDefault="00491007" w:rsidP="00BE25EA">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C1021">
        <w:rPr>
          <w:rFonts w:ascii="Candara" w:hAnsi="Candara" w:cs="Helvetica"/>
          <w:sz w:val="22"/>
          <w:szCs w:val="22"/>
          <w:lang w:val="en-GB"/>
        </w:rPr>
        <w:t>Log into a computer you believe is safe and </w:t>
      </w:r>
      <w:r w:rsidRPr="00BC1021">
        <w:rPr>
          <w:rFonts w:ascii="Candara" w:hAnsi="Candara" w:cs="Helvetica"/>
          <w:i/>
          <w:iCs/>
          <w:sz w:val="22"/>
          <w:szCs w:val="22"/>
          <w:lang w:val="en-GB"/>
        </w:rPr>
        <w:t>change your passwords; </w:t>
      </w:r>
      <w:r w:rsidRPr="00BC1021">
        <w:rPr>
          <w:rFonts w:ascii="Candara" w:hAnsi="Candara" w:cs="Helvetica"/>
          <w:sz w:val="22"/>
          <w:szCs w:val="22"/>
          <w:lang w:val="en-GB"/>
        </w:rPr>
        <w:t xml:space="preserve">every password that you typed on your computer while it was infected </w:t>
      </w:r>
      <w:proofErr w:type="gramStart"/>
      <w:r w:rsidRPr="00BC1021">
        <w:rPr>
          <w:rFonts w:ascii="Candara" w:hAnsi="Candara" w:cs="Helvetica"/>
          <w:sz w:val="22"/>
          <w:szCs w:val="22"/>
          <w:lang w:val="en-GB"/>
        </w:rPr>
        <w:t>should now be considered to be compromised</w:t>
      </w:r>
      <w:proofErr w:type="gramEnd"/>
      <w:r w:rsidRPr="00BC1021">
        <w:rPr>
          <w:rFonts w:ascii="Candara" w:hAnsi="Candara" w:cs="Helvetica"/>
          <w:sz w:val="22"/>
          <w:szCs w:val="22"/>
          <w:lang w:val="en-GB"/>
        </w:rPr>
        <w:t>.</w:t>
      </w:r>
    </w:p>
    <w:p w14:paraId="37D105FD" w14:textId="4A774E25" w:rsidR="00BC1021" w:rsidRDefault="00491007" w:rsidP="00BE25EA">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C1021">
        <w:rPr>
          <w:rFonts w:ascii="Candara" w:hAnsi="Candara" w:cs="Helvetica"/>
          <w:sz w:val="22"/>
          <w:szCs w:val="22"/>
          <w:lang w:val="en-GB"/>
        </w:rPr>
        <w:t>You may wish to reinstall the operating system </w:t>
      </w:r>
      <w:r w:rsidR="00BC1021">
        <w:rPr>
          <w:rFonts w:ascii="Candara" w:hAnsi="Candara" w:cs="Helvetica"/>
          <w:sz w:val="22"/>
          <w:szCs w:val="22"/>
          <w:lang w:val="en-GB"/>
        </w:rPr>
        <w:t>(</w:t>
      </w:r>
      <w:proofErr w:type="spellStart"/>
      <w:r w:rsidR="00BC1021">
        <w:rPr>
          <w:rFonts w:ascii="Candara" w:hAnsi="Candara" w:cs="Helvetica"/>
          <w:sz w:val="22"/>
          <w:szCs w:val="22"/>
          <w:lang w:val="en-GB"/>
        </w:rPr>
        <w:t>eg</w:t>
      </w:r>
      <w:proofErr w:type="spellEnd"/>
      <w:r w:rsidR="00BC1021">
        <w:rPr>
          <w:rFonts w:ascii="Candara" w:hAnsi="Candara" w:cs="Helvetica"/>
          <w:sz w:val="22"/>
          <w:szCs w:val="22"/>
          <w:lang w:val="en-GB"/>
        </w:rPr>
        <w:t xml:space="preserve"> Windows, Android, IOS) </w:t>
      </w:r>
      <w:r w:rsidRPr="00BC1021">
        <w:rPr>
          <w:rFonts w:ascii="Candara" w:hAnsi="Candara" w:cs="Helvetica"/>
          <w:sz w:val="22"/>
          <w:szCs w:val="22"/>
          <w:lang w:val="en-GB"/>
        </w:rPr>
        <w:t xml:space="preserve">on your computer in order to remove the malware. This will remove most malware, but some especially sophisticated malware may persist. </w:t>
      </w:r>
    </w:p>
    <w:p w14:paraId="4CBAB14D" w14:textId="540C0843" w:rsidR="00BC1021" w:rsidRPr="00BC1021" w:rsidRDefault="00BC1021" w:rsidP="00BE25EA">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C1021">
        <w:rPr>
          <w:rFonts w:ascii="Candara" w:hAnsi="Candara" w:cs="Helvetica"/>
          <w:sz w:val="22"/>
          <w:szCs w:val="22"/>
          <w:lang w:val="en-GB"/>
        </w:rPr>
        <w:t xml:space="preserve">If you can, take your computer to a security expert, who may be able to discover more details about the malware. </w:t>
      </w:r>
    </w:p>
    <w:p w14:paraId="0B6F2385" w14:textId="68DF7DAB" w:rsidR="00491007" w:rsidRPr="00BC1021" w:rsidRDefault="00491007" w:rsidP="00BE25EA">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BC1021">
        <w:rPr>
          <w:rFonts w:ascii="Candara" w:hAnsi="Candara" w:cs="Helvetica"/>
          <w:sz w:val="22"/>
          <w:szCs w:val="22"/>
          <w:lang w:val="en-GB"/>
        </w:rPr>
        <w:t xml:space="preserve">If you have some idea of when your computer was infected, you may reinstall files from before that date. </w:t>
      </w:r>
      <w:r w:rsidRPr="00BC1021">
        <w:rPr>
          <w:rFonts w:ascii="Candara" w:hAnsi="Candara" w:cs="Helvetica"/>
          <w:i/>
          <w:iCs/>
          <w:sz w:val="22"/>
          <w:szCs w:val="22"/>
          <w:lang w:val="en-GB"/>
        </w:rPr>
        <w:t>Reinstalling files from after the date of infection may re-infect your computer.</w:t>
      </w:r>
    </w:p>
    <w:p w14:paraId="1DAB3FEE" w14:textId="77777777" w:rsidR="00651F16" w:rsidRDefault="00651F16"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7B89CED" w14:textId="56019882" w:rsidR="002F0B36" w:rsidRDefault="00435237" w:rsidP="002F0B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6. </w:t>
      </w:r>
      <w:r w:rsidR="002F0B36" w:rsidRPr="00F46F9B">
        <w:rPr>
          <w:rFonts w:ascii="Candara" w:hAnsi="Candara" w:cs="Helvetica"/>
          <w:b/>
          <w:sz w:val="22"/>
          <w:szCs w:val="22"/>
          <w:highlight w:val="magenta"/>
        </w:rPr>
        <w:t>What now?</w:t>
      </w:r>
    </w:p>
    <w:p w14:paraId="10691B53" w14:textId="77777777" w:rsidR="002F0B36" w:rsidRDefault="002F0B36" w:rsidP="002F0B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B49EFDB" w14:textId="77777777" w:rsidR="002F0B36" w:rsidRDefault="002F0B36" w:rsidP="002F0B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25F69C55" w14:textId="77777777" w:rsidR="002F0B36" w:rsidRDefault="002F0B36" w:rsidP="002F0B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0D8293F" w14:textId="48646734" w:rsidR="002F0B36" w:rsidRDefault="002F0B36" w:rsidP="002F0B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sidRPr="00364A96">
        <w:rPr>
          <w:rFonts w:ascii="Candara" w:hAnsi="Candara" w:cs="Helvetica"/>
          <w:b/>
          <w:sz w:val="22"/>
          <w:szCs w:val="22"/>
          <w:highlight w:val="yellow"/>
        </w:rPr>
        <w:t>Advanced</w:t>
      </w:r>
      <w:proofErr w:type="gramEnd"/>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protect yourself against targeted malware attacks. </w:t>
      </w:r>
    </w:p>
    <w:p w14:paraId="3C5E5E59" w14:textId="3A654862" w:rsidR="00B44C42" w:rsidRPr="0035376E" w:rsidRDefault="00B44C42" w:rsidP="003537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CF8DFC2" w14:textId="77777777" w:rsidR="000150AC" w:rsidRPr="000150AC" w:rsidRDefault="000150AC" w:rsidP="000150A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34DC064C" w14:textId="77777777" w:rsidR="00824C49" w:rsidRPr="0015701A"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77EA5EC8" w14:textId="7F3B263F" w:rsidR="00824C49" w:rsidRPr="007020E9" w:rsidRDefault="00DE2DCF" w:rsidP="00BE25EA">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0" w:history="1">
        <w:r w:rsidR="007020E9">
          <w:rPr>
            <w:rStyle w:val="Hyperlink"/>
            <w:rFonts w:ascii="Candara" w:hAnsi="Candara" w:cs="Helvetica"/>
            <w:bCs/>
            <w:i/>
            <w:iCs/>
            <w:sz w:val="22"/>
            <w:szCs w:val="22"/>
            <w:lang w:val="en-GB"/>
          </w:rPr>
          <w:t>EFF - How do I protect myself against malware</w:t>
        </w:r>
      </w:hyperlink>
      <w:r w:rsidR="007020E9" w:rsidRPr="007020E9">
        <w:rPr>
          <w:rFonts w:ascii="Candara" w:hAnsi="Candara" w:cs="Helvetica"/>
          <w:bCs/>
          <w:i/>
          <w:iCs/>
          <w:sz w:val="22"/>
          <w:szCs w:val="22"/>
          <w:lang w:val="en-GB"/>
        </w:rPr>
        <w:t xml:space="preserve"> </w:t>
      </w:r>
    </w:p>
    <w:p w14:paraId="59C67F6E" w14:textId="51D6A739" w:rsidR="007020E9" w:rsidRPr="007020E9" w:rsidRDefault="00DE2DCF" w:rsidP="00BE25EA">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1" w:history="1">
        <w:r w:rsidR="007020E9">
          <w:rPr>
            <w:rStyle w:val="Hyperlink"/>
            <w:rFonts w:ascii="Candara" w:hAnsi="Candara" w:cs="Helvetica"/>
            <w:bCs/>
            <w:i/>
            <w:iCs/>
            <w:sz w:val="22"/>
            <w:szCs w:val="22"/>
            <w:lang w:val="en-GB"/>
          </w:rPr>
          <w:t>Security in a Box - Chapter 1, Malware</w:t>
        </w:r>
      </w:hyperlink>
      <w:r w:rsidR="007020E9" w:rsidRPr="007020E9">
        <w:rPr>
          <w:rFonts w:ascii="Candara" w:hAnsi="Candara" w:cs="Helvetica"/>
          <w:bCs/>
          <w:i/>
          <w:iCs/>
          <w:sz w:val="22"/>
          <w:szCs w:val="22"/>
          <w:lang w:val="en-GB"/>
        </w:rPr>
        <w:t xml:space="preserve"> </w:t>
      </w:r>
    </w:p>
    <w:p w14:paraId="7543224D"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2DA1CE2" w14:textId="77777777" w:rsidR="007020E9" w:rsidRDefault="007020E9" w:rsidP="00073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7F29C536" w14:textId="77777777" w:rsidR="00073589" w:rsidRDefault="00073589" w:rsidP="00073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Malware Basic Checklist</w:t>
      </w:r>
    </w:p>
    <w:p w14:paraId="007FB290" w14:textId="77777777" w:rsidR="00073589" w:rsidRDefault="00073589" w:rsidP="00073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3DF20139" w14:textId="77777777" w:rsidR="00073589" w:rsidRDefault="00073589"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Protect your computer</w:t>
      </w:r>
    </w:p>
    <w:p w14:paraId="0825C96B" w14:textId="77777777" w:rsidR="00073589" w:rsidRDefault="00073589" w:rsidP="00BE25EA">
      <w:pPr>
        <w:pStyle w:val="ListParagraph"/>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Install antivirus on all your devices</w:t>
      </w:r>
    </w:p>
    <w:p w14:paraId="2CACC76B" w14:textId="522E285D" w:rsidR="00073589" w:rsidRDefault="00073589" w:rsidP="00BE25EA">
      <w:pPr>
        <w:pStyle w:val="ListParagraph"/>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 xml:space="preserve">Install </w:t>
      </w:r>
      <w:r w:rsidR="009F1E01">
        <w:rPr>
          <w:rFonts w:ascii="Candara" w:hAnsi="Candara" w:cs="Helvetica"/>
          <w:b/>
          <w:bCs/>
          <w:i/>
          <w:iCs/>
          <w:sz w:val="22"/>
          <w:szCs w:val="22"/>
          <w:lang w:val="en-GB"/>
        </w:rPr>
        <w:t xml:space="preserve">a malware </w:t>
      </w:r>
      <w:r>
        <w:rPr>
          <w:rFonts w:ascii="Candara" w:hAnsi="Candara" w:cs="Helvetica"/>
          <w:b/>
          <w:bCs/>
          <w:i/>
          <w:iCs/>
          <w:sz w:val="22"/>
          <w:szCs w:val="22"/>
          <w:lang w:val="en-GB"/>
        </w:rPr>
        <w:t>s</w:t>
      </w:r>
      <w:r w:rsidR="009F1E01">
        <w:rPr>
          <w:rFonts w:ascii="Candara" w:hAnsi="Candara" w:cs="Helvetica"/>
          <w:b/>
          <w:bCs/>
          <w:i/>
          <w:iCs/>
          <w:sz w:val="22"/>
          <w:szCs w:val="22"/>
          <w:lang w:val="en-GB"/>
        </w:rPr>
        <w:t>canner</w:t>
      </w:r>
      <w:r>
        <w:rPr>
          <w:rFonts w:ascii="Candara" w:hAnsi="Candara" w:cs="Helvetica"/>
          <w:b/>
          <w:bCs/>
          <w:i/>
          <w:iCs/>
          <w:sz w:val="22"/>
          <w:szCs w:val="22"/>
          <w:lang w:val="en-GB"/>
        </w:rPr>
        <w:t xml:space="preserve"> on all your devices </w:t>
      </w:r>
    </w:p>
    <w:p w14:paraId="7B6B1A86"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 xml:space="preserve">Look out for indicators of malware </w:t>
      </w:r>
    </w:p>
    <w:p w14:paraId="56E591E5"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Keep your software updated</w:t>
      </w:r>
    </w:p>
    <w:p w14:paraId="401AEAEA"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Only download from official sites</w:t>
      </w:r>
    </w:p>
    <w:p w14:paraId="63B2DBFC"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Avoid opening suspicious attachments</w:t>
      </w:r>
    </w:p>
    <w:p w14:paraId="5FAE4F9A"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O</w:t>
      </w:r>
      <w:r w:rsidRPr="00D529CA">
        <w:rPr>
          <w:rFonts w:ascii="Candara" w:hAnsi="Candara" w:cs="Helvetica"/>
          <w:b/>
          <w:bCs/>
          <w:i/>
          <w:iCs/>
          <w:sz w:val="22"/>
          <w:szCs w:val="22"/>
          <w:lang w:val="en-GB"/>
        </w:rPr>
        <w:t>pen unusual attachments in Google Drive</w:t>
      </w:r>
    </w:p>
    <w:p w14:paraId="3D30A6DB"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Double check senders email address for unexpected attachments</w:t>
      </w:r>
    </w:p>
    <w:p w14:paraId="36B63A4A" w14:textId="07E705F3" w:rsidR="000A7163" w:rsidRDefault="000A7163"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Close pop-up windows in the corner</w:t>
      </w:r>
    </w:p>
    <w:p w14:paraId="0E7DE638" w14:textId="77777777" w:rsidR="00073589" w:rsidRDefault="00073589" w:rsidP="00BE25EA">
      <w:pPr>
        <w:pStyle w:val="ListParagraph"/>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Candara" w:hAnsi="Candara" w:cs="Helvetica"/>
          <w:b/>
          <w:bCs/>
          <w:i/>
          <w:iCs/>
          <w:sz w:val="22"/>
          <w:szCs w:val="22"/>
          <w:lang w:val="en-GB"/>
        </w:rPr>
      </w:pPr>
      <w:r>
        <w:rPr>
          <w:rFonts w:ascii="Candara" w:hAnsi="Candara" w:cs="Helvetica"/>
          <w:b/>
          <w:bCs/>
          <w:i/>
          <w:iCs/>
          <w:sz w:val="22"/>
          <w:szCs w:val="22"/>
          <w:lang w:val="en-GB"/>
        </w:rPr>
        <w:t>Use a platform like Ubuntu or Chrome</w:t>
      </w:r>
    </w:p>
    <w:p w14:paraId="0EF5B0D6" w14:textId="77777777" w:rsidR="00073589" w:rsidRDefault="00073589" w:rsidP="00BE25EA">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If you find malware</w:t>
      </w:r>
    </w:p>
    <w:p w14:paraId="028DC7F4" w14:textId="77777777" w:rsidR="00073589"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Unplug your computer</w:t>
      </w:r>
    </w:p>
    <w:p w14:paraId="143C96B0" w14:textId="77777777" w:rsidR="00073589"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Stop using your computer</w:t>
      </w:r>
    </w:p>
    <w:p w14:paraId="736D9682" w14:textId="77777777" w:rsidR="00073589"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Log into a safe computer and change all your passwords</w:t>
      </w:r>
    </w:p>
    <w:p w14:paraId="4E33EF63" w14:textId="77777777" w:rsidR="00073589"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Reinstall operating system</w:t>
      </w:r>
    </w:p>
    <w:p w14:paraId="3973940A" w14:textId="77777777" w:rsidR="00073589"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Take your computer to a security expert</w:t>
      </w:r>
    </w:p>
    <w:p w14:paraId="22030CC4" w14:textId="77777777" w:rsidR="00073589" w:rsidRPr="00FB71E5" w:rsidRDefault="00073589" w:rsidP="00BE25E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 xml:space="preserve">Only reinstall files from before date of infection </w:t>
      </w:r>
    </w:p>
    <w:p w14:paraId="5E9F6B33"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4E0605E"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89B821D" w14:textId="77777777" w:rsidR="004475C6" w:rsidRDefault="004475C6"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39656B1" w14:textId="098877A1" w:rsidR="00824C49" w:rsidRP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color w:val="FF0000"/>
          <w:sz w:val="22"/>
          <w:szCs w:val="22"/>
        </w:rPr>
      </w:pPr>
      <w:r w:rsidRPr="00824C49">
        <w:rPr>
          <w:rFonts w:ascii="Candara" w:hAnsi="Candara" w:cs="Helvetica"/>
          <w:i/>
          <w:color w:val="FF0000"/>
          <w:sz w:val="22"/>
          <w:szCs w:val="22"/>
        </w:rPr>
        <w:t>ADVANCED</w:t>
      </w:r>
    </w:p>
    <w:p w14:paraId="59AC29A8" w14:textId="77777777" w:rsidR="00871523" w:rsidRDefault="00871523"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93D84EC" w14:textId="77777777" w:rsidR="004475C6"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1820F58E" w14:textId="164489C6" w:rsidR="004475C6" w:rsidRDefault="00435237"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Pr>
          <w:rFonts w:ascii="Candara" w:hAnsi="Candara" w:cs="Helvetica"/>
          <w:b/>
          <w:bCs/>
          <w:iCs/>
          <w:sz w:val="22"/>
          <w:szCs w:val="22"/>
          <w:highlight w:val="magenta"/>
          <w:lang w:val="en-GB"/>
        </w:rPr>
        <w:t xml:space="preserve">1. </w:t>
      </w:r>
      <w:r w:rsidR="004475C6" w:rsidRPr="00FA00D8">
        <w:rPr>
          <w:rFonts w:ascii="Candara" w:hAnsi="Candara" w:cs="Helvetica"/>
          <w:b/>
          <w:bCs/>
          <w:iCs/>
          <w:sz w:val="22"/>
          <w:szCs w:val="22"/>
          <w:highlight w:val="magenta"/>
          <w:lang w:val="en-GB"/>
        </w:rPr>
        <w:t>Tips on using anti-virus software effectively</w:t>
      </w:r>
    </w:p>
    <w:p w14:paraId="4378F551" w14:textId="77777777" w:rsidR="004475C6" w:rsidRPr="00B35FD1"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12680F20" w14:textId="615154B2" w:rsidR="004475C6" w:rsidRPr="00B35FD1"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B35FD1">
        <w:rPr>
          <w:rFonts w:ascii="Candara" w:hAnsi="Candara" w:cs="Helvetica"/>
          <w:bCs/>
          <w:iCs/>
          <w:sz w:val="22"/>
          <w:szCs w:val="22"/>
          <w:lang w:val="en-GB"/>
        </w:rPr>
        <w:t xml:space="preserve">The beginner </w:t>
      </w:r>
      <w:r w:rsidR="00463C9E">
        <w:rPr>
          <w:rFonts w:ascii="Candara" w:hAnsi="Candara" w:cs="Helvetica"/>
          <w:bCs/>
          <w:iCs/>
          <w:sz w:val="22"/>
          <w:szCs w:val="22"/>
          <w:lang w:val="en-GB"/>
        </w:rPr>
        <w:t>lesson</w:t>
      </w:r>
      <w:r w:rsidR="00463C9E" w:rsidRPr="00B35FD1">
        <w:rPr>
          <w:rFonts w:ascii="Candara" w:hAnsi="Candara" w:cs="Helvetica"/>
          <w:bCs/>
          <w:iCs/>
          <w:sz w:val="22"/>
          <w:szCs w:val="22"/>
          <w:lang w:val="en-GB"/>
        </w:rPr>
        <w:t xml:space="preserve"> </w:t>
      </w:r>
      <w:r w:rsidRPr="00B35FD1">
        <w:rPr>
          <w:rFonts w:ascii="Candara" w:hAnsi="Candara" w:cs="Helvetica"/>
          <w:bCs/>
          <w:iCs/>
          <w:sz w:val="22"/>
          <w:szCs w:val="22"/>
          <w:lang w:val="en-GB"/>
        </w:rPr>
        <w:t xml:space="preserve">gave a run through of useful anti-virus software such as </w:t>
      </w:r>
      <w:proofErr w:type="spellStart"/>
      <w:r w:rsidRPr="00711735">
        <w:rPr>
          <w:rFonts w:ascii="Candara" w:hAnsi="Candara" w:cs="Helvetica"/>
          <w:bCs/>
          <w:iCs/>
          <w:sz w:val="22"/>
          <w:szCs w:val="22"/>
          <w:highlight w:val="green"/>
          <w:lang w:val="en-GB"/>
        </w:rPr>
        <w:t>Avast</w:t>
      </w:r>
      <w:proofErr w:type="spellEnd"/>
      <w:r w:rsidRPr="00B35FD1">
        <w:rPr>
          <w:rFonts w:ascii="Candara" w:hAnsi="Candara" w:cs="Helvetica"/>
          <w:bCs/>
          <w:iCs/>
          <w:sz w:val="22"/>
          <w:szCs w:val="22"/>
          <w:lang w:val="en-GB"/>
        </w:rPr>
        <w:t xml:space="preserve"> or </w:t>
      </w:r>
      <w:r w:rsidRPr="00711735">
        <w:rPr>
          <w:rFonts w:ascii="Candara" w:hAnsi="Candara" w:cs="Helvetica"/>
          <w:bCs/>
          <w:iCs/>
          <w:sz w:val="22"/>
          <w:szCs w:val="22"/>
          <w:highlight w:val="green"/>
          <w:lang w:val="en-GB"/>
        </w:rPr>
        <w:t>Clam Win</w:t>
      </w:r>
      <w:r w:rsidRPr="00B35FD1">
        <w:rPr>
          <w:rFonts w:ascii="Candara" w:hAnsi="Candara" w:cs="Helvetica"/>
          <w:bCs/>
          <w:iCs/>
          <w:sz w:val="22"/>
          <w:szCs w:val="22"/>
          <w:lang w:val="en-GB"/>
        </w:rPr>
        <w:t xml:space="preserve"> and anti-malware software such as</w:t>
      </w:r>
      <w:r>
        <w:rPr>
          <w:rFonts w:ascii="Candara" w:hAnsi="Candara" w:cs="Helvetica"/>
          <w:bCs/>
          <w:iCs/>
          <w:sz w:val="22"/>
          <w:szCs w:val="22"/>
          <w:lang w:val="en-GB"/>
        </w:rPr>
        <w:t xml:space="preserve"> </w:t>
      </w:r>
      <w:proofErr w:type="spellStart"/>
      <w:r w:rsidRPr="00711735">
        <w:rPr>
          <w:rFonts w:ascii="Candara" w:hAnsi="Candara" w:cs="Helvetica"/>
          <w:bCs/>
          <w:iCs/>
          <w:sz w:val="22"/>
          <w:szCs w:val="22"/>
          <w:highlight w:val="green"/>
          <w:lang w:val="en-GB"/>
        </w:rPr>
        <w:t>Spybot</w:t>
      </w:r>
      <w:proofErr w:type="spellEnd"/>
      <w:r>
        <w:rPr>
          <w:rFonts w:ascii="Candara" w:hAnsi="Candara" w:cs="Helvetica"/>
          <w:bCs/>
          <w:iCs/>
          <w:sz w:val="22"/>
          <w:szCs w:val="22"/>
          <w:lang w:val="en-GB"/>
        </w:rPr>
        <w:t xml:space="preserve"> or</w:t>
      </w:r>
      <w:r w:rsidRPr="00B35FD1">
        <w:rPr>
          <w:rFonts w:ascii="Candara" w:hAnsi="Candara" w:cs="Helvetica"/>
          <w:bCs/>
          <w:iCs/>
          <w:sz w:val="22"/>
          <w:szCs w:val="22"/>
          <w:lang w:val="en-GB"/>
        </w:rPr>
        <w:t xml:space="preserve"> </w:t>
      </w:r>
      <w:proofErr w:type="spellStart"/>
      <w:r w:rsidRPr="00711735">
        <w:rPr>
          <w:rFonts w:ascii="Candara" w:hAnsi="Candara" w:cs="Helvetica"/>
          <w:bCs/>
          <w:iCs/>
          <w:sz w:val="22"/>
          <w:szCs w:val="22"/>
          <w:highlight w:val="green"/>
          <w:lang w:val="en-GB"/>
        </w:rPr>
        <w:t>Malwarebytes</w:t>
      </w:r>
      <w:proofErr w:type="spellEnd"/>
      <w:r w:rsidRPr="00B35FD1">
        <w:rPr>
          <w:rFonts w:ascii="Candara" w:hAnsi="Candara" w:cs="Helvetica"/>
          <w:bCs/>
          <w:iCs/>
          <w:sz w:val="22"/>
          <w:szCs w:val="22"/>
          <w:highlight w:val="yellow"/>
          <w:lang w:val="en-GB"/>
        </w:rPr>
        <w:t>.</w:t>
      </w:r>
      <w:r w:rsidRPr="00B35FD1">
        <w:rPr>
          <w:rFonts w:ascii="Candara" w:hAnsi="Candara" w:cs="Helvetica"/>
          <w:bCs/>
          <w:iCs/>
          <w:sz w:val="22"/>
          <w:szCs w:val="22"/>
          <w:lang w:val="en-GB"/>
        </w:rPr>
        <w:t xml:space="preserve"> </w:t>
      </w:r>
      <w:r>
        <w:rPr>
          <w:rFonts w:ascii="Candara" w:hAnsi="Candara" w:cs="Helvetica"/>
          <w:bCs/>
          <w:iCs/>
          <w:sz w:val="22"/>
          <w:szCs w:val="22"/>
          <w:lang w:val="en-GB"/>
        </w:rPr>
        <w:t xml:space="preserve">There are a few ways in which you can make sure you get the most out of your software. </w:t>
      </w:r>
    </w:p>
    <w:p w14:paraId="3D190B47" w14:textId="77777777" w:rsidR="004475C6" w:rsidRPr="00B35FD1"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04D275AB" w14:textId="77777777" w:rsidR="004475C6" w:rsidRPr="00E02433" w:rsidRDefault="004475C6" w:rsidP="00BE25EA">
      <w:pPr>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Do not run two anti-virus programs at the same time, as this might cause your computer to run extremely slowly or to crash. Uninstall one before installing another.</w:t>
      </w:r>
      <w:r>
        <w:rPr>
          <w:rFonts w:ascii="Candara" w:hAnsi="Candara" w:cs="Helvetica"/>
          <w:bCs/>
          <w:iCs/>
          <w:sz w:val="22"/>
          <w:szCs w:val="22"/>
          <w:lang w:val="en-GB"/>
        </w:rPr>
        <w:t xml:space="preserve"> However anti-malware software is designed to work alongside anti-virus software. </w:t>
      </w:r>
    </w:p>
    <w:p w14:paraId="18F8D08E" w14:textId="77777777" w:rsidR="004475C6" w:rsidRPr="00E02433" w:rsidRDefault="004475C6" w:rsidP="00BE25EA">
      <w:pPr>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Make sure that your anti-virus program updates itself regularly.</w:t>
      </w:r>
      <w:r>
        <w:rPr>
          <w:rFonts w:ascii="Candara" w:hAnsi="Candara" w:cs="Helvetica"/>
          <w:bCs/>
          <w:iCs/>
          <w:sz w:val="22"/>
          <w:szCs w:val="22"/>
          <w:lang w:val="en-GB"/>
        </w:rPr>
        <w:t xml:space="preserve"> Without updates it can quickly become ineffective.</w:t>
      </w:r>
      <w:r w:rsidRPr="00E02433">
        <w:rPr>
          <w:rFonts w:ascii="Candara" w:hAnsi="Candara" w:cs="Helvetica"/>
          <w:bCs/>
          <w:iCs/>
          <w:sz w:val="22"/>
          <w:szCs w:val="22"/>
          <w:lang w:val="en-GB"/>
        </w:rPr>
        <w:t xml:space="preserve"> All of the software recommended here supports free updating.</w:t>
      </w:r>
    </w:p>
    <w:p w14:paraId="1C658A3D" w14:textId="77777777" w:rsidR="004475C6" w:rsidRPr="00E02433" w:rsidRDefault="004475C6" w:rsidP="00BE25EA">
      <w:pPr>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 xml:space="preserve">Enable your anti-virus software's 'always on' virus-detection feature if it has one. It may </w:t>
      </w:r>
      <w:r>
        <w:rPr>
          <w:rFonts w:ascii="Candara" w:hAnsi="Candara" w:cs="Helvetica"/>
          <w:bCs/>
          <w:iCs/>
          <w:sz w:val="22"/>
          <w:szCs w:val="22"/>
          <w:lang w:val="en-GB"/>
        </w:rPr>
        <w:t xml:space="preserve">also </w:t>
      </w:r>
      <w:r w:rsidRPr="00E02433">
        <w:rPr>
          <w:rFonts w:ascii="Candara" w:hAnsi="Candara" w:cs="Helvetica"/>
          <w:bCs/>
          <w:iCs/>
          <w:sz w:val="22"/>
          <w:szCs w:val="22"/>
          <w:lang w:val="en-GB"/>
        </w:rPr>
        <w:t>be called '</w:t>
      </w:r>
      <w:proofErr w:type="spellStart"/>
      <w:r w:rsidRPr="00E02433">
        <w:rPr>
          <w:rFonts w:ascii="Candara" w:hAnsi="Candara" w:cs="Helvetica"/>
          <w:bCs/>
          <w:iCs/>
          <w:sz w:val="22"/>
          <w:szCs w:val="22"/>
          <w:lang w:val="en-GB"/>
        </w:rPr>
        <w:t>Realtime</w:t>
      </w:r>
      <w:proofErr w:type="spellEnd"/>
      <w:r w:rsidRPr="00E02433">
        <w:rPr>
          <w:rFonts w:ascii="Candara" w:hAnsi="Candara" w:cs="Helvetica"/>
          <w:bCs/>
          <w:iCs/>
          <w:sz w:val="22"/>
          <w:szCs w:val="22"/>
          <w:lang w:val="en-GB"/>
        </w:rPr>
        <w:t xml:space="preserve"> Protection,' 'Resident Protection,' or something similar. </w:t>
      </w:r>
    </w:p>
    <w:p w14:paraId="7E7517E7" w14:textId="77777777" w:rsidR="004475C6" w:rsidRPr="00E02433" w:rsidRDefault="004475C6" w:rsidP="00BE25EA">
      <w:pPr>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 xml:space="preserve">Scan all of the files on your computer regularly. You don't have to do this every day but you should do it from time to time. How often may depend on the circumstances. Have you connected your computer to unknown networks recently? With whom have you been sharing USB memory sticks? Do you frequently receive strange attachments by email? Has someone else in your home or office recently had virus problems? </w:t>
      </w:r>
      <w:r>
        <w:rPr>
          <w:rFonts w:ascii="Candara" w:hAnsi="Candara" w:cs="Helvetica"/>
          <w:bCs/>
          <w:iCs/>
          <w:sz w:val="22"/>
          <w:szCs w:val="22"/>
          <w:lang w:val="en-GB"/>
        </w:rPr>
        <w:t xml:space="preserve">Tools such as </w:t>
      </w:r>
      <w:proofErr w:type="spellStart"/>
      <w:r>
        <w:rPr>
          <w:rFonts w:ascii="Candara" w:hAnsi="Candara" w:cs="Helvetica"/>
          <w:bCs/>
          <w:iCs/>
          <w:sz w:val="22"/>
          <w:szCs w:val="22"/>
          <w:lang w:val="en-GB"/>
        </w:rPr>
        <w:t>Avast</w:t>
      </w:r>
      <w:proofErr w:type="spellEnd"/>
      <w:r>
        <w:rPr>
          <w:rFonts w:ascii="Candara" w:hAnsi="Candara" w:cs="Helvetica"/>
          <w:bCs/>
          <w:iCs/>
          <w:sz w:val="22"/>
          <w:szCs w:val="22"/>
          <w:lang w:val="en-GB"/>
        </w:rPr>
        <w:t xml:space="preserve"> can do this for you. </w:t>
      </w:r>
    </w:p>
    <w:p w14:paraId="6D22FFA3" w14:textId="77777777" w:rsidR="004475C6"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72B600D4" w14:textId="5E661C89" w:rsidR="004475C6" w:rsidRPr="00E02433" w:rsidRDefault="00435237"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Pr>
          <w:rFonts w:ascii="Candara" w:hAnsi="Candara" w:cs="Helvetica"/>
          <w:b/>
          <w:bCs/>
          <w:iCs/>
          <w:sz w:val="22"/>
          <w:szCs w:val="22"/>
          <w:highlight w:val="magenta"/>
          <w:lang w:val="en-GB"/>
        </w:rPr>
        <w:t xml:space="preserve">2. </w:t>
      </w:r>
      <w:r w:rsidR="004475C6" w:rsidRPr="00FA00D8">
        <w:rPr>
          <w:rFonts w:ascii="Candara" w:hAnsi="Candara" w:cs="Helvetica"/>
          <w:b/>
          <w:bCs/>
          <w:iCs/>
          <w:sz w:val="22"/>
          <w:szCs w:val="22"/>
          <w:highlight w:val="magenta"/>
          <w:lang w:val="en-GB"/>
        </w:rPr>
        <w:t>Preventing virus or spyware infection</w:t>
      </w:r>
    </w:p>
    <w:p w14:paraId="4B4AC584" w14:textId="77777777" w:rsidR="004475C6" w:rsidRDefault="004475C6" w:rsidP="00BE25EA">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02433">
        <w:rPr>
          <w:rFonts w:ascii="Candara" w:hAnsi="Candara" w:cs="Helvetica"/>
          <w:bCs/>
          <w:iCs/>
          <w:sz w:val="22"/>
          <w:szCs w:val="22"/>
          <w:lang w:val="en-GB"/>
        </w:rPr>
        <w:t>If you need to</w:t>
      </w:r>
      <w:r>
        <w:rPr>
          <w:rFonts w:ascii="Candara" w:hAnsi="Candara" w:cs="Helvetica"/>
          <w:bCs/>
          <w:iCs/>
          <w:sz w:val="22"/>
          <w:szCs w:val="22"/>
          <w:lang w:val="en-GB"/>
        </w:rPr>
        <w:t xml:space="preserve"> open a file from someone you don’t know well</w:t>
      </w:r>
      <w:r w:rsidRPr="00E02433">
        <w:rPr>
          <w:rFonts w:ascii="Candara" w:hAnsi="Candara" w:cs="Helvetica"/>
          <w:bCs/>
          <w:iCs/>
          <w:sz w:val="22"/>
          <w:szCs w:val="22"/>
          <w:lang w:val="en-GB"/>
        </w:rPr>
        <w:t>, you should save the attachment to a folder on your computer, then open the appropriate application (such as Microsoft Word or Adobe Acrobat) yourself. If you use the program's File menu to open the attachment manually, rather than double-clicking the file or allowing your email program to open it automatically, you are less likely to contract a virus.</w:t>
      </w:r>
    </w:p>
    <w:p w14:paraId="0E884694" w14:textId="77777777" w:rsidR="004475C6" w:rsidRPr="00F561EE" w:rsidRDefault="004475C6" w:rsidP="00BE25EA">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Pr>
          <w:rFonts w:ascii="Candara" w:hAnsi="Candara" w:cs="Helvetica"/>
          <w:sz w:val="22"/>
          <w:szCs w:val="22"/>
          <w:lang w:val="en-GB"/>
        </w:rPr>
        <w:t>H</w:t>
      </w:r>
      <w:r w:rsidRPr="00651F16">
        <w:rPr>
          <w:rFonts w:ascii="Candara" w:hAnsi="Candara" w:cs="Helvetica"/>
          <w:sz w:val="22"/>
          <w:szCs w:val="22"/>
          <w:lang w:val="en-GB"/>
        </w:rPr>
        <w:t>over over URLs and hyperlinks to check where they lead.</w:t>
      </w:r>
      <w:r>
        <w:rPr>
          <w:rFonts w:ascii="Candara" w:hAnsi="Candara" w:cs="Helvetica"/>
          <w:sz w:val="22"/>
          <w:szCs w:val="22"/>
          <w:lang w:val="en-GB"/>
        </w:rPr>
        <w:t xml:space="preserve"> </w:t>
      </w:r>
      <w:r w:rsidRPr="00F561EE">
        <w:rPr>
          <w:rFonts w:ascii="Candara" w:hAnsi="Candara" w:cs="Helvetica"/>
          <w:sz w:val="22"/>
          <w:szCs w:val="22"/>
          <w:lang w:val="en-GB"/>
        </w:rPr>
        <w:t>If you're unsure about a URL, check it at </w:t>
      </w:r>
      <w:hyperlink r:id="rId12" w:anchor="url" w:history="1">
        <w:proofErr w:type="spellStart"/>
        <w:r w:rsidRPr="005A0960">
          <w:rPr>
            <w:rStyle w:val="Hyperlink"/>
            <w:rFonts w:ascii="Candara" w:hAnsi="Candara" w:cs="Helvetica"/>
            <w:sz w:val="22"/>
            <w:szCs w:val="22"/>
            <w:highlight w:val="green"/>
            <w:lang w:val="en-GB"/>
          </w:rPr>
          <w:t>VirusTotal</w:t>
        </w:r>
        <w:proofErr w:type="spellEnd"/>
      </w:hyperlink>
      <w:r w:rsidRPr="005A0960">
        <w:rPr>
          <w:rFonts w:ascii="Candara" w:hAnsi="Candara" w:cs="Helvetica"/>
          <w:sz w:val="22"/>
          <w:szCs w:val="22"/>
          <w:highlight w:val="green"/>
          <w:lang w:val="en-GB"/>
        </w:rPr>
        <w:t>.</w:t>
      </w:r>
    </w:p>
    <w:p w14:paraId="1D084547" w14:textId="77777777" w:rsidR="004475C6" w:rsidRPr="00E02433" w:rsidRDefault="004475C6" w:rsidP="00BE25EA">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B</w:t>
      </w:r>
      <w:r w:rsidRPr="00E02433">
        <w:rPr>
          <w:rFonts w:ascii="Candara" w:hAnsi="Candara" w:cs="Helvetica"/>
          <w:bCs/>
          <w:iCs/>
          <w:sz w:val="22"/>
          <w:szCs w:val="22"/>
          <w:lang w:val="en-GB"/>
        </w:rPr>
        <w:t>efore inserting</w:t>
      </w:r>
      <w:r>
        <w:rPr>
          <w:rFonts w:ascii="Candara" w:hAnsi="Candara" w:cs="Helvetica"/>
          <w:bCs/>
          <w:iCs/>
          <w:sz w:val="22"/>
          <w:szCs w:val="22"/>
          <w:lang w:val="en-GB"/>
        </w:rPr>
        <w:t xml:space="preserve"> removable media, such as CDs</w:t>
      </w:r>
      <w:r w:rsidRPr="00E02433">
        <w:rPr>
          <w:rFonts w:ascii="Candara" w:hAnsi="Candara" w:cs="Helvetica"/>
          <w:bCs/>
          <w:iCs/>
          <w:sz w:val="22"/>
          <w:szCs w:val="22"/>
          <w:lang w:val="en-GB"/>
        </w:rPr>
        <w:t xml:space="preserve"> </w:t>
      </w:r>
      <w:r>
        <w:rPr>
          <w:rFonts w:ascii="Candara" w:hAnsi="Candara" w:cs="Helvetica"/>
          <w:bCs/>
          <w:iCs/>
          <w:sz w:val="22"/>
          <w:szCs w:val="22"/>
          <w:lang w:val="en-GB"/>
        </w:rPr>
        <w:t>or</w:t>
      </w:r>
      <w:r w:rsidRPr="00E02433">
        <w:rPr>
          <w:rFonts w:ascii="Candara" w:hAnsi="Candara" w:cs="Helvetica"/>
          <w:bCs/>
          <w:iCs/>
          <w:sz w:val="22"/>
          <w:szCs w:val="22"/>
          <w:lang w:val="en-GB"/>
        </w:rPr>
        <w:t xml:space="preserve"> USB </w:t>
      </w:r>
      <w:r>
        <w:rPr>
          <w:rFonts w:ascii="Candara" w:hAnsi="Candara" w:cs="Helvetica"/>
          <w:bCs/>
          <w:iCs/>
          <w:sz w:val="22"/>
          <w:szCs w:val="22"/>
          <w:lang w:val="en-GB"/>
        </w:rPr>
        <w:t>sticks, into your computer, y</w:t>
      </w:r>
      <w:r w:rsidRPr="00E02433">
        <w:rPr>
          <w:rFonts w:ascii="Candara" w:hAnsi="Candara" w:cs="Helvetica"/>
          <w:bCs/>
          <w:iCs/>
          <w:sz w:val="22"/>
          <w:szCs w:val="22"/>
          <w:lang w:val="en-GB"/>
        </w:rPr>
        <w:t xml:space="preserve">ou should disable your operating </w:t>
      </w:r>
      <w:r>
        <w:rPr>
          <w:rFonts w:ascii="Candara" w:hAnsi="Candara" w:cs="Helvetica"/>
          <w:bCs/>
          <w:iCs/>
          <w:sz w:val="22"/>
          <w:szCs w:val="22"/>
          <w:lang w:val="en-GB"/>
        </w:rPr>
        <w:t>system's 'AutoPlay' feature</w:t>
      </w:r>
      <w:r w:rsidRPr="00E02433">
        <w:rPr>
          <w:rFonts w:ascii="Candara" w:hAnsi="Candara" w:cs="Helvetica"/>
          <w:bCs/>
          <w:iCs/>
          <w:sz w:val="22"/>
          <w:szCs w:val="22"/>
          <w:lang w:val="en-GB"/>
        </w:rPr>
        <w:t xml:space="preserve">. </w:t>
      </w:r>
      <w:r>
        <w:rPr>
          <w:rFonts w:ascii="Candara" w:hAnsi="Candara" w:cs="Helvetica"/>
          <w:bCs/>
          <w:iCs/>
          <w:sz w:val="22"/>
          <w:szCs w:val="22"/>
          <w:lang w:val="en-GB"/>
        </w:rPr>
        <w:t>(This is usually found under the Properties section of My Computer)</w:t>
      </w:r>
    </w:p>
    <w:p w14:paraId="4E888718" w14:textId="77777777" w:rsidR="004475C6" w:rsidRPr="00F561EE" w:rsidRDefault="004475C6" w:rsidP="00BE25EA">
      <w:pPr>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sidRPr="009F3BBC">
        <w:rPr>
          <w:rFonts w:ascii="Candara" w:hAnsi="Candara" w:cs="Helvetica"/>
          <w:bCs/>
          <w:iCs/>
          <w:sz w:val="22"/>
          <w:szCs w:val="22"/>
          <w:lang w:val="en-GB"/>
        </w:rPr>
        <w:t xml:space="preserve">Improve the security of your Web browser by preventing it from automatically running the potentially dangerous programs that are sometimes contained within webpages you visit. If you are using </w:t>
      </w:r>
      <w:r>
        <w:rPr>
          <w:rFonts w:ascii="Candara" w:hAnsi="Candara" w:cs="Helvetica"/>
          <w:bCs/>
          <w:iCs/>
          <w:sz w:val="22"/>
          <w:szCs w:val="22"/>
          <w:lang w:val="en-GB"/>
        </w:rPr>
        <w:t>Mozilla Firefox</w:t>
      </w:r>
      <w:r w:rsidRPr="009F3BBC">
        <w:rPr>
          <w:rFonts w:ascii="Candara" w:hAnsi="Candara" w:cs="Helvetica"/>
          <w:bCs/>
          <w:iCs/>
          <w:sz w:val="22"/>
          <w:szCs w:val="22"/>
          <w:lang w:val="en-GB"/>
        </w:rPr>
        <w:t>, y</w:t>
      </w:r>
      <w:r>
        <w:rPr>
          <w:rFonts w:ascii="Candara" w:hAnsi="Candara" w:cs="Helvetica"/>
          <w:bCs/>
          <w:iCs/>
          <w:sz w:val="22"/>
          <w:szCs w:val="22"/>
          <w:lang w:val="en-GB"/>
        </w:rPr>
        <w:t xml:space="preserve">ou can install the </w:t>
      </w:r>
      <w:proofErr w:type="spellStart"/>
      <w:r>
        <w:rPr>
          <w:rFonts w:ascii="Candara" w:hAnsi="Candara" w:cs="Helvetica"/>
          <w:bCs/>
          <w:iCs/>
          <w:sz w:val="22"/>
          <w:szCs w:val="22"/>
          <w:lang w:val="en-GB"/>
        </w:rPr>
        <w:t>NoScript</w:t>
      </w:r>
      <w:proofErr w:type="spellEnd"/>
      <w:r w:rsidRPr="009F3BBC">
        <w:rPr>
          <w:rFonts w:ascii="Candara" w:hAnsi="Candara" w:cs="Helvetica"/>
          <w:bCs/>
          <w:iCs/>
          <w:sz w:val="22"/>
          <w:szCs w:val="22"/>
          <w:lang w:val="en-GB"/>
        </w:rPr>
        <w:t xml:space="preserve"> add-on.</w:t>
      </w:r>
    </w:p>
    <w:p w14:paraId="66B38CD7" w14:textId="77777777" w:rsidR="004475C6" w:rsidRPr="00CB64E1" w:rsidRDefault="004475C6" w:rsidP="00BE25EA">
      <w:pPr>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sidRPr="00F561EE">
        <w:rPr>
          <w:rFonts w:ascii="Candara" w:hAnsi="Candara" w:cs="Helvetica"/>
          <w:bCs/>
          <w:sz w:val="22"/>
          <w:szCs w:val="22"/>
          <w:lang w:val="en-GB"/>
        </w:rPr>
        <w:t>Download over an encrypted connection</w:t>
      </w:r>
      <w:r w:rsidRPr="00F561EE">
        <w:rPr>
          <w:rFonts w:ascii="Candara" w:hAnsi="Candara" w:cs="Helvetica"/>
          <w:sz w:val="22"/>
          <w:szCs w:val="22"/>
          <w:lang w:val="en-GB"/>
        </w:rPr>
        <w:t> </w:t>
      </w:r>
      <w:r w:rsidRPr="00651F16">
        <w:rPr>
          <w:rFonts w:ascii="Candara" w:hAnsi="Candara" w:cs="Helvetica"/>
          <w:sz w:val="22"/>
          <w:szCs w:val="22"/>
          <w:lang w:val="en-GB"/>
        </w:rPr>
        <w:t>(usually SSL in the browser) whenever possible.</w:t>
      </w:r>
    </w:p>
    <w:p w14:paraId="112F0E3E" w14:textId="798AEEC0" w:rsidR="004475C6" w:rsidRPr="00F561EE" w:rsidRDefault="004475C6" w:rsidP="00BE25EA">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r w:rsidRPr="005D740C">
        <w:rPr>
          <w:rFonts w:ascii="Candara" w:hAnsi="Candara" w:cs="Helvetica"/>
          <w:sz w:val="22"/>
          <w:szCs w:val="22"/>
          <w:lang w:val="en-GB"/>
        </w:rPr>
        <w:t xml:space="preserve">Using </w:t>
      </w:r>
      <w:r>
        <w:rPr>
          <w:rFonts w:ascii="Candara" w:hAnsi="Candara" w:cs="Helvetica"/>
          <w:sz w:val="22"/>
          <w:szCs w:val="22"/>
          <w:lang w:val="en-GB"/>
        </w:rPr>
        <w:t xml:space="preserve">free and open-source software significantly lowers your risk of being infected by malware. These </w:t>
      </w:r>
      <w:r w:rsidRPr="00762C8B">
        <w:rPr>
          <w:rFonts w:ascii="Candara" w:hAnsi="Candara" w:cs="Helvetica"/>
          <w:sz w:val="22"/>
          <w:szCs w:val="22"/>
          <w:lang w:val="en-GB"/>
        </w:rPr>
        <w:t xml:space="preserve">tools are often written </w:t>
      </w:r>
      <w:r>
        <w:rPr>
          <w:rFonts w:ascii="Candara" w:hAnsi="Candara" w:cs="Helvetica"/>
          <w:sz w:val="22"/>
          <w:szCs w:val="22"/>
          <w:lang w:val="en-GB"/>
        </w:rPr>
        <w:t xml:space="preserve">and updated for free </w:t>
      </w:r>
      <w:r w:rsidRPr="00762C8B">
        <w:rPr>
          <w:rFonts w:ascii="Candara" w:hAnsi="Candara" w:cs="Helvetica"/>
          <w:sz w:val="22"/>
          <w:szCs w:val="22"/>
          <w:lang w:val="en-GB"/>
        </w:rPr>
        <w:t>by volunteers</w:t>
      </w:r>
      <w:r>
        <w:rPr>
          <w:rFonts w:ascii="Candara" w:hAnsi="Candara" w:cs="Helvetica"/>
          <w:sz w:val="22"/>
          <w:szCs w:val="22"/>
          <w:lang w:val="en-GB"/>
        </w:rPr>
        <w:t xml:space="preserve"> and are generally more secure than their proprietary alternatives.</w:t>
      </w:r>
      <w:r w:rsidRPr="00762C8B">
        <w:rPr>
          <w:rFonts w:ascii="Candara" w:hAnsi="Candara" w:cs="Helvetica"/>
          <w:sz w:val="22"/>
          <w:szCs w:val="22"/>
          <w:lang w:val="en-GB"/>
        </w:rPr>
        <w:t xml:space="preserve"> In particular, you </w:t>
      </w:r>
      <w:r>
        <w:rPr>
          <w:rFonts w:ascii="Candara" w:hAnsi="Candara" w:cs="Helvetica"/>
          <w:sz w:val="22"/>
          <w:szCs w:val="22"/>
          <w:lang w:val="en-GB"/>
        </w:rPr>
        <w:t>should</w:t>
      </w:r>
      <w:r w:rsidRPr="00762C8B">
        <w:rPr>
          <w:rFonts w:ascii="Candara" w:hAnsi="Candara" w:cs="Helvetica"/>
          <w:sz w:val="22"/>
          <w:szCs w:val="22"/>
          <w:lang w:val="en-GB"/>
        </w:rPr>
        <w:t xml:space="preserve"> consid</w:t>
      </w:r>
      <w:r>
        <w:rPr>
          <w:rFonts w:ascii="Candara" w:hAnsi="Candara" w:cs="Helvetica"/>
          <w:sz w:val="22"/>
          <w:szCs w:val="22"/>
          <w:lang w:val="en-GB"/>
        </w:rPr>
        <w:t xml:space="preserve">er replacing Internet Explorer, </w:t>
      </w:r>
      <w:r w:rsidRPr="00762C8B">
        <w:rPr>
          <w:rFonts w:ascii="Candara" w:hAnsi="Candara" w:cs="Helvetica"/>
          <w:sz w:val="22"/>
          <w:szCs w:val="22"/>
          <w:lang w:val="en-GB"/>
        </w:rPr>
        <w:t>Outlook and Microsoft Office with Firefox,</w:t>
      </w:r>
      <w:r>
        <w:rPr>
          <w:rFonts w:ascii="Candara" w:hAnsi="Candara" w:cs="Helvetica"/>
          <w:sz w:val="22"/>
          <w:szCs w:val="22"/>
          <w:lang w:val="en-GB"/>
        </w:rPr>
        <w:t xml:space="preserve"> Thunderbird and </w:t>
      </w:r>
      <w:proofErr w:type="spellStart"/>
      <w:r>
        <w:rPr>
          <w:rFonts w:ascii="Candara" w:hAnsi="Candara" w:cs="Helvetica"/>
          <w:sz w:val="22"/>
          <w:szCs w:val="22"/>
          <w:lang w:val="en-GB"/>
        </w:rPr>
        <w:t>LibreOffice</w:t>
      </w:r>
      <w:proofErr w:type="spellEnd"/>
      <w:r w:rsidRPr="00762C8B">
        <w:rPr>
          <w:rFonts w:ascii="Candara" w:hAnsi="Candara" w:cs="Helvetica"/>
          <w:sz w:val="22"/>
          <w:szCs w:val="22"/>
          <w:lang w:val="en-GB"/>
        </w:rPr>
        <w:t>, respectively.</w:t>
      </w:r>
      <w:r>
        <w:rPr>
          <w:rFonts w:ascii="Candara" w:hAnsi="Candara" w:cs="Helvetica"/>
          <w:sz w:val="22"/>
          <w:szCs w:val="22"/>
          <w:lang w:val="en-GB"/>
        </w:rPr>
        <w:t xml:space="preserve"> Y</w:t>
      </w:r>
      <w:r w:rsidRPr="00762C8B">
        <w:rPr>
          <w:rFonts w:ascii="Candara" w:hAnsi="Candara" w:cs="Helvetica"/>
          <w:sz w:val="22"/>
          <w:szCs w:val="22"/>
          <w:lang w:val="en-GB"/>
        </w:rPr>
        <w:t xml:space="preserve">ou </w:t>
      </w:r>
      <w:r>
        <w:rPr>
          <w:rFonts w:ascii="Candara" w:hAnsi="Candara" w:cs="Helvetica"/>
          <w:sz w:val="22"/>
          <w:szCs w:val="22"/>
          <w:lang w:val="en-GB"/>
        </w:rPr>
        <w:t>should also</w:t>
      </w:r>
      <w:r w:rsidRPr="00762C8B">
        <w:rPr>
          <w:rFonts w:ascii="Candara" w:hAnsi="Candara" w:cs="Helvetica"/>
          <w:sz w:val="22"/>
          <w:szCs w:val="22"/>
          <w:lang w:val="en-GB"/>
        </w:rPr>
        <w:t xml:space="preserve"> </w:t>
      </w:r>
      <w:r>
        <w:rPr>
          <w:rFonts w:ascii="Candara" w:hAnsi="Candara" w:cs="Helvetica"/>
          <w:sz w:val="22"/>
          <w:szCs w:val="22"/>
          <w:lang w:val="en-GB"/>
        </w:rPr>
        <w:t xml:space="preserve">consider switching </w:t>
      </w:r>
      <w:r w:rsidRPr="00762C8B">
        <w:rPr>
          <w:rFonts w:ascii="Candara" w:hAnsi="Candara" w:cs="Helvetica"/>
          <w:sz w:val="22"/>
          <w:szCs w:val="22"/>
          <w:lang w:val="en-GB"/>
        </w:rPr>
        <w:t xml:space="preserve">from the Microsoft Windows operating system </w:t>
      </w:r>
      <w:r>
        <w:rPr>
          <w:rFonts w:ascii="Candara" w:hAnsi="Candara" w:cs="Helvetica"/>
          <w:sz w:val="22"/>
          <w:szCs w:val="22"/>
          <w:lang w:val="en-GB"/>
        </w:rPr>
        <w:t xml:space="preserve">to </w:t>
      </w:r>
      <w:r w:rsidRPr="00762C8B">
        <w:rPr>
          <w:rFonts w:ascii="Candara" w:hAnsi="Candara" w:cs="Helvetica"/>
          <w:sz w:val="22"/>
          <w:szCs w:val="22"/>
          <w:lang w:val="en-GB"/>
        </w:rPr>
        <w:t xml:space="preserve">a more secure </w:t>
      </w:r>
      <w:r>
        <w:rPr>
          <w:rFonts w:ascii="Candara" w:hAnsi="Candara" w:cs="Helvetica"/>
          <w:sz w:val="22"/>
          <w:szCs w:val="22"/>
          <w:lang w:val="en-GB"/>
        </w:rPr>
        <w:t xml:space="preserve">open-source alternative like Ubuntu or </w:t>
      </w:r>
      <w:proofErr w:type="spellStart"/>
      <w:r>
        <w:rPr>
          <w:rFonts w:ascii="Candara" w:hAnsi="Candara" w:cs="Helvetica"/>
          <w:sz w:val="22"/>
          <w:szCs w:val="22"/>
          <w:lang w:val="en-GB"/>
        </w:rPr>
        <w:t>ChromeOS</w:t>
      </w:r>
      <w:proofErr w:type="spellEnd"/>
      <w:r w:rsidRPr="00F561EE">
        <w:rPr>
          <w:rFonts w:ascii="Candara" w:hAnsi="Candara" w:cs="Helvetica"/>
          <w:sz w:val="22"/>
          <w:szCs w:val="22"/>
          <w:lang w:val="en-GB"/>
        </w:rPr>
        <w:t>.</w:t>
      </w:r>
    </w:p>
    <w:p w14:paraId="554216D8" w14:textId="77777777" w:rsidR="004475C6"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637350C1" w14:textId="0E61A909" w:rsidR="004475C6" w:rsidRPr="00CB64E1" w:rsidRDefault="00435237"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Pr>
          <w:rFonts w:ascii="Candara" w:hAnsi="Candara" w:cs="Helvetica"/>
          <w:b/>
          <w:bCs/>
          <w:iCs/>
          <w:sz w:val="22"/>
          <w:szCs w:val="22"/>
          <w:highlight w:val="magenta"/>
          <w:lang w:val="en-GB"/>
        </w:rPr>
        <w:t xml:space="preserve">3. </w:t>
      </w:r>
      <w:r w:rsidR="004475C6" w:rsidRPr="00FA00D8">
        <w:rPr>
          <w:rFonts w:ascii="Candara" w:hAnsi="Candara" w:cs="Helvetica"/>
          <w:b/>
          <w:bCs/>
          <w:iCs/>
          <w:sz w:val="22"/>
          <w:szCs w:val="22"/>
          <w:highlight w:val="magenta"/>
          <w:lang w:val="en-GB"/>
        </w:rPr>
        <w:t>Preventing untrusted network connections</w:t>
      </w:r>
    </w:p>
    <w:p w14:paraId="59EDF8B8" w14:textId="77777777" w:rsidR="004475C6" w:rsidRDefault="004475C6" w:rsidP="00BE25E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CB64E1">
        <w:rPr>
          <w:rFonts w:ascii="Candara" w:hAnsi="Candara" w:cs="Helvetica"/>
          <w:bCs/>
          <w:iCs/>
          <w:sz w:val="22"/>
          <w:szCs w:val="22"/>
          <w:lang w:val="en-GB"/>
        </w:rPr>
        <w:t xml:space="preserve">A firewall helps to protect your computer from unauthorised connections to and from the Internet. </w:t>
      </w:r>
      <w:r>
        <w:rPr>
          <w:rFonts w:ascii="Candara" w:hAnsi="Candara" w:cs="Helvetica"/>
          <w:bCs/>
          <w:iCs/>
          <w:sz w:val="22"/>
          <w:szCs w:val="22"/>
          <w:lang w:val="en-GB"/>
        </w:rPr>
        <w:t>It c</w:t>
      </w:r>
      <w:r w:rsidRPr="00651F16">
        <w:rPr>
          <w:rFonts w:ascii="Candara" w:hAnsi="Candara" w:cs="Helvetica"/>
          <w:sz w:val="22"/>
          <w:szCs w:val="22"/>
          <w:lang w:val="en-GB"/>
        </w:rPr>
        <w:t xml:space="preserve">an </w:t>
      </w:r>
      <w:r>
        <w:rPr>
          <w:rFonts w:ascii="Candara" w:hAnsi="Candara" w:cs="Helvetica"/>
          <w:sz w:val="22"/>
          <w:szCs w:val="22"/>
          <w:lang w:val="en-GB"/>
        </w:rPr>
        <w:t xml:space="preserve">also </w:t>
      </w:r>
      <w:r w:rsidRPr="00651F16">
        <w:rPr>
          <w:rFonts w:ascii="Candara" w:hAnsi="Candara" w:cs="Helvetica"/>
          <w:sz w:val="22"/>
          <w:szCs w:val="22"/>
          <w:lang w:val="en-GB"/>
        </w:rPr>
        <w:t xml:space="preserve">help reduce the spread </w:t>
      </w:r>
      <w:r>
        <w:rPr>
          <w:rFonts w:ascii="Candara" w:hAnsi="Candara" w:cs="Helvetica"/>
          <w:sz w:val="22"/>
          <w:szCs w:val="22"/>
          <w:lang w:val="en-GB"/>
        </w:rPr>
        <w:t>of malware if you are infected</w:t>
      </w:r>
      <w:r w:rsidRPr="00CB64E1">
        <w:rPr>
          <w:rFonts w:ascii="Candara" w:hAnsi="Candara" w:cs="Helvetica"/>
          <w:bCs/>
          <w:iCs/>
          <w:sz w:val="22"/>
          <w:szCs w:val="22"/>
          <w:lang w:val="en-GB"/>
        </w:rPr>
        <w:t xml:space="preserve">. </w:t>
      </w:r>
      <w:r>
        <w:rPr>
          <w:rFonts w:ascii="Candara" w:hAnsi="Candara" w:cs="Helvetica"/>
          <w:bCs/>
          <w:iCs/>
          <w:sz w:val="22"/>
          <w:szCs w:val="22"/>
          <w:lang w:val="en-GB"/>
        </w:rPr>
        <w:t xml:space="preserve"> Most operating systems have firewalls included but check to make sure they are turned on. (You can usually find this under Control Panel &gt; Security) </w:t>
      </w:r>
      <w:r w:rsidRPr="00CB64E1">
        <w:rPr>
          <w:rFonts w:ascii="Candara" w:hAnsi="Candara" w:cs="Helvetica"/>
          <w:bCs/>
          <w:iCs/>
          <w:sz w:val="22"/>
          <w:szCs w:val="22"/>
          <w:lang w:val="en-GB"/>
        </w:rPr>
        <w:t>There are</w:t>
      </w:r>
      <w:r>
        <w:rPr>
          <w:rFonts w:ascii="Candara" w:hAnsi="Candara" w:cs="Helvetica"/>
          <w:bCs/>
          <w:iCs/>
          <w:sz w:val="22"/>
          <w:szCs w:val="22"/>
          <w:lang w:val="en-GB"/>
        </w:rPr>
        <w:t xml:space="preserve"> also</w:t>
      </w:r>
      <w:r w:rsidRPr="00CB64E1">
        <w:rPr>
          <w:rFonts w:ascii="Candara" w:hAnsi="Candara" w:cs="Helvetica"/>
          <w:bCs/>
          <w:iCs/>
          <w:sz w:val="22"/>
          <w:szCs w:val="22"/>
          <w:lang w:val="en-GB"/>
        </w:rPr>
        <w:t xml:space="preserve"> excellent free programs such as </w:t>
      </w:r>
      <w:hyperlink r:id="rId13" w:history="1">
        <w:proofErr w:type="spellStart"/>
        <w:r w:rsidRPr="005A0960">
          <w:rPr>
            <w:rStyle w:val="Hyperlink"/>
            <w:rFonts w:ascii="Candara" w:hAnsi="Candara" w:cs="Helvetica"/>
            <w:bCs/>
            <w:i/>
            <w:iCs/>
            <w:sz w:val="22"/>
            <w:szCs w:val="22"/>
            <w:highlight w:val="green"/>
            <w:lang w:val="en-GB"/>
          </w:rPr>
          <w:t>Comodo</w:t>
        </w:r>
        <w:proofErr w:type="spellEnd"/>
        <w:r w:rsidRPr="005A0960">
          <w:rPr>
            <w:rStyle w:val="Hyperlink"/>
            <w:rFonts w:ascii="Candara" w:hAnsi="Candara" w:cs="Helvetica"/>
            <w:bCs/>
            <w:i/>
            <w:iCs/>
            <w:sz w:val="22"/>
            <w:szCs w:val="22"/>
            <w:highlight w:val="green"/>
            <w:lang w:val="en-GB"/>
          </w:rPr>
          <w:t xml:space="preserve"> Personal Firewall</w:t>
        </w:r>
      </w:hyperlink>
      <w:r w:rsidRPr="005A0960">
        <w:rPr>
          <w:rFonts w:ascii="Candara" w:hAnsi="Candara" w:cs="Helvetica"/>
          <w:bCs/>
          <w:iCs/>
          <w:sz w:val="22"/>
          <w:szCs w:val="22"/>
          <w:highlight w:val="green"/>
          <w:lang w:val="en-GB"/>
        </w:rPr>
        <w:t>,</w:t>
      </w:r>
      <w:r w:rsidRPr="00CB64E1">
        <w:rPr>
          <w:rFonts w:ascii="Candara" w:hAnsi="Candara" w:cs="Helvetica"/>
          <w:bCs/>
          <w:iCs/>
          <w:sz w:val="22"/>
          <w:szCs w:val="22"/>
          <w:lang w:val="en-GB"/>
        </w:rPr>
        <w:t xml:space="preserve"> which can help keep your computer secure.</w:t>
      </w:r>
    </w:p>
    <w:p w14:paraId="196B874F" w14:textId="553B1C08" w:rsidR="004475C6" w:rsidRPr="00A82570" w:rsidRDefault="009D3E53" w:rsidP="00BE25EA">
      <w:pPr>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A82570">
        <w:rPr>
          <w:rFonts w:ascii="Candara" w:hAnsi="Candara" w:cs="Helvetica"/>
          <w:bCs/>
          <w:iCs/>
          <w:sz w:val="22"/>
          <w:szCs w:val="22"/>
          <w:lang w:val="en-GB"/>
        </w:rPr>
        <w:t xml:space="preserve">Make sure that all of the computers on your office network have a firewall installed. </w:t>
      </w:r>
      <w:r w:rsidR="004475C6" w:rsidRPr="00A82570">
        <w:rPr>
          <w:rFonts w:ascii="Candara" w:hAnsi="Candara" w:cs="Helvetica"/>
          <w:bCs/>
          <w:iCs/>
          <w:sz w:val="22"/>
          <w:szCs w:val="22"/>
          <w:lang w:val="en-GB"/>
        </w:rPr>
        <w:t>Only install essential programs on the computer you use for sensitive work, and make sure you get them from a reputable source. Uninstall any software that you do not use.</w:t>
      </w:r>
    </w:p>
    <w:p w14:paraId="29666773" w14:textId="77777777" w:rsidR="004475C6" w:rsidRDefault="004475C6" w:rsidP="0044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29E9EAE6" w14:textId="539E7C02" w:rsidR="00D7511F" w:rsidRDefault="00435237" w:rsidP="00D75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00D7511F" w:rsidRPr="00F46F9B">
        <w:rPr>
          <w:rFonts w:ascii="Candara" w:hAnsi="Candara" w:cs="Helvetica"/>
          <w:b/>
          <w:sz w:val="22"/>
          <w:szCs w:val="22"/>
          <w:highlight w:val="magenta"/>
        </w:rPr>
        <w:t>What now?</w:t>
      </w:r>
    </w:p>
    <w:p w14:paraId="0DE54C94" w14:textId="77777777" w:rsidR="00D7511F" w:rsidRDefault="00D7511F" w:rsidP="00D75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30B78722" w14:textId="77777777" w:rsidR="00D7511F" w:rsidRDefault="00D7511F" w:rsidP="00D75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0BC7F421" w14:textId="77777777" w:rsidR="00D7511F" w:rsidRDefault="00D7511F" w:rsidP="00D75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0ED4220" w14:textId="1FBE14E1" w:rsidR="00D7511F" w:rsidRDefault="00D7511F" w:rsidP="00D75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sidRPr="00364A96">
        <w:rPr>
          <w:rFonts w:ascii="Candara" w:hAnsi="Candara" w:cs="Helvetica"/>
          <w:b/>
          <w:sz w:val="22"/>
          <w:szCs w:val="22"/>
          <w:highlight w:val="yellow"/>
        </w:rPr>
        <w:t>Beginner lesson</w:t>
      </w:r>
      <w:r>
        <w:rPr>
          <w:rFonts w:ascii="Candara" w:hAnsi="Candara" w:cs="Helvetica"/>
          <w:b/>
          <w:sz w:val="22"/>
          <w:szCs w:val="22"/>
        </w:rPr>
        <w:t xml:space="preserve"> for basic advice on how to identify and protect yourself against malware. </w:t>
      </w:r>
    </w:p>
    <w:p w14:paraId="74593895" w14:textId="1475E0CB" w:rsidR="00C83FD8" w:rsidRDefault="00C83FD8" w:rsidP="00FF3C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334D4D1E" w14:textId="77777777" w:rsidR="0035376E" w:rsidRPr="0015701A" w:rsidRDefault="0035376E" w:rsidP="003537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37943E8F" w14:textId="77777777" w:rsidR="0035376E" w:rsidRPr="007020E9" w:rsidRDefault="00DE2DCF" w:rsidP="0035376E">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4" w:history="1">
        <w:r w:rsidR="0035376E">
          <w:rPr>
            <w:rStyle w:val="Hyperlink"/>
            <w:rFonts w:ascii="Candara" w:hAnsi="Candara" w:cs="Helvetica"/>
            <w:bCs/>
            <w:i/>
            <w:iCs/>
            <w:sz w:val="22"/>
            <w:szCs w:val="22"/>
            <w:lang w:val="en-GB"/>
          </w:rPr>
          <w:t>EFF - How do I protect myself against malware</w:t>
        </w:r>
      </w:hyperlink>
      <w:r w:rsidR="0035376E" w:rsidRPr="007020E9">
        <w:rPr>
          <w:rFonts w:ascii="Candara" w:hAnsi="Candara" w:cs="Helvetica"/>
          <w:bCs/>
          <w:i/>
          <w:iCs/>
          <w:sz w:val="22"/>
          <w:szCs w:val="22"/>
          <w:lang w:val="en-GB"/>
        </w:rPr>
        <w:t xml:space="preserve"> </w:t>
      </w:r>
    </w:p>
    <w:p w14:paraId="4D30B270" w14:textId="77777777" w:rsidR="0035376E" w:rsidRPr="007020E9" w:rsidRDefault="00DE2DCF" w:rsidP="0035376E">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5" w:history="1">
        <w:r w:rsidR="0035376E">
          <w:rPr>
            <w:rStyle w:val="Hyperlink"/>
            <w:rFonts w:ascii="Candara" w:hAnsi="Candara" w:cs="Helvetica"/>
            <w:bCs/>
            <w:i/>
            <w:iCs/>
            <w:sz w:val="22"/>
            <w:szCs w:val="22"/>
            <w:lang w:val="en-GB"/>
          </w:rPr>
          <w:t>Security in a Box - Chapter 1, Malware</w:t>
        </w:r>
      </w:hyperlink>
      <w:r w:rsidR="0035376E" w:rsidRPr="007020E9">
        <w:rPr>
          <w:rFonts w:ascii="Candara" w:hAnsi="Candara" w:cs="Helvetica"/>
          <w:bCs/>
          <w:i/>
          <w:iCs/>
          <w:sz w:val="22"/>
          <w:szCs w:val="22"/>
          <w:lang w:val="en-GB"/>
        </w:rPr>
        <w:t xml:space="preserve"> </w:t>
      </w:r>
    </w:p>
    <w:p w14:paraId="603A5F42" w14:textId="77777777" w:rsidR="0035376E" w:rsidRDefault="0035376E" w:rsidP="003537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654AF56"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5C75FFE"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CBA8D8F" w14:textId="77777777" w:rsidR="00824C49" w:rsidRDefault="00824C49" w:rsidP="00824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130B0B1" w14:textId="77777777" w:rsidR="009D3E53" w:rsidRDefault="009D3E53" w:rsidP="009D3E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Malware Advanced Checklist</w:t>
      </w:r>
    </w:p>
    <w:p w14:paraId="33F74174" w14:textId="77777777" w:rsidR="009D3E53" w:rsidRDefault="009D3E53" w:rsidP="009D3E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2F96E019" w14:textId="77777777" w:rsidR="009D3E53" w:rsidRDefault="009D3E53"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Running anti-virus</w:t>
      </w:r>
    </w:p>
    <w:p w14:paraId="4A1FFA92" w14:textId="77777777" w:rsidR="009D3E53" w:rsidRDefault="009D3E53" w:rsidP="00BE25EA">
      <w:pPr>
        <w:pStyle w:val="ListParagraph"/>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Run only one anti-virus at a time</w:t>
      </w:r>
    </w:p>
    <w:p w14:paraId="47DC8490" w14:textId="77777777" w:rsidR="009D3E53" w:rsidRDefault="009D3E53" w:rsidP="00BE25EA">
      <w:pPr>
        <w:pStyle w:val="ListParagraph"/>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Update your anti-virus regularly</w:t>
      </w:r>
    </w:p>
    <w:p w14:paraId="71D653C3" w14:textId="77777777" w:rsidR="009D3E53" w:rsidRDefault="009D3E53" w:rsidP="00BE25EA">
      <w:pPr>
        <w:pStyle w:val="ListParagraph"/>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 xml:space="preserve">Enable your anti-virus’s </w:t>
      </w:r>
      <w:r w:rsidRPr="00D44618">
        <w:rPr>
          <w:rFonts w:ascii="Candara" w:hAnsi="Candara" w:cs="Helvetica"/>
          <w:b/>
          <w:bCs/>
          <w:i/>
          <w:iCs/>
          <w:sz w:val="22"/>
          <w:szCs w:val="22"/>
          <w:lang w:val="en-GB"/>
        </w:rPr>
        <w:t>'always on' virus-detection feature</w:t>
      </w:r>
    </w:p>
    <w:p w14:paraId="46585CAC" w14:textId="77777777" w:rsidR="009D3E53" w:rsidRDefault="009D3E53" w:rsidP="00BE25EA">
      <w:pPr>
        <w:pStyle w:val="ListParagraph"/>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Scan your files regularly</w:t>
      </w:r>
    </w:p>
    <w:p w14:paraId="46E7FDA3" w14:textId="77777777" w:rsidR="009D3E53" w:rsidRDefault="009D3E53"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Preventing infection</w:t>
      </w:r>
    </w:p>
    <w:p w14:paraId="4CFA372C"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Open attachments via applications</w:t>
      </w:r>
    </w:p>
    <w:p w14:paraId="36236E79"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Check where URLs lead</w:t>
      </w:r>
    </w:p>
    <w:p w14:paraId="0851E97C"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Disable ‘AutoPlay’</w:t>
      </w:r>
    </w:p>
    <w:p w14:paraId="4976DF23"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Prevent auto-running in your browser</w:t>
      </w:r>
    </w:p>
    <w:p w14:paraId="705B182E"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Download over SSL</w:t>
      </w:r>
    </w:p>
    <w:p w14:paraId="71BB8E13"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Use open-source software</w:t>
      </w:r>
    </w:p>
    <w:p w14:paraId="4346685C"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Use open-source operating platform</w:t>
      </w:r>
    </w:p>
    <w:p w14:paraId="7F1E7C31" w14:textId="77777777" w:rsidR="009D3E53" w:rsidRDefault="009D3E53"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Preventing untrusted connections</w:t>
      </w:r>
    </w:p>
    <w:p w14:paraId="4F8F5DC9"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Turn on your firewall</w:t>
      </w:r>
    </w:p>
    <w:p w14:paraId="4A0DB6C5" w14:textId="77777777" w:rsidR="009D3E53" w:rsidRDefault="009D3E53" w:rsidP="00BE25E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r>
        <w:rPr>
          <w:rFonts w:ascii="Candara" w:hAnsi="Candara" w:cs="Helvetica"/>
          <w:b/>
          <w:bCs/>
          <w:i/>
          <w:iCs/>
          <w:sz w:val="22"/>
          <w:szCs w:val="22"/>
          <w:lang w:val="en-GB"/>
        </w:rPr>
        <w:t>Keep only essential programs</w:t>
      </w:r>
    </w:p>
    <w:p w14:paraId="480D7A93" w14:textId="77777777" w:rsidR="00824C49" w:rsidRDefault="00824C49"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23713CF" w14:textId="77777777" w:rsidR="00C83FD8" w:rsidRDefault="00C83FD8"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8A2C021" w14:textId="77777777" w:rsidR="00EC4F1C" w:rsidRPr="00610793" w:rsidRDefault="00EC4F1C"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0F2ECC1" w14:textId="378B846E" w:rsidR="0034795F" w:rsidRPr="00264C86" w:rsidRDefault="00EA6E10" w:rsidP="00921D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264C86">
        <w:rPr>
          <w:rFonts w:ascii="Candara" w:hAnsi="Candara" w:cs="Helvetica"/>
          <w:b/>
          <w:color w:val="FF0000"/>
          <w:sz w:val="22"/>
          <w:szCs w:val="22"/>
        </w:rPr>
        <w:t>PASSWORDS</w:t>
      </w:r>
    </w:p>
    <w:p w14:paraId="72717284" w14:textId="77777777" w:rsidR="0034795F" w:rsidRPr="00264C86"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FF0000"/>
          <w:sz w:val="22"/>
          <w:szCs w:val="22"/>
        </w:rPr>
      </w:pPr>
    </w:p>
    <w:p w14:paraId="054319F5" w14:textId="7627FA01" w:rsidR="0034795F" w:rsidRPr="00264C86" w:rsidRDefault="00921DCB" w:rsidP="00921D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14:paraId="50F961E3" w14:textId="77777777" w:rsidR="00E80D42" w:rsidRDefault="00E80D42"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p>
    <w:p w14:paraId="46E5E6D7" w14:textId="02084C58" w:rsidR="00463C9E" w:rsidRPr="00463C9E" w:rsidRDefault="0043523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Cs/>
          <w:sz w:val="22"/>
          <w:szCs w:val="22"/>
        </w:rPr>
      </w:pPr>
      <w:r>
        <w:rPr>
          <w:rFonts w:ascii="Candara" w:hAnsi="Candara" w:cs="Helvetica"/>
          <w:b/>
          <w:iCs/>
          <w:sz w:val="22"/>
          <w:szCs w:val="22"/>
          <w:highlight w:val="magenta"/>
        </w:rPr>
        <w:t xml:space="preserve">1. </w:t>
      </w:r>
      <w:r w:rsidR="00463C9E" w:rsidRPr="00463C9E">
        <w:rPr>
          <w:rFonts w:ascii="Candara" w:hAnsi="Candara" w:cs="Helvetica"/>
          <w:b/>
          <w:iCs/>
          <w:sz w:val="22"/>
          <w:szCs w:val="22"/>
          <w:highlight w:val="magenta"/>
        </w:rPr>
        <w:t>Why are passwords important?</w:t>
      </w:r>
    </w:p>
    <w:p w14:paraId="7CD5AD94" w14:textId="77777777" w:rsidR="00463C9E" w:rsidRPr="00E80D42" w:rsidRDefault="00463C9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rPr>
      </w:pPr>
    </w:p>
    <w:p w14:paraId="249EDB99"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r w:rsidRPr="00610793">
        <w:rPr>
          <w:rFonts w:ascii="Candara" w:hAnsi="Candara" w:cs="Trebuchet MS"/>
          <w:sz w:val="22"/>
          <w:szCs w:val="22"/>
        </w:rPr>
        <w:t>Passwords are often the first and only barrier between your information and anyone who might want to read, use or destroy it without your permission.</w:t>
      </w:r>
    </w:p>
    <w:p w14:paraId="7D5B4509"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p>
    <w:p w14:paraId="31745CE9" w14:textId="0ECDE7D1"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r w:rsidRPr="00610793">
        <w:rPr>
          <w:rFonts w:ascii="Candara" w:hAnsi="Candara" w:cs="Trebuchet MS"/>
          <w:sz w:val="22"/>
          <w:szCs w:val="22"/>
        </w:rPr>
        <w:t>In general, when you want to pro</w:t>
      </w:r>
      <w:r w:rsidR="00D3546A">
        <w:rPr>
          <w:rFonts w:ascii="Candara" w:hAnsi="Candara" w:cs="Trebuchet MS"/>
          <w:sz w:val="22"/>
          <w:szCs w:val="22"/>
        </w:rPr>
        <w:t xml:space="preserve">tect something - whether a house </w:t>
      </w:r>
      <w:r w:rsidRPr="00610793">
        <w:rPr>
          <w:rFonts w:ascii="Candara" w:hAnsi="Candara" w:cs="Trebuchet MS"/>
          <w:sz w:val="22"/>
          <w:szCs w:val="22"/>
        </w:rPr>
        <w:t>or</w:t>
      </w:r>
      <w:r w:rsidR="00D3546A">
        <w:rPr>
          <w:rFonts w:ascii="Candara" w:hAnsi="Candara" w:cs="Trebuchet MS"/>
          <w:sz w:val="22"/>
          <w:szCs w:val="22"/>
        </w:rPr>
        <w:t xml:space="preserve"> an</w:t>
      </w:r>
      <w:r w:rsidRPr="00610793">
        <w:rPr>
          <w:rFonts w:ascii="Candara" w:hAnsi="Candara" w:cs="Trebuchet MS"/>
          <w:sz w:val="22"/>
          <w:szCs w:val="22"/>
        </w:rPr>
        <w:t xml:space="preserve"> email account - you lock it up with a key. All keys, physical and electronic, have one thing in common: they open their locks just as effectively in the hands of somebody else. You can use the most advanced security tools, but if your password is weak, or if you allow it to fall into the wrong hands, they will not do you any good.</w:t>
      </w:r>
    </w:p>
    <w:p w14:paraId="33D9EFEE" w14:textId="77777777" w:rsidR="002830CE" w:rsidRPr="00610793" w:rsidRDefault="002830C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p>
    <w:p w14:paraId="3FE4458B" w14:textId="77777777" w:rsidR="00921DCB" w:rsidRDefault="00921DC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sz w:val="22"/>
          <w:szCs w:val="22"/>
        </w:rPr>
      </w:pPr>
    </w:p>
    <w:p w14:paraId="1888A392" w14:textId="136589DD" w:rsidR="0034795F" w:rsidRPr="0078068C" w:rsidRDefault="0043523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sz w:val="22"/>
          <w:szCs w:val="22"/>
        </w:rPr>
      </w:pPr>
      <w:r>
        <w:rPr>
          <w:rFonts w:ascii="Candara" w:hAnsi="Candara" w:cs="Trebuchet MS"/>
          <w:b/>
          <w:sz w:val="22"/>
          <w:szCs w:val="22"/>
          <w:highlight w:val="magenta"/>
        </w:rPr>
        <w:t xml:space="preserve">2. </w:t>
      </w:r>
      <w:r w:rsidR="004E579A" w:rsidRPr="00463C9E">
        <w:rPr>
          <w:rFonts w:ascii="Candara" w:hAnsi="Candara" w:cs="Trebuchet MS"/>
          <w:b/>
          <w:sz w:val="22"/>
          <w:szCs w:val="22"/>
          <w:highlight w:val="magenta"/>
        </w:rPr>
        <w:t>How to make</w:t>
      </w:r>
      <w:r w:rsidR="0034795F" w:rsidRPr="00463C9E">
        <w:rPr>
          <w:rFonts w:ascii="Candara" w:hAnsi="Candara" w:cs="Trebuchet MS"/>
          <w:b/>
          <w:sz w:val="22"/>
          <w:szCs w:val="22"/>
          <w:highlight w:val="magenta"/>
        </w:rPr>
        <w:t xml:space="preserve"> a strong password</w:t>
      </w:r>
    </w:p>
    <w:p w14:paraId="4CF7D1CF" w14:textId="77777777" w:rsidR="0034795F"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p>
    <w:p w14:paraId="740BD59A" w14:textId="7EFD82B3" w:rsidR="003B634D" w:rsidRPr="003B634D" w:rsidRDefault="003B634D" w:rsidP="003B63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lang w:val="en-GB"/>
        </w:rPr>
      </w:pPr>
      <w:r w:rsidRPr="003B634D">
        <w:rPr>
          <w:rFonts w:ascii="Candara" w:hAnsi="Candara" w:cs="Trebuchet MS"/>
          <w:sz w:val="22"/>
          <w:szCs w:val="22"/>
          <w:lang w:val="en-GB"/>
        </w:rPr>
        <w:t xml:space="preserve">A password should be difficult </w:t>
      </w:r>
      <w:r w:rsidR="00081758">
        <w:rPr>
          <w:rFonts w:ascii="Candara" w:hAnsi="Candara" w:cs="Trebuchet MS"/>
          <w:sz w:val="22"/>
          <w:szCs w:val="22"/>
          <w:lang w:val="en-GB"/>
        </w:rPr>
        <w:t xml:space="preserve">for a computer program to guess, </w:t>
      </w:r>
      <w:r w:rsidR="00081758" w:rsidRPr="00610793">
        <w:rPr>
          <w:rFonts w:ascii="Candara" w:hAnsi="Candara" w:cs="Helvetica"/>
          <w:iCs/>
          <w:sz w:val="22"/>
          <w:szCs w:val="22"/>
          <w:lang w:val="en-GB"/>
        </w:rPr>
        <w:t>difficult for others to figure out</w:t>
      </w:r>
      <w:r w:rsidR="00081758">
        <w:rPr>
          <w:rFonts w:ascii="Candara" w:hAnsi="Candara" w:cs="Helvetica"/>
          <w:iCs/>
          <w:sz w:val="22"/>
          <w:szCs w:val="22"/>
          <w:lang w:val="en-GB"/>
        </w:rPr>
        <w:t xml:space="preserve">, and </w:t>
      </w:r>
      <w:r w:rsidR="00081758" w:rsidRPr="00610793">
        <w:rPr>
          <w:rFonts w:ascii="Candara" w:hAnsi="Candara" w:cs="Helvetica"/>
          <w:iCs/>
          <w:sz w:val="22"/>
          <w:szCs w:val="22"/>
          <w:lang w:val="en-GB"/>
        </w:rPr>
        <w:t>should be chosen so as to minimise damage if someone does learn it.</w:t>
      </w:r>
    </w:p>
    <w:p w14:paraId="2B970F5F" w14:textId="77777777" w:rsidR="003B634D" w:rsidRPr="00610793" w:rsidRDefault="003B634D"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rPr>
      </w:pPr>
    </w:p>
    <w:p w14:paraId="317E426D" w14:textId="73A10A24" w:rsidR="0034795F" w:rsidRPr="00B71FEA" w:rsidRDefault="00722221" w:rsidP="009D3E5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rPr>
      </w:pPr>
      <w:r w:rsidRPr="00610793">
        <w:rPr>
          <w:rFonts w:ascii="Candara" w:hAnsi="Candara" w:cs="Trebuchet MS"/>
          <w:b/>
          <w:bCs/>
          <w:sz w:val="22"/>
          <w:szCs w:val="22"/>
        </w:rPr>
        <w:t xml:space="preserve">Make it long: </w:t>
      </w:r>
      <w:r w:rsidR="0034795F" w:rsidRPr="00610793">
        <w:rPr>
          <w:rFonts w:ascii="Candara" w:hAnsi="Candara" w:cs="Trebuchet MS"/>
          <w:sz w:val="22"/>
          <w:szCs w:val="22"/>
        </w:rPr>
        <w:t xml:space="preserve">The longer a password is, </w:t>
      </w:r>
      <w:r w:rsidRPr="00610793">
        <w:rPr>
          <w:rFonts w:ascii="Candara" w:hAnsi="Candara" w:cs="Trebuchet MS"/>
          <w:sz w:val="22"/>
          <w:szCs w:val="22"/>
        </w:rPr>
        <w:t>the longer take</w:t>
      </w:r>
      <w:r w:rsidR="008A57B2">
        <w:rPr>
          <w:rFonts w:ascii="Candara" w:hAnsi="Candara" w:cs="Trebuchet MS"/>
          <w:sz w:val="22"/>
          <w:szCs w:val="22"/>
        </w:rPr>
        <w:t>s</w:t>
      </w:r>
      <w:r w:rsidR="0034795F" w:rsidRPr="00610793">
        <w:rPr>
          <w:rFonts w:ascii="Candara" w:hAnsi="Candara" w:cs="Trebuchet MS"/>
          <w:sz w:val="22"/>
          <w:szCs w:val="22"/>
        </w:rPr>
        <w:t xml:space="preserve"> to guess</w:t>
      </w:r>
      <w:r w:rsidR="008A57B2">
        <w:rPr>
          <w:rFonts w:ascii="Candara" w:hAnsi="Candara" w:cs="Trebuchet MS"/>
          <w:sz w:val="22"/>
          <w:szCs w:val="22"/>
        </w:rPr>
        <w:t xml:space="preserve"> it</w:t>
      </w:r>
      <w:r w:rsidR="0034795F" w:rsidRPr="00610793">
        <w:rPr>
          <w:rFonts w:ascii="Candara" w:hAnsi="Candara" w:cs="Trebuchet MS"/>
          <w:sz w:val="22"/>
          <w:szCs w:val="22"/>
        </w:rPr>
        <w:t xml:space="preserve">. </w:t>
      </w:r>
      <w:r w:rsidRPr="00610793">
        <w:rPr>
          <w:rFonts w:ascii="Candara" w:hAnsi="Candara" w:cs="Trebuchet MS"/>
          <w:sz w:val="22"/>
          <w:szCs w:val="22"/>
        </w:rPr>
        <w:t xml:space="preserve">Use more than </w:t>
      </w:r>
      <w:r w:rsidR="0034795F" w:rsidRPr="00610793">
        <w:rPr>
          <w:rFonts w:ascii="Candara" w:hAnsi="Candara" w:cs="Trebuchet MS"/>
          <w:sz w:val="22"/>
          <w:szCs w:val="22"/>
        </w:rPr>
        <w:t xml:space="preserve">ten </w:t>
      </w:r>
      <w:r w:rsidRPr="00610793">
        <w:rPr>
          <w:rFonts w:ascii="Candara" w:hAnsi="Candara" w:cs="Trebuchet MS"/>
          <w:sz w:val="22"/>
          <w:szCs w:val="22"/>
        </w:rPr>
        <w:t xml:space="preserve">characters or </w:t>
      </w:r>
      <w:r w:rsidR="00B71FEA">
        <w:rPr>
          <w:rFonts w:ascii="Candara" w:hAnsi="Candara" w:cs="Trebuchet MS"/>
          <w:sz w:val="22"/>
          <w:szCs w:val="22"/>
        </w:rPr>
        <w:t xml:space="preserve">ideally </w:t>
      </w:r>
      <w:r w:rsidRPr="00610793">
        <w:rPr>
          <w:rFonts w:ascii="Candara" w:hAnsi="Candara" w:cs="Trebuchet MS"/>
          <w:sz w:val="22"/>
          <w:szCs w:val="22"/>
        </w:rPr>
        <w:t xml:space="preserve">a long phrase or sentence. </w:t>
      </w:r>
      <w:r w:rsidR="00B71FEA" w:rsidRPr="00B71FEA">
        <w:rPr>
          <w:rFonts w:ascii="Candara" w:hAnsi="Candara" w:cs="Trebuchet MS"/>
          <w:sz w:val="22"/>
          <w:szCs w:val="22"/>
          <w:lang w:val="en-GB"/>
        </w:rPr>
        <w:t>Short passwords of any kind, even totally random ones,</w:t>
      </w:r>
      <w:r w:rsidR="00B71FEA" w:rsidRPr="00B71FEA">
        <w:rPr>
          <w:rFonts w:ascii="Candara" w:hAnsi="Candara" w:cs="Trebuchet MS"/>
          <w:iCs/>
          <w:sz w:val="22"/>
          <w:szCs w:val="22"/>
          <w:lang w:val="en-GB"/>
        </w:rPr>
        <w:t> are not strong enough for use with encryption today</w:t>
      </w:r>
      <w:r w:rsidR="00B71FEA" w:rsidRPr="00B71FEA">
        <w:rPr>
          <w:rFonts w:ascii="Candara" w:hAnsi="Candara" w:cs="Trebuchet MS"/>
          <w:sz w:val="22"/>
          <w:szCs w:val="22"/>
          <w:lang w:val="en-GB"/>
        </w:rPr>
        <w:t>.</w:t>
      </w:r>
    </w:p>
    <w:p w14:paraId="6C1FFBE3" w14:textId="55822FA9" w:rsidR="008A57B2" w:rsidRPr="00081758" w:rsidRDefault="0034795F" w:rsidP="009D3E5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rPr>
      </w:pPr>
      <w:r w:rsidRPr="00610793">
        <w:rPr>
          <w:rFonts w:ascii="Candara" w:hAnsi="Candara" w:cs="Trebuchet MS"/>
          <w:b/>
          <w:bCs/>
          <w:sz w:val="22"/>
          <w:szCs w:val="22"/>
        </w:rPr>
        <w:t>Make it complex</w:t>
      </w:r>
      <w:r w:rsidR="00722221" w:rsidRPr="00610793">
        <w:rPr>
          <w:rFonts w:ascii="Candara" w:hAnsi="Candara" w:cs="Trebuchet MS"/>
          <w:b/>
          <w:bCs/>
          <w:sz w:val="22"/>
          <w:szCs w:val="22"/>
        </w:rPr>
        <w:t xml:space="preserve">: </w:t>
      </w:r>
      <w:r w:rsidRPr="00610793">
        <w:rPr>
          <w:rFonts w:ascii="Candara" w:hAnsi="Candara" w:cs="Trebuchet MS"/>
          <w:sz w:val="22"/>
          <w:szCs w:val="22"/>
        </w:rPr>
        <w:t>Include upper case letters, lower case letters, numbers and symbols.</w:t>
      </w:r>
      <w:r w:rsidR="00722221" w:rsidRPr="00610793">
        <w:rPr>
          <w:rFonts w:ascii="Candara" w:hAnsi="Candara" w:cs="Trebuchet MS"/>
          <w:b/>
          <w:bCs/>
          <w:sz w:val="22"/>
          <w:szCs w:val="22"/>
        </w:rPr>
        <w:t xml:space="preserve"> </w:t>
      </w:r>
    </w:p>
    <w:p w14:paraId="204D820A" w14:textId="3601A7E1" w:rsidR="00610793" w:rsidRPr="00610793" w:rsidRDefault="00610793" w:rsidP="009D3E53">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610793">
        <w:rPr>
          <w:rFonts w:ascii="Candara" w:hAnsi="Candara" w:cs="Helvetica"/>
          <w:b/>
          <w:bCs/>
          <w:iCs/>
          <w:sz w:val="22"/>
          <w:szCs w:val="22"/>
          <w:lang w:val="en-GB"/>
        </w:rPr>
        <w:t>Don't make it personal:</w:t>
      </w:r>
      <w:r w:rsidRPr="00610793">
        <w:rPr>
          <w:rFonts w:ascii="Candara" w:hAnsi="Candara" w:cs="Helvetica"/>
          <w:iCs/>
          <w:sz w:val="22"/>
          <w:szCs w:val="22"/>
          <w:lang w:val="en-GB"/>
        </w:rPr>
        <w:t xml:space="preserve"> Don't choose a word or phrase based on</w:t>
      </w:r>
      <w:r w:rsidR="008A57B2">
        <w:rPr>
          <w:rFonts w:ascii="Candara" w:hAnsi="Candara" w:cs="Helvetica"/>
          <w:iCs/>
          <w:sz w:val="22"/>
          <w:szCs w:val="22"/>
          <w:lang w:val="en-GB"/>
        </w:rPr>
        <w:t xml:space="preserve"> information such as your name</w:t>
      </w:r>
      <w:r w:rsidRPr="00610793">
        <w:rPr>
          <w:rFonts w:ascii="Candara" w:hAnsi="Candara" w:cs="Helvetica"/>
          <w:iCs/>
          <w:sz w:val="22"/>
          <w:szCs w:val="22"/>
          <w:lang w:val="en-GB"/>
        </w:rPr>
        <w:t>, telephone number, child's name, pet's name, birth date, or anything else that a person could learn by doing a little research about you.</w:t>
      </w:r>
    </w:p>
    <w:p w14:paraId="1E52DE1F" w14:textId="3025EA49" w:rsidR="008A57B2" w:rsidRPr="003F38F7" w:rsidRDefault="00610793" w:rsidP="009D3E53">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610793">
        <w:rPr>
          <w:rFonts w:ascii="Candara" w:hAnsi="Candara" w:cs="Helvetica"/>
          <w:b/>
          <w:bCs/>
          <w:iCs/>
          <w:sz w:val="22"/>
          <w:szCs w:val="22"/>
          <w:lang w:val="en-GB"/>
        </w:rPr>
        <w:t>Keep it secret:</w:t>
      </w:r>
      <w:r w:rsidRPr="00610793">
        <w:rPr>
          <w:rFonts w:ascii="Candara" w:hAnsi="Candara" w:cs="Helvetica"/>
          <w:iCs/>
          <w:sz w:val="22"/>
          <w:szCs w:val="22"/>
          <w:lang w:val="en-GB"/>
        </w:rPr>
        <w:t> Do not share your password with anyone unless it</w:t>
      </w:r>
      <w:r w:rsidR="00081758">
        <w:rPr>
          <w:rFonts w:ascii="Candara" w:hAnsi="Candara" w:cs="Helvetica"/>
          <w:iCs/>
          <w:sz w:val="22"/>
          <w:szCs w:val="22"/>
          <w:lang w:val="en-GB"/>
        </w:rPr>
        <w:t xml:space="preserve"> is absolutely necessary. I</w:t>
      </w:r>
      <w:r w:rsidRPr="00610793">
        <w:rPr>
          <w:rFonts w:ascii="Candara" w:hAnsi="Candara" w:cs="Helvetica"/>
          <w:iCs/>
          <w:sz w:val="22"/>
          <w:szCs w:val="22"/>
          <w:lang w:val="en-GB"/>
        </w:rPr>
        <w:t xml:space="preserve">f you must share a password with a family member or colleague, you should change it to a temporary password first, share that one, </w:t>
      </w:r>
      <w:proofErr w:type="gramStart"/>
      <w:r w:rsidRPr="00610793">
        <w:rPr>
          <w:rFonts w:ascii="Candara" w:hAnsi="Candara" w:cs="Helvetica"/>
          <w:iCs/>
          <w:sz w:val="22"/>
          <w:szCs w:val="22"/>
          <w:lang w:val="en-GB"/>
        </w:rPr>
        <w:t>then</w:t>
      </w:r>
      <w:proofErr w:type="gramEnd"/>
      <w:r w:rsidRPr="00610793">
        <w:rPr>
          <w:rFonts w:ascii="Candara" w:hAnsi="Candara" w:cs="Helvetica"/>
          <w:iCs/>
          <w:sz w:val="22"/>
          <w:szCs w:val="22"/>
          <w:lang w:val="en-GB"/>
        </w:rPr>
        <w:t xml:space="preserve"> change it back when they are done using it. Often, there are alternatives to sharing a password, such as creating a separate account for each individual who needs access. Keeping your password secret also means </w:t>
      </w:r>
      <w:r w:rsidR="00307E60">
        <w:rPr>
          <w:rFonts w:ascii="Candara" w:hAnsi="Candara" w:cs="Helvetica"/>
          <w:iCs/>
          <w:sz w:val="22"/>
          <w:szCs w:val="22"/>
          <w:lang w:val="en-GB"/>
        </w:rPr>
        <w:t>not allowing anyone to see you typing it in.</w:t>
      </w:r>
    </w:p>
    <w:p w14:paraId="126FA9A6" w14:textId="3B94606C" w:rsidR="00610793" w:rsidRPr="00610793" w:rsidRDefault="00610793" w:rsidP="009D3E53">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610793">
        <w:rPr>
          <w:rFonts w:ascii="Candara" w:hAnsi="Candara" w:cs="Helvetica"/>
          <w:b/>
          <w:bCs/>
          <w:iCs/>
          <w:sz w:val="22"/>
          <w:szCs w:val="22"/>
          <w:lang w:val="en-GB"/>
        </w:rPr>
        <w:t>Make it unique:</w:t>
      </w:r>
      <w:r w:rsidRPr="00610793">
        <w:rPr>
          <w:rFonts w:ascii="Candara" w:hAnsi="Candara" w:cs="Helvetica"/>
          <w:iCs/>
          <w:sz w:val="22"/>
          <w:szCs w:val="22"/>
          <w:lang w:val="en-GB"/>
        </w:rPr>
        <w:t xml:space="preserve"> Avoid using the same password for more than one account. Otherwise, anyone who learns that password will gain access to even more of your sensitive information. </w:t>
      </w:r>
    </w:p>
    <w:p w14:paraId="76587519" w14:textId="38DEDF45" w:rsidR="00722221" w:rsidRPr="003F38F7" w:rsidRDefault="00610793" w:rsidP="009D3E53">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610793">
        <w:rPr>
          <w:rFonts w:ascii="Candara" w:hAnsi="Candara" w:cs="Helvetica"/>
          <w:b/>
          <w:bCs/>
          <w:iCs/>
          <w:sz w:val="22"/>
          <w:szCs w:val="22"/>
          <w:lang w:val="en-GB"/>
        </w:rPr>
        <w:t>Keep it fresh:</w:t>
      </w:r>
      <w:r w:rsidRPr="00610793">
        <w:rPr>
          <w:rFonts w:ascii="Candara" w:hAnsi="Candara" w:cs="Helvetica"/>
          <w:iCs/>
          <w:sz w:val="22"/>
          <w:szCs w:val="22"/>
          <w:lang w:val="en-GB"/>
        </w:rPr>
        <w:t> Change your password on a regular basis, a</w:t>
      </w:r>
      <w:r w:rsidR="008A57B2">
        <w:rPr>
          <w:rFonts w:ascii="Candara" w:hAnsi="Candara" w:cs="Helvetica"/>
          <w:iCs/>
          <w:sz w:val="22"/>
          <w:szCs w:val="22"/>
          <w:lang w:val="en-GB"/>
        </w:rPr>
        <w:t>t least once every three months</w:t>
      </w:r>
      <w:r w:rsidRPr="00610793">
        <w:rPr>
          <w:rFonts w:ascii="Candara" w:hAnsi="Candara" w:cs="Helvetica"/>
          <w:iCs/>
          <w:sz w:val="22"/>
          <w:szCs w:val="22"/>
          <w:lang w:val="en-GB"/>
        </w:rPr>
        <w:t>. The longer you keep one password, the more opportunity others have to figure it out</w:t>
      </w:r>
      <w:r w:rsidR="00081758">
        <w:rPr>
          <w:rFonts w:ascii="Candara" w:hAnsi="Candara" w:cs="Helvetica"/>
          <w:iCs/>
          <w:sz w:val="22"/>
          <w:szCs w:val="22"/>
          <w:lang w:val="en-GB"/>
        </w:rPr>
        <w:t xml:space="preserve"> a</w:t>
      </w:r>
      <w:r w:rsidR="003F38F7">
        <w:rPr>
          <w:rFonts w:ascii="Candara" w:hAnsi="Candara" w:cs="Helvetica"/>
          <w:iCs/>
          <w:sz w:val="22"/>
          <w:szCs w:val="22"/>
          <w:lang w:val="en-GB"/>
        </w:rPr>
        <w:t>n</w:t>
      </w:r>
      <w:r w:rsidR="00081758">
        <w:rPr>
          <w:rFonts w:ascii="Candara" w:hAnsi="Candara" w:cs="Helvetica"/>
          <w:iCs/>
          <w:sz w:val="22"/>
          <w:szCs w:val="22"/>
          <w:lang w:val="en-GB"/>
        </w:rPr>
        <w:t>d use it</w:t>
      </w:r>
      <w:r w:rsidRPr="00610793">
        <w:rPr>
          <w:rFonts w:ascii="Candara" w:hAnsi="Candara" w:cs="Helvetica"/>
          <w:iCs/>
          <w:sz w:val="22"/>
          <w:szCs w:val="22"/>
          <w:lang w:val="en-GB"/>
        </w:rPr>
        <w:t>.</w:t>
      </w:r>
    </w:p>
    <w:p w14:paraId="24A9327E" w14:textId="57AF4D93" w:rsidR="008A57B2" w:rsidRPr="003B634D" w:rsidRDefault="008A57B2" w:rsidP="009D3E5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rPr>
      </w:pPr>
      <w:r w:rsidRPr="00610793">
        <w:rPr>
          <w:rFonts w:ascii="Candara" w:hAnsi="Candara" w:cs="Trebuchet MS"/>
          <w:b/>
          <w:bCs/>
          <w:sz w:val="22"/>
          <w:szCs w:val="22"/>
        </w:rPr>
        <w:t xml:space="preserve">Make it </w:t>
      </w:r>
      <w:r w:rsidR="00C87F8C">
        <w:rPr>
          <w:rFonts w:ascii="Candara" w:hAnsi="Candara" w:cs="Trebuchet MS"/>
          <w:b/>
          <w:bCs/>
          <w:sz w:val="22"/>
          <w:szCs w:val="22"/>
        </w:rPr>
        <w:t>memorable</w:t>
      </w:r>
      <w:r w:rsidRPr="00610793">
        <w:rPr>
          <w:rFonts w:ascii="Candara" w:hAnsi="Candara" w:cs="Trebuchet MS"/>
          <w:b/>
          <w:bCs/>
          <w:sz w:val="22"/>
          <w:szCs w:val="22"/>
        </w:rPr>
        <w:t xml:space="preserve">: </w:t>
      </w:r>
      <w:r w:rsidRPr="00610793">
        <w:rPr>
          <w:rFonts w:ascii="Candara" w:hAnsi="Candara" w:cs="Trebuchet MS"/>
          <w:sz w:val="22"/>
          <w:szCs w:val="22"/>
        </w:rPr>
        <w:t xml:space="preserve">If you have to write your password down because you can't remember it, you may end up facing a whole new category of threats that could leave you vulnerable to anybody with access to your </w:t>
      </w:r>
      <w:r w:rsidR="003F38F7">
        <w:rPr>
          <w:rFonts w:ascii="Candara" w:hAnsi="Candara" w:cs="Trebuchet MS"/>
          <w:sz w:val="22"/>
          <w:szCs w:val="22"/>
        </w:rPr>
        <w:t>work area</w:t>
      </w:r>
      <w:r w:rsidRPr="00610793">
        <w:rPr>
          <w:rFonts w:ascii="Candara" w:hAnsi="Candara" w:cs="Trebuchet MS"/>
          <w:sz w:val="22"/>
          <w:szCs w:val="22"/>
        </w:rPr>
        <w:t xml:space="preserve">. </w:t>
      </w:r>
      <w:r w:rsidRPr="003B634D">
        <w:rPr>
          <w:rFonts w:ascii="Candara" w:hAnsi="Candara" w:cs="Trebuchet MS"/>
          <w:sz w:val="22"/>
          <w:szCs w:val="22"/>
        </w:rPr>
        <w:t xml:space="preserve">If you are unable to think of a password that is long and complex but still memorable, </w:t>
      </w:r>
      <w:r w:rsidRPr="003F38F7">
        <w:rPr>
          <w:rFonts w:ascii="Candara" w:hAnsi="Candara" w:cs="Trebuchet MS"/>
          <w:sz w:val="22"/>
          <w:szCs w:val="22"/>
        </w:rPr>
        <w:t xml:space="preserve">the </w:t>
      </w:r>
      <w:r w:rsidR="002830CE">
        <w:rPr>
          <w:rFonts w:ascii="Candara" w:hAnsi="Candara" w:cs="Trebuchet MS"/>
          <w:bCs/>
          <w:sz w:val="22"/>
          <w:szCs w:val="22"/>
        </w:rPr>
        <w:t>r</w:t>
      </w:r>
      <w:r w:rsidRPr="002830CE">
        <w:rPr>
          <w:rFonts w:ascii="Candara" w:hAnsi="Candara" w:cs="Trebuchet MS"/>
          <w:bCs/>
          <w:sz w:val="22"/>
          <w:szCs w:val="22"/>
        </w:rPr>
        <w:t>emembering secure passwords section</w:t>
      </w:r>
      <w:r w:rsidRPr="003F38F7">
        <w:rPr>
          <w:rFonts w:ascii="Candara" w:hAnsi="Candara" w:cs="Trebuchet MS"/>
          <w:sz w:val="22"/>
          <w:szCs w:val="22"/>
        </w:rPr>
        <w:t>,</w:t>
      </w:r>
      <w:r w:rsidRPr="003B634D">
        <w:rPr>
          <w:rFonts w:ascii="Candara" w:hAnsi="Candara" w:cs="Trebuchet MS"/>
          <w:sz w:val="22"/>
          <w:szCs w:val="22"/>
        </w:rPr>
        <w:t xml:space="preserve"> below, might be of some help. If not, you should still choose something secure, but you may need to record it using a secure password database such as </w:t>
      </w:r>
      <w:proofErr w:type="spellStart"/>
      <w:r w:rsidRPr="0011423D">
        <w:rPr>
          <w:rFonts w:ascii="Candara" w:hAnsi="Candara" w:cs="Trebuchet MS"/>
          <w:i/>
          <w:sz w:val="22"/>
          <w:szCs w:val="22"/>
        </w:rPr>
        <w:t>KeePass</w:t>
      </w:r>
      <w:proofErr w:type="spellEnd"/>
      <w:r w:rsidR="002830CE">
        <w:rPr>
          <w:rFonts w:ascii="Candara" w:hAnsi="Candara" w:cs="Trebuchet MS"/>
          <w:sz w:val="22"/>
          <w:szCs w:val="22"/>
        </w:rPr>
        <w:t xml:space="preserve">, outlined in our </w:t>
      </w:r>
      <w:proofErr w:type="gramStart"/>
      <w:r w:rsidR="002830CE" w:rsidRPr="00805276">
        <w:rPr>
          <w:rFonts w:ascii="Candara" w:hAnsi="Candara" w:cs="Trebuchet MS"/>
          <w:sz w:val="22"/>
          <w:szCs w:val="22"/>
          <w:highlight w:val="yellow"/>
        </w:rPr>
        <w:t>Advanced</w:t>
      </w:r>
      <w:proofErr w:type="gramEnd"/>
      <w:r w:rsidR="002830CE" w:rsidRPr="00805276">
        <w:rPr>
          <w:rFonts w:ascii="Candara" w:hAnsi="Candara" w:cs="Trebuchet MS"/>
          <w:sz w:val="22"/>
          <w:szCs w:val="22"/>
          <w:highlight w:val="yellow"/>
        </w:rPr>
        <w:t xml:space="preserve"> </w:t>
      </w:r>
      <w:r w:rsidR="00463C9E">
        <w:rPr>
          <w:rFonts w:ascii="Candara" w:hAnsi="Candara" w:cs="Trebuchet MS"/>
          <w:sz w:val="22"/>
          <w:szCs w:val="22"/>
        </w:rPr>
        <w:t>lesson</w:t>
      </w:r>
      <w:r w:rsidRPr="003B634D">
        <w:rPr>
          <w:rFonts w:ascii="Candara" w:hAnsi="Candara" w:cs="Trebuchet MS"/>
          <w:sz w:val="22"/>
          <w:szCs w:val="22"/>
        </w:rPr>
        <w:t xml:space="preserve">. Other types of password-protected files, including Microsoft Word documents, should not be trusted for this purpose, as many of them can be broken in seconds using tools that are freely available on the </w:t>
      </w:r>
      <w:proofErr w:type="gramStart"/>
      <w:r w:rsidRPr="003B634D">
        <w:rPr>
          <w:rFonts w:ascii="Candara" w:hAnsi="Candara" w:cs="Trebuchet MS"/>
          <w:sz w:val="22"/>
          <w:szCs w:val="22"/>
        </w:rPr>
        <w:t>internet</w:t>
      </w:r>
      <w:proofErr w:type="gramEnd"/>
      <w:r w:rsidRPr="003B634D">
        <w:rPr>
          <w:rFonts w:ascii="Candara" w:hAnsi="Candara" w:cs="Trebuchet MS"/>
          <w:sz w:val="22"/>
          <w:szCs w:val="22"/>
        </w:rPr>
        <w:t xml:space="preserve">. </w:t>
      </w:r>
      <w:r w:rsidR="00FE4828">
        <w:rPr>
          <w:rFonts w:ascii="Candara" w:hAnsi="Candara" w:cs="Trebuchet MS"/>
          <w:sz w:val="22"/>
          <w:szCs w:val="22"/>
        </w:rPr>
        <w:t xml:space="preserve"> </w:t>
      </w:r>
    </w:p>
    <w:p w14:paraId="1C2B254F" w14:textId="77777777" w:rsidR="002830CE" w:rsidRPr="00610793" w:rsidRDefault="002830C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rPr>
      </w:pPr>
    </w:p>
    <w:p w14:paraId="3537FCA6" w14:textId="77777777" w:rsidR="00921DCB" w:rsidRDefault="00921DCB"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6E5F64AA" w14:textId="3966981D" w:rsidR="00722221" w:rsidRPr="0078068C" w:rsidRDefault="00435237"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iCs/>
          <w:sz w:val="22"/>
          <w:szCs w:val="22"/>
        </w:rPr>
      </w:pPr>
      <w:r>
        <w:rPr>
          <w:rFonts w:ascii="Candara" w:hAnsi="Candara" w:cs="Helvetica"/>
          <w:b/>
          <w:bCs/>
          <w:iCs/>
          <w:sz w:val="22"/>
          <w:szCs w:val="22"/>
          <w:highlight w:val="magenta"/>
          <w:lang w:val="en-GB"/>
        </w:rPr>
        <w:t xml:space="preserve">3. </w:t>
      </w:r>
      <w:r w:rsidR="002830CE" w:rsidRPr="00463C9E">
        <w:rPr>
          <w:rFonts w:ascii="Candara" w:hAnsi="Candara" w:cs="Helvetica"/>
          <w:b/>
          <w:bCs/>
          <w:iCs/>
          <w:sz w:val="22"/>
          <w:szCs w:val="22"/>
          <w:highlight w:val="magenta"/>
          <w:lang w:val="en-GB"/>
        </w:rPr>
        <w:t>Remembering secure passwords</w:t>
      </w:r>
    </w:p>
    <w:p w14:paraId="202A1575" w14:textId="77777777" w:rsidR="00F9475E" w:rsidRDefault="00F9475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rPr>
      </w:pPr>
    </w:p>
    <w:p w14:paraId="11984FE8" w14:textId="4EBF3FDE" w:rsidR="002830CE" w:rsidRPr="002830CE" w:rsidRDefault="002830CE"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There are a few tricks</w:t>
      </w:r>
      <w:r w:rsidR="00F9475E" w:rsidRPr="00F9475E">
        <w:rPr>
          <w:rFonts w:ascii="Candara" w:hAnsi="Candara" w:cs="Helvetica"/>
          <w:iCs/>
          <w:sz w:val="22"/>
          <w:szCs w:val="22"/>
          <w:lang w:val="en-GB"/>
        </w:rPr>
        <w:t xml:space="preserve"> that might help you create passwords that are easy to remember but </w:t>
      </w:r>
      <w:r>
        <w:rPr>
          <w:rFonts w:ascii="Candara" w:hAnsi="Candara" w:cs="Helvetica"/>
          <w:iCs/>
          <w:sz w:val="22"/>
          <w:szCs w:val="22"/>
          <w:lang w:val="en-GB"/>
        </w:rPr>
        <w:t>very difficult to guess</w:t>
      </w:r>
      <w:r w:rsidR="00F9475E" w:rsidRPr="00F9475E">
        <w:rPr>
          <w:rFonts w:ascii="Candara" w:hAnsi="Candara" w:cs="Helvetica"/>
          <w:iCs/>
          <w:sz w:val="22"/>
          <w:szCs w:val="22"/>
          <w:lang w:val="en-GB"/>
        </w:rPr>
        <w:t xml:space="preserve">. </w:t>
      </w:r>
    </w:p>
    <w:p w14:paraId="735348D5" w14:textId="26737572" w:rsidR="00F9475E" w:rsidRPr="00F9475E" w:rsidRDefault="00F9475E"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636F6911" w14:textId="748F6524" w:rsidR="00F9475E" w:rsidRPr="00F9475E" w:rsidRDefault="00264C86" w:rsidP="009D3E53">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Vary</w:t>
      </w:r>
      <w:r w:rsidR="00F9475E" w:rsidRPr="00F9475E">
        <w:rPr>
          <w:rFonts w:ascii="Candara" w:hAnsi="Candara" w:cs="Helvetica"/>
          <w:iCs/>
          <w:sz w:val="22"/>
          <w:szCs w:val="22"/>
          <w:lang w:val="en-GB"/>
        </w:rPr>
        <w:t xml:space="preserve"> capitalisation, such as: 'My </w:t>
      </w:r>
      <w:proofErr w:type="spellStart"/>
      <w:r w:rsidR="00F9475E" w:rsidRPr="00F9475E">
        <w:rPr>
          <w:rFonts w:ascii="Candara" w:hAnsi="Candara" w:cs="Helvetica"/>
          <w:iCs/>
          <w:sz w:val="22"/>
          <w:szCs w:val="22"/>
          <w:lang w:val="en-GB"/>
        </w:rPr>
        <w:t>naME</w:t>
      </w:r>
      <w:proofErr w:type="spellEnd"/>
      <w:r w:rsidR="00F9475E" w:rsidRPr="00F9475E">
        <w:rPr>
          <w:rFonts w:ascii="Candara" w:hAnsi="Candara" w:cs="Helvetica"/>
          <w:iCs/>
          <w:sz w:val="22"/>
          <w:szCs w:val="22"/>
          <w:lang w:val="en-GB"/>
        </w:rPr>
        <w:t xml:space="preserve"> is Not MR. </w:t>
      </w:r>
      <w:proofErr w:type="spellStart"/>
      <w:r w:rsidR="00F9475E" w:rsidRPr="00F9475E">
        <w:rPr>
          <w:rFonts w:ascii="Candara" w:hAnsi="Candara" w:cs="Helvetica"/>
          <w:iCs/>
          <w:sz w:val="22"/>
          <w:szCs w:val="22"/>
          <w:lang w:val="en-GB"/>
        </w:rPr>
        <w:t>MarSter</w:t>
      </w:r>
      <w:proofErr w:type="spellEnd"/>
      <w:r w:rsidR="00F9475E" w:rsidRPr="00F9475E">
        <w:rPr>
          <w:rFonts w:ascii="Candara" w:hAnsi="Candara" w:cs="Helvetica"/>
          <w:iCs/>
          <w:sz w:val="22"/>
          <w:szCs w:val="22"/>
          <w:lang w:val="en-GB"/>
        </w:rPr>
        <w:t>'</w:t>
      </w:r>
    </w:p>
    <w:p w14:paraId="441EA191" w14:textId="65EEFC4D" w:rsidR="00F9475E" w:rsidRPr="00F9475E" w:rsidRDefault="00264C86" w:rsidP="009D3E53">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Alter</w:t>
      </w:r>
      <w:r w:rsidR="00F9475E" w:rsidRPr="00F9475E">
        <w:rPr>
          <w:rFonts w:ascii="Candara" w:hAnsi="Candara" w:cs="Helvetica"/>
          <w:iCs/>
          <w:sz w:val="22"/>
          <w:szCs w:val="22"/>
          <w:lang w:val="en-GB"/>
        </w:rPr>
        <w:t xml:space="preserve"> numbers and letters, such as: 'a11 w0Rk 4nD N0 p14Y'</w:t>
      </w:r>
    </w:p>
    <w:p w14:paraId="66292332" w14:textId="12B0FEF7" w:rsidR="00F9475E" w:rsidRPr="00F9475E" w:rsidRDefault="00264C86" w:rsidP="009D3E53">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Incorporate</w:t>
      </w:r>
      <w:r w:rsidR="00F9475E" w:rsidRPr="00F9475E">
        <w:rPr>
          <w:rFonts w:ascii="Candara" w:hAnsi="Candara" w:cs="Helvetica"/>
          <w:iCs/>
          <w:sz w:val="22"/>
          <w:szCs w:val="22"/>
          <w:lang w:val="en-GB"/>
        </w:rPr>
        <w:t xml:space="preserve"> symbols, such as: </w:t>
      </w:r>
      <w:proofErr w:type="gramStart"/>
      <w:r w:rsidR="00F9475E" w:rsidRPr="00F9475E">
        <w:rPr>
          <w:rFonts w:ascii="Candara" w:hAnsi="Candara" w:cs="Helvetica"/>
          <w:iCs/>
          <w:sz w:val="22"/>
          <w:szCs w:val="22"/>
          <w:lang w:val="en-GB"/>
        </w:rPr>
        <w:t>'</w:t>
      </w:r>
      <w:proofErr w:type="spellStart"/>
      <w:r w:rsidR="00F9475E" w:rsidRPr="00F9475E">
        <w:rPr>
          <w:rFonts w:ascii="Candara" w:hAnsi="Candara" w:cs="Helvetica"/>
          <w:iCs/>
          <w:sz w:val="22"/>
          <w:szCs w:val="22"/>
          <w:lang w:val="en-GB"/>
        </w:rPr>
        <w:t>c@t</w:t>
      </w:r>
      <w:proofErr w:type="spellEnd"/>
      <w:r w:rsidR="00F9475E" w:rsidRPr="00F9475E">
        <w:rPr>
          <w:rFonts w:ascii="Candara" w:hAnsi="Candara" w:cs="Helvetica"/>
          <w:iCs/>
          <w:sz w:val="22"/>
          <w:szCs w:val="22"/>
          <w:lang w:val="en-GB"/>
        </w:rPr>
        <w:t>(</w:t>
      </w:r>
      <w:proofErr w:type="gramEnd"/>
      <w:r w:rsidR="00F9475E" w:rsidRPr="00F9475E">
        <w:rPr>
          <w:rFonts w:ascii="Candara" w:hAnsi="Candara" w:cs="Helvetica"/>
          <w:iCs/>
          <w:sz w:val="22"/>
          <w:szCs w:val="22"/>
          <w:lang w:val="en-GB"/>
        </w:rPr>
        <w:t>heR1nthery3'</w:t>
      </w:r>
    </w:p>
    <w:p w14:paraId="5338281A" w14:textId="3824C7EB" w:rsidR="00F9475E" w:rsidRDefault="00264C86" w:rsidP="009D3E53">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Use</w:t>
      </w:r>
      <w:r w:rsidR="00F9475E" w:rsidRPr="00F9475E">
        <w:rPr>
          <w:rFonts w:ascii="Candara" w:hAnsi="Candara" w:cs="Helvetica"/>
          <w:iCs/>
          <w:sz w:val="22"/>
          <w:szCs w:val="22"/>
          <w:lang w:val="en-GB"/>
        </w:rPr>
        <w:t xml:space="preserve"> multiple languages, such as: 'Let Them Eat 1e </w:t>
      </w:r>
      <w:proofErr w:type="spellStart"/>
      <w:r w:rsidR="00F9475E" w:rsidRPr="00F9475E">
        <w:rPr>
          <w:rFonts w:ascii="Candara" w:hAnsi="Candara" w:cs="Helvetica"/>
          <w:iCs/>
          <w:sz w:val="22"/>
          <w:szCs w:val="22"/>
          <w:lang w:val="en-GB"/>
        </w:rPr>
        <w:t>gateaU</w:t>
      </w:r>
      <w:proofErr w:type="spellEnd"/>
      <w:r w:rsidR="00F9475E" w:rsidRPr="00F9475E">
        <w:rPr>
          <w:rFonts w:ascii="Candara" w:hAnsi="Candara" w:cs="Helvetica"/>
          <w:iCs/>
          <w:sz w:val="22"/>
          <w:szCs w:val="22"/>
          <w:lang w:val="en-GB"/>
        </w:rPr>
        <w:t xml:space="preserve"> au </w:t>
      </w:r>
      <w:proofErr w:type="spellStart"/>
      <w:proofErr w:type="gramStart"/>
      <w:r w:rsidR="00F9475E" w:rsidRPr="00F9475E">
        <w:rPr>
          <w:rFonts w:ascii="Candara" w:hAnsi="Candara" w:cs="Helvetica"/>
          <w:iCs/>
          <w:sz w:val="22"/>
          <w:szCs w:val="22"/>
          <w:lang w:val="en-GB"/>
        </w:rPr>
        <w:t>ch</w:t>
      </w:r>
      <w:proofErr w:type="spellEnd"/>
      <w:r w:rsidR="00F9475E" w:rsidRPr="00F9475E">
        <w:rPr>
          <w:rFonts w:ascii="Candara" w:hAnsi="Candara" w:cs="Helvetica"/>
          <w:iCs/>
          <w:sz w:val="22"/>
          <w:szCs w:val="22"/>
          <w:lang w:val="en-GB"/>
        </w:rPr>
        <w:t>(</w:t>
      </w:r>
      <w:proofErr w:type="gramEnd"/>
      <w:r w:rsidR="00F9475E" w:rsidRPr="00F9475E">
        <w:rPr>
          <w:rFonts w:ascii="Candara" w:hAnsi="Candara" w:cs="Helvetica"/>
          <w:iCs/>
          <w:sz w:val="22"/>
          <w:szCs w:val="22"/>
          <w:lang w:val="en-GB"/>
        </w:rPr>
        <w:t>)</w:t>
      </w:r>
      <w:proofErr w:type="spellStart"/>
      <w:r w:rsidR="00F9475E" w:rsidRPr="00F9475E">
        <w:rPr>
          <w:rFonts w:ascii="Candara" w:hAnsi="Candara" w:cs="Helvetica"/>
          <w:iCs/>
          <w:sz w:val="22"/>
          <w:szCs w:val="22"/>
          <w:lang w:val="en-GB"/>
        </w:rPr>
        <w:t>colaT</w:t>
      </w:r>
      <w:proofErr w:type="spellEnd"/>
      <w:r w:rsidR="00F9475E" w:rsidRPr="00F9475E">
        <w:rPr>
          <w:rFonts w:ascii="Candara" w:hAnsi="Candara" w:cs="Helvetica"/>
          <w:iCs/>
          <w:sz w:val="22"/>
          <w:szCs w:val="22"/>
          <w:lang w:val="en-GB"/>
        </w:rPr>
        <w:t>'</w:t>
      </w:r>
    </w:p>
    <w:p w14:paraId="44C622BD" w14:textId="50E54BEC" w:rsidR="00F9475E" w:rsidRPr="00FB0033" w:rsidRDefault="00264C86" w:rsidP="009D3E53">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Use</w:t>
      </w:r>
      <w:r w:rsidR="00FB0033">
        <w:rPr>
          <w:rFonts w:ascii="Candara" w:hAnsi="Candara" w:cs="Helvetica"/>
          <w:iCs/>
          <w:sz w:val="22"/>
          <w:szCs w:val="22"/>
          <w:lang w:val="en-GB"/>
        </w:rPr>
        <w:t xml:space="preserve"> acronyms: </w:t>
      </w:r>
      <w:r w:rsidR="00F9475E" w:rsidRPr="00FB0033">
        <w:rPr>
          <w:rFonts w:ascii="Candara" w:hAnsi="Candara" w:cs="Helvetica"/>
          <w:iCs/>
          <w:sz w:val="22"/>
          <w:szCs w:val="22"/>
          <w:lang w:val="en-GB"/>
        </w:rPr>
        <w:t>'Are you happy today?' becomes '</w:t>
      </w:r>
      <w:proofErr w:type="spellStart"/>
      <w:r w:rsidR="00F9475E" w:rsidRPr="00FB0033">
        <w:rPr>
          <w:rFonts w:ascii="Candara" w:hAnsi="Candara" w:cs="Helvetica"/>
          <w:iCs/>
          <w:sz w:val="22"/>
          <w:szCs w:val="22"/>
          <w:lang w:val="en-GB"/>
        </w:rPr>
        <w:t>rU</w:t>
      </w:r>
      <w:proofErr w:type="spellEnd"/>
      <w:r w:rsidR="00F9475E" w:rsidRPr="00FB0033">
        <w:rPr>
          <w:rFonts w:ascii="Candara" w:hAnsi="Candara" w:cs="Helvetica"/>
          <w:iCs/>
          <w:sz w:val="22"/>
          <w:szCs w:val="22"/>
          <w:lang w:val="en-GB"/>
        </w:rPr>
        <w:t>:-)2d@y?'</w:t>
      </w:r>
    </w:p>
    <w:p w14:paraId="31D641B8" w14:textId="77777777" w:rsidR="002830CE" w:rsidRDefault="002830CE"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17ABB89E" w14:textId="57B13324" w:rsidR="002830CE" w:rsidRDefault="00F9475E" w:rsidP="007806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F9475E">
        <w:rPr>
          <w:rFonts w:ascii="Candara" w:hAnsi="Candara" w:cs="Helvetica"/>
          <w:iCs/>
          <w:sz w:val="22"/>
          <w:szCs w:val="22"/>
          <w:lang w:val="en-GB"/>
        </w:rPr>
        <w:t xml:space="preserve">A little effort to make the password more complex goes a very long way. Increasing the length of a password even just by a few characters, or by adding numbers or special characters, makes it much more difficult to crack. </w:t>
      </w:r>
    </w:p>
    <w:p w14:paraId="5B19C1C8" w14:textId="77777777" w:rsidR="00FB0033" w:rsidRDefault="00FB0033"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3AF1F0FC" w14:textId="611AF78F" w:rsidR="00F9475E" w:rsidRPr="00F9475E" w:rsidRDefault="0078068C"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 xml:space="preserve">You can check the strength of passwords on </w:t>
      </w:r>
      <w:hyperlink r:id="rId16" w:history="1">
        <w:proofErr w:type="spellStart"/>
        <w:r w:rsidR="00F9475E" w:rsidRPr="00B51058">
          <w:rPr>
            <w:rStyle w:val="Hyperlink"/>
            <w:rFonts w:ascii="Candara" w:hAnsi="Candara" w:cs="Helvetica"/>
            <w:iCs/>
            <w:sz w:val="22"/>
            <w:szCs w:val="22"/>
            <w:highlight w:val="green"/>
            <w:lang w:val="en-GB"/>
          </w:rPr>
          <w:t>Passfault</w:t>
        </w:r>
        <w:proofErr w:type="spellEnd"/>
      </w:hyperlink>
      <w:r w:rsidRPr="00B51058">
        <w:rPr>
          <w:rFonts w:ascii="Candara" w:hAnsi="Candara" w:cs="Helvetica"/>
          <w:iCs/>
          <w:sz w:val="22"/>
          <w:szCs w:val="22"/>
          <w:highlight w:val="green"/>
          <w:lang w:val="en-GB"/>
        </w:rPr>
        <w:t>.</w:t>
      </w:r>
      <w:r>
        <w:rPr>
          <w:rFonts w:ascii="Candara" w:hAnsi="Candara" w:cs="Helvetica"/>
          <w:iCs/>
          <w:sz w:val="22"/>
          <w:szCs w:val="22"/>
          <w:lang w:val="en-GB"/>
        </w:rPr>
        <w:t xml:space="preserve"> </w:t>
      </w:r>
    </w:p>
    <w:p w14:paraId="1692C567" w14:textId="77777777" w:rsidR="002830CE" w:rsidRDefault="002830CE"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5CD01163" w14:textId="77777777" w:rsidR="00921DCB" w:rsidRDefault="00921DCB" w:rsidP="00921DCB">
      <w:pPr>
        <w:rPr>
          <w:rFonts w:ascii="Candara" w:hAnsi="Candara"/>
          <w:b/>
          <w:sz w:val="22"/>
          <w:szCs w:val="22"/>
          <w:lang w:val="en-GB"/>
        </w:rPr>
      </w:pPr>
    </w:p>
    <w:p w14:paraId="0B50D415" w14:textId="2FE65D30" w:rsidR="00921DCB" w:rsidRPr="00921DCB" w:rsidRDefault="00435237" w:rsidP="00921DCB">
      <w:pPr>
        <w:rPr>
          <w:rFonts w:ascii="Candara" w:hAnsi="Candara"/>
          <w:b/>
          <w:sz w:val="22"/>
          <w:szCs w:val="22"/>
          <w:lang w:val="en-GB"/>
        </w:rPr>
      </w:pPr>
      <w:r>
        <w:rPr>
          <w:rFonts w:ascii="Candara" w:hAnsi="Candara"/>
          <w:b/>
          <w:sz w:val="22"/>
          <w:szCs w:val="22"/>
          <w:highlight w:val="magenta"/>
          <w:lang w:val="en-GB"/>
        </w:rPr>
        <w:t xml:space="preserve">4. </w:t>
      </w:r>
      <w:r w:rsidR="00921DCB" w:rsidRPr="00463C9E">
        <w:rPr>
          <w:rFonts w:ascii="Candara" w:hAnsi="Candara"/>
          <w:b/>
          <w:sz w:val="22"/>
          <w:szCs w:val="22"/>
          <w:highlight w:val="magenta"/>
          <w:lang w:val="en-GB"/>
        </w:rPr>
        <w:t>Security Questions</w:t>
      </w:r>
    </w:p>
    <w:p w14:paraId="36E4E5CC" w14:textId="77777777" w:rsidR="00921DCB" w:rsidRPr="00410B49" w:rsidRDefault="00921DCB" w:rsidP="00921DCB">
      <w:pPr>
        <w:rPr>
          <w:rFonts w:ascii="Candara" w:hAnsi="Candara"/>
          <w:sz w:val="22"/>
          <w:szCs w:val="22"/>
          <w:lang w:val="en-GB"/>
        </w:rPr>
      </w:pPr>
    </w:p>
    <w:p w14:paraId="0650977C" w14:textId="77777777" w:rsidR="00921DCB" w:rsidRDefault="00921DCB" w:rsidP="00921DCB">
      <w:pPr>
        <w:rPr>
          <w:rFonts w:ascii="Candara" w:hAnsi="Candara"/>
          <w:i/>
          <w:iCs/>
          <w:sz w:val="22"/>
          <w:szCs w:val="22"/>
          <w:lang w:val="en-GB"/>
        </w:rPr>
      </w:pPr>
      <w:r w:rsidRPr="00410B49">
        <w:rPr>
          <w:rFonts w:ascii="Candara" w:hAnsi="Candara"/>
          <w:sz w:val="22"/>
          <w:szCs w:val="22"/>
          <w:lang w:val="en-GB"/>
        </w:rPr>
        <w:t xml:space="preserve">Be aware of the “security questions” (such as “What is your mother’s maiden name?” or "What was your first pet's name?") that websites use to confirm your identity if you do forget your password. Honest answers to many security questions are publicly discoverable facts that a can </w:t>
      </w:r>
      <w:r>
        <w:rPr>
          <w:rFonts w:ascii="Candara" w:hAnsi="Candara"/>
          <w:sz w:val="22"/>
          <w:szCs w:val="22"/>
          <w:lang w:val="en-GB"/>
        </w:rPr>
        <w:t xml:space="preserve">be </w:t>
      </w:r>
      <w:r w:rsidRPr="00410B49">
        <w:rPr>
          <w:rFonts w:ascii="Candara" w:hAnsi="Candara"/>
          <w:sz w:val="22"/>
          <w:szCs w:val="22"/>
          <w:lang w:val="en-GB"/>
        </w:rPr>
        <w:t xml:space="preserve">easily </w:t>
      </w:r>
      <w:r>
        <w:rPr>
          <w:rFonts w:ascii="Candara" w:hAnsi="Candara"/>
          <w:sz w:val="22"/>
          <w:szCs w:val="22"/>
          <w:lang w:val="en-GB"/>
        </w:rPr>
        <w:t>found</w:t>
      </w:r>
      <w:r w:rsidRPr="00410B49">
        <w:rPr>
          <w:rFonts w:ascii="Candara" w:hAnsi="Candara"/>
          <w:sz w:val="22"/>
          <w:szCs w:val="22"/>
          <w:lang w:val="en-GB"/>
        </w:rPr>
        <w:t>, and therefore bypass your password entirely. Instead, give fictional answers that, like your password, no one knows but you. For example, if the password question asks you your pet’s name, you may have posted photos to photo sharing sites with captions such as “Here is a photo of my cute cat, Spot!” Instead of using “Spot” as your password recovery answer, you might choose “</w:t>
      </w:r>
      <w:proofErr w:type="spellStart"/>
      <w:r w:rsidRPr="00410B49">
        <w:rPr>
          <w:rFonts w:ascii="Candara" w:hAnsi="Candara"/>
          <w:sz w:val="22"/>
          <w:szCs w:val="22"/>
          <w:lang w:val="en-GB"/>
        </w:rPr>
        <w:t>Rumplestiltskin</w:t>
      </w:r>
      <w:proofErr w:type="spellEnd"/>
      <w:r w:rsidRPr="00410B49">
        <w:rPr>
          <w:rFonts w:ascii="Candara" w:hAnsi="Candara"/>
          <w:sz w:val="22"/>
          <w:szCs w:val="22"/>
          <w:lang w:val="en-GB"/>
        </w:rPr>
        <w:t>.” </w:t>
      </w:r>
    </w:p>
    <w:p w14:paraId="0685195B" w14:textId="77777777" w:rsidR="007B7124" w:rsidRDefault="007B7124" w:rsidP="007B71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5A6CF8F" w14:textId="77777777" w:rsidR="00463C9E" w:rsidRDefault="00463C9E" w:rsidP="007B71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FB0BAB3" w14:textId="77777777" w:rsidR="00463C9E" w:rsidRDefault="00463C9E" w:rsidP="007B71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7C78C4B9" w14:textId="3391CD4F" w:rsidR="00463C9E" w:rsidRDefault="00435237"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00463C9E" w:rsidRPr="00F46F9B">
        <w:rPr>
          <w:rFonts w:ascii="Candara" w:hAnsi="Candara" w:cs="Helvetica"/>
          <w:b/>
          <w:sz w:val="22"/>
          <w:szCs w:val="22"/>
          <w:highlight w:val="magenta"/>
        </w:rPr>
        <w:t>What now?</w:t>
      </w:r>
    </w:p>
    <w:p w14:paraId="401FEC49" w14:textId="77777777" w:rsid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3B888C2" w14:textId="77777777" w:rsid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796344F4" w14:textId="77777777" w:rsid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059339B" w14:textId="6CB1731A" w:rsid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sidR="00BE43EB">
        <w:rPr>
          <w:rFonts w:ascii="Candara" w:hAnsi="Candara" w:cs="Helvetica"/>
          <w:b/>
          <w:sz w:val="22"/>
          <w:szCs w:val="22"/>
          <w:highlight w:val="yellow"/>
        </w:rPr>
        <w:t>Advanced</w:t>
      </w:r>
      <w:proofErr w:type="gramEnd"/>
      <w:r w:rsidRPr="00364A96">
        <w:rPr>
          <w:rFonts w:ascii="Candara" w:hAnsi="Candara" w:cs="Helvetica"/>
          <w:b/>
          <w:sz w:val="22"/>
          <w:szCs w:val="22"/>
          <w:highlight w:val="yellow"/>
        </w:rPr>
        <w:t xml:space="preserve"> lesson</w:t>
      </w:r>
      <w:r>
        <w:rPr>
          <w:rFonts w:ascii="Candara" w:hAnsi="Candara" w:cs="Helvetica"/>
          <w:b/>
          <w:sz w:val="22"/>
          <w:szCs w:val="22"/>
        </w:rPr>
        <w:t xml:space="preserve"> for advice on how to </w:t>
      </w:r>
      <w:r w:rsidR="00BE43EB">
        <w:rPr>
          <w:rFonts w:ascii="Candara" w:hAnsi="Candara" w:cs="Helvetica"/>
          <w:b/>
          <w:sz w:val="22"/>
          <w:szCs w:val="22"/>
        </w:rPr>
        <w:t>manage your passwords</w:t>
      </w:r>
      <w:r>
        <w:rPr>
          <w:rFonts w:ascii="Candara" w:hAnsi="Candara" w:cs="Helvetica"/>
          <w:b/>
          <w:sz w:val="22"/>
          <w:szCs w:val="22"/>
        </w:rPr>
        <w:t xml:space="preserve">. </w:t>
      </w:r>
    </w:p>
    <w:p w14:paraId="5A1D7FD8" w14:textId="77777777" w:rsidR="00BE43EB" w:rsidRDefault="00BE43EB"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E99AD8B" w14:textId="18A3AC81" w:rsidR="00BE43EB" w:rsidRDefault="00BE43EB"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sidRPr="00BE43EB">
        <w:rPr>
          <w:rFonts w:ascii="Candara" w:hAnsi="Candara" w:cs="Helvetica"/>
          <w:b/>
          <w:sz w:val="22"/>
          <w:szCs w:val="22"/>
          <w:highlight w:val="yellow"/>
        </w:rPr>
        <w:t>Expert lesson</w:t>
      </w:r>
      <w:r>
        <w:rPr>
          <w:rFonts w:ascii="Candara" w:hAnsi="Candara" w:cs="Helvetica"/>
          <w:b/>
          <w:sz w:val="22"/>
          <w:szCs w:val="22"/>
        </w:rPr>
        <w:t xml:space="preserve"> for advice on what to do if you think you might be forced to hand over your password. </w:t>
      </w:r>
    </w:p>
    <w:p w14:paraId="291DC1F6" w14:textId="77777777" w:rsid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lang w:val="en-GB"/>
        </w:rPr>
      </w:pPr>
    </w:p>
    <w:p w14:paraId="781A91A2" w14:textId="77777777" w:rsidR="00463C9E" w:rsidRPr="00463C9E" w:rsidRDefault="00463C9E" w:rsidP="00463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26156B97" w14:textId="77777777" w:rsidR="00805276" w:rsidRDefault="00805276"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090741F" w14:textId="77777777" w:rsidR="0015701A" w:rsidRDefault="0015701A"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ECD3761" w14:textId="2C1727B9" w:rsidR="00805276" w:rsidRDefault="001C3D71" w:rsidP="0074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 xml:space="preserve">Passwords Basic </w:t>
      </w:r>
      <w:r w:rsidR="00805276">
        <w:rPr>
          <w:rFonts w:ascii="Candara" w:hAnsi="Candara" w:cs="Helvetica"/>
          <w:b/>
          <w:bCs/>
          <w:i/>
          <w:iCs/>
          <w:sz w:val="22"/>
          <w:szCs w:val="22"/>
          <w:lang w:val="en-GB"/>
        </w:rPr>
        <w:t>Checklist</w:t>
      </w:r>
    </w:p>
    <w:p w14:paraId="515F03A5" w14:textId="77777777" w:rsidR="001C3D71" w:rsidRDefault="001C3D71" w:rsidP="0074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451BA3E3" w14:textId="25F1CE96" w:rsidR="001C3D71" w:rsidRDefault="001C3D71"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Create a strong password</w:t>
      </w:r>
    </w:p>
    <w:p w14:paraId="0F5BBE46" w14:textId="5B42D57A"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Make it long</w:t>
      </w:r>
    </w:p>
    <w:p w14:paraId="75F1E09D" w14:textId="2ECDE075"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Make it complex</w:t>
      </w:r>
    </w:p>
    <w:p w14:paraId="2B28A965" w14:textId="5A943AAA"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Make sure it’s not personal</w:t>
      </w:r>
    </w:p>
    <w:p w14:paraId="039B78A2" w14:textId="18DD573C"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Keep it secret</w:t>
      </w:r>
    </w:p>
    <w:p w14:paraId="7E6F8F67" w14:textId="44450EA7"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Make it unique</w:t>
      </w:r>
    </w:p>
    <w:p w14:paraId="1EF1FB5E" w14:textId="5FAEF71E"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 xml:space="preserve">Change it regularly </w:t>
      </w:r>
    </w:p>
    <w:p w14:paraId="5C31AC78" w14:textId="2B454320"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 xml:space="preserve">Make it memorable </w:t>
      </w:r>
    </w:p>
    <w:p w14:paraId="1B2CD9B3" w14:textId="330EC3D8" w:rsidR="001C3D71" w:rsidRDefault="001C3D71"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 xml:space="preserve">Give fake answers to security questions </w:t>
      </w:r>
    </w:p>
    <w:p w14:paraId="14714AC6" w14:textId="737B859A" w:rsidR="009E0B9F" w:rsidRDefault="009E0B9F" w:rsidP="005A096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Check the strength of passwords </w:t>
      </w:r>
      <w:r w:rsidRPr="00B51058">
        <w:rPr>
          <w:rFonts w:ascii="Candara" w:hAnsi="Candara" w:cs="Helvetica"/>
          <w:b/>
          <w:bCs/>
          <w:i/>
          <w:iCs/>
          <w:sz w:val="22"/>
          <w:szCs w:val="22"/>
          <w:lang w:val="en-GB"/>
        </w:rPr>
        <w:t xml:space="preserve">on </w:t>
      </w:r>
      <w:proofErr w:type="spellStart"/>
      <w:r w:rsidRPr="00B51058">
        <w:rPr>
          <w:rFonts w:ascii="Candara" w:hAnsi="Candara" w:cs="Helvetica"/>
          <w:b/>
          <w:bCs/>
          <w:i/>
          <w:iCs/>
          <w:sz w:val="22"/>
          <w:szCs w:val="22"/>
          <w:lang w:val="en-GB"/>
        </w:rPr>
        <w:t>Passfault</w:t>
      </w:r>
      <w:proofErr w:type="spellEnd"/>
    </w:p>
    <w:p w14:paraId="171760BA" w14:textId="3EEE999C" w:rsidR="00585BF5" w:rsidRDefault="00585BF5" w:rsidP="009D3E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Change old or weak passwords</w:t>
      </w:r>
    </w:p>
    <w:p w14:paraId="3B120FA2" w14:textId="6287D4C1" w:rsidR="00585BF5" w:rsidRPr="001C3D71" w:rsidRDefault="00585BF5" w:rsidP="009D3E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Change weak answers to security questions</w:t>
      </w:r>
    </w:p>
    <w:p w14:paraId="1919F697" w14:textId="77777777" w:rsidR="002830CE" w:rsidRDefault="002830CE" w:rsidP="0074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ndara" w:hAnsi="Candara" w:cs="Helvetica"/>
          <w:b/>
          <w:bCs/>
          <w:i/>
          <w:iCs/>
          <w:sz w:val="22"/>
          <w:szCs w:val="22"/>
          <w:lang w:val="en-GB"/>
        </w:rPr>
      </w:pPr>
    </w:p>
    <w:p w14:paraId="205279CD" w14:textId="77777777" w:rsidR="00585BF5" w:rsidRDefault="00585BF5"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CAD6AE3" w14:textId="77777777" w:rsidR="007B7124" w:rsidRDefault="007B7124"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415C657" w14:textId="2440A1CD" w:rsidR="002830CE" w:rsidRPr="00264C86" w:rsidRDefault="00921DCB" w:rsidP="00921D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bCs/>
          <w:i/>
          <w:iCs/>
          <w:color w:val="FF0000"/>
          <w:sz w:val="22"/>
          <w:szCs w:val="22"/>
          <w:lang w:val="en-GB"/>
        </w:rPr>
      </w:pPr>
      <w:r w:rsidRPr="00264C86">
        <w:rPr>
          <w:rFonts w:ascii="Candara" w:hAnsi="Candara" w:cs="Helvetica"/>
          <w:bCs/>
          <w:i/>
          <w:iCs/>
          <w:color w:val="FF0000"/>
          <w:sz w:val="22"/>
          <w:szCs w:val="22"/>
          <w:lang w:val="en-GB"/>
        </w:rPr>
        <w:t>ADVANCED</w:t>
      </w:r>
    </w:p>
    <w:p w14:paraId="5961C36B" w14:textId="77777777" w:rsidR="002830CE" w:rsidRDefault="002830CE"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3B905C8" w14:textId="7B7E257D" w:rsidR="0078068C" w:rsidRPr="00F9475E" w:rsidRDefault="00435237" w:rsidP="007806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Pr>
          <w:rFonts w:ascii="Candara" w:hAnsi="Candara" w:cs="Helvetica"/>
          <w:b/>
          <w:bCs/>
          <w:iCs/>
          <w:sz w:val="22"/>
          <w:szCs w:val="22"/>
          <w:highlight w:val="magenta"/>
          <w:lang w:val="en-GB"/>
        </w:rPr>
        <w:t xml:space="preserve">1. </w:t>
      </w:r>
      <w:r w:rsidR="0078068C" w:rsidRPr="00FB48DB">
        <w:rPr>
          <w:rFonts w:ascii="Candara" w:hAnsi="Candara" w:cs="Helvetica"/>
          <w:b/>
          <w:bCs/>
          <w:iCs/>
          <w:sz w:val="22"/>
          <w:szCs w:val="22"/>
          <w:highlight w:val="magenta"/>
          <w:lang w:val="en-GB"/>
        </w:rPr>
        <w:t>Recording passwords securely</w:t>
      </w:r>
    </w:p>
    <w:p w14:paraId="491970C7" w14:textId="77777777" w:rsidR="009E36AA" w:rsidRDefault="009E36AA" w:rsidP="007806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0C1F9EDA" w14:textId="7B3FE51A" w:rsidR="0078068C" w:rsidRPr="008A3A62" w:rsidRDefault="00D3546A" w:rsidP="007806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r>
        <w:rPr>
          <w:rFonts w:ascii="Candara" w:hAnsi="Candara" w:cs="Helvetica"/>
          <w:iCs/>
          <w:sz w:val="22"/>
          <w:szCs w:val="22"/>
          <w:lang w:val="en-GB"/>
        </w:rPr>
        <w:t xml:space="preserve">Our </w:t>
      </w:r>
      <w:r w:rsidR="00FB48DB" w:rsidRPr="00FB48DB">
        <w:rPr>
          <w:rFonts w:ascii="Candara" w:hAnsi="Candara" w:cs="Helvetica"/>
          <w:iCs/>
          <w:sz w:val="22"/>
          <w:szCs w:val="22"/>
          <w:highlight w:val="yellow"/>
          <w:lang w:val="en-GB"/>
        </w:rPr>
        <w:t>Beginner lesson</w:t>
      </w:r>
      <w:r>
        <w:rPr>
          <w:rFonts w:ascii="Candara" w:hAnsi="Candara" w:cs="Helvetica"/>
          <w:iCs/>
          <w:sz w:val="22"/>
          <w:szCs w:val="22"/>
          <w:lang w:val="en-GB"/>
        </w:rPr>
        <w:t xml:space="preserve"> showed you how to create a strong, memorable password. However, because you need a different password for every account or service and also need to change </w:t>
      </w:r>
      <w:proofErr w:type="gramStart"/>
      <w:r>
        <w:rPr>
          <w:rFonts w:ascii="Candara" w:hAnsi="Candara" w:cs="Helvetica"/>
          <w:iCs/>
          <w:sz w:val="22"/>
          <w:szCs w:val="22"/>
          <w:lang w:val="en-GB"/>
        </w:rPr>
        <w:t>them</w:t>
      </w:r>
      <w:proofErr w:type="gramEnd"/>
      <w:r>
        <w:rPr>
          <w:rFonts w:ascii="Candara" w:hAnsi="Candara" w:cs="Helvetica"/>
          <w:iCs/>
          <w:sz w:val="22"/>
          <w:szCs w:val="22"/>
          <w:lang w:val="en-GB"/>
        </w:rPr>
        <w:t xml:space="preserve"> every few months, it can soon become difficult to remember them all. </w:t>
      </w:r>
      <w:r w:rsidRPr="00410B49">
        <w:rPr>
          <w:rFonts w:ascii="Candara" w:hAnsi="Candara"/>
          <w:sz w:val="22"/>
          <w:szCs w:val="22"/>
          <w:lang w:val="en-GB"/>
        </w:rPr>
        <w:t>Fortunately, there are sof</w:t>
      </w:r>
      <w:r w:rsidR="008A3A62">
        <w:rPr>
          <w:rFonts w:ascii="Candara" w:hAnsi="Candara"/>
          <w:sz w:val="22"/>
          <w:szCs w:val="22"/>
          <w:lang w:val="en-GB"/>
        </w:rPr>
        <w:t>tware tools to help with this – a</w:t>
      </w:r>
      <w:r w:rsidR="008A3A62" w:rsidRPr="00410B49">
        <w:rPr>
          <w:rFonts w:ascii="Candara" w:hAnsi="Candara"/>
          <w:sz w:val="22"/>
          <w:szCs w:val="22"/>
          <w:lang w:val="en-GB"/>
        </w:rPr>
        <w:t> </w:t>
      </w:r>
      <w:r w:rsidR="008A3A62" w:rsidRPr="008A3A62">
        <w:rPr>
          <w:rFonts w:ascii="Candara" w:hAnsi="Candara"/>
          <w:sz w:val="22"/>
          <w:szCs w:val="22"/>
          <w:lang w:val="en-GB"/>
        </w:rPr>
        <w:t>password manager</w:t>
      </w:r>
      <w:r w:rsidR="008A3A62" w:rsidRPr="00410B49">
        <w:rPr>
          <w:rFonts w:ascii="Candara" w:hAnsi="Candara"/>
          <w:sz w:val="22"/>
          <w:szCs w:val="22"/>
          <w:lang w:val="en-GB"/>
        </w:rPr>
        <w:t xml:space="preserve"> is a software application that </w:t>
      </w:r>
      <w:r w:rsidR="0078068C" w:rsidRPr="00F9475E">
        <w:rPr>
          <w:rFonts w:ascii="Candara" w:hAnsi="Candara" w:cs="Helvetica"/>
          <w:iCs/>
          <w:sz w:val="22"/>
          <w:szCs w:val="22"/>
          <w:lang w:val="en-GB"/>
        </w:rPr>
        <w:t xml:space="preserve">can generate random, secure passwords for </w:t>
      </w:r>
      <w:r w:rsidR="008A3A62">
        <w:rPr>
          <w:rFonts w:ascii="Candara" w:hAnsi="Candara" w:cs="Helvetica"/>
          <w:iCs/>
          <w:sz w:val="22"/>
          <w:szCs w:val="22"/>
          <w:lang w:val="en-GB"/>
        </w:rPr>
        <w:t xml:space="preserve">each of your accounts and </w:t>
      </w:r>
      <w:r w:rsidR="0078068C" w:rsidRPr="00F9475E">
        <w:rPr>
          <w:rFonts w:ascii="Candara" w:hAnsi="Candara" w:cs="Helvetica"/>
          <w:iCs/>
          <w:sz w:val="22"/>
          <w:szCs w:val="22"/>
          <w:lang w:val="en-GB"/>
        </w:rPr>
        <w:t>record them in a portable, encrypted</w:t>
      </w:r>
      <w:r w:rsidR="0078068C">
        <w:rPr>
          <w:rFonts w:ascii="Candara" w:hAnsi="Candara" w:cs="Helvetica"/>
          <w:iCs/>
          <w:sz w:val="22"/>
          <w:szCs w:val="22"/>
          <w:lang w:val="en-GB"/>
        </w:rPr>
        <w:t xml:space="preserve"> </w:t>
      </w:r>
      <w:r w:rsidR="0078068C" w:rsidRPr="008A3A62">
        <w:rPr>
          <w:rFonts w:ascii="Candara" w:hAnsi="Candara" w:cs="Helvetica"/>
          <w:iCs/>
          <w:sz w:val="22"/>
          <w:szCs w:val="22"/>
          <w:lang w:val="en-GB"/>
        </w:rPr>
        <w:t>password database</w:t>
      </w:r>
      <w:r w:rsidR="0078068C" w:rsidRPr="00F9475E">
        <w:rPr>
          <w:rFonts w:ascii="Candara" w:hAnsi="Candara" w:cs="Helvetica"/>
          <w:iCs/>
          <w:sz w:val="22"/>
          <w:szCs w:val="22"/>
          <w:lang w:val="en-GB"/>
        </w:rPr>
        <w:t xml:space="preserve">, such </w:t>
      </w:r>
      <w:r w:rsidR="0078068C" w:rsidRPr="00B51058">
        <w:rPr>
          <w:rFonts w:ascii="Candara" w:hAnsi="Candara" w:cs="Helvetica"/>
          <w:iCs/>
          <w:sz w:val="22"/>
          <w:szCs w:val="22"/>
          <w:lang w:val="en-GB"/>
        </w:rPr>
        <w:t>as </w:t>
      </w:r>
      <w:proofErr w:type="spellStart"/>
      <w:r w:rsidR="0078068C" w:rsidRPr="00B51058">
        <w:rPr>
          <w:rFonts w:ascii="Candara" w:hAnsi="Candara" w:cs="Helvetica"/>
          <w:i/>
          <w:iCs/>
          <w:sz w:val="22"/>
          <w:szCs w:val="22"/>
          <w:lang w:val="en-GB"/>
        </w:rPr>
        <w:t>KeePass</w:t>
      </w:r>
      <w:proofErr w:type="spellEnd"/>
      <w:r w:rsidR="0078068C" w:rsidRPr="00B51058">
        <w:rPr>
          <w:rFonts w:ascii="Candara" w:hAnsi="Candara" w:cs="Helvetica"/>
          <w:iCs/>
          <w:sz w:val="22"/>
          <w:szCs w:val="22"/>
          <w:lang w:val="en-GB"/>
        </w:rPr>
        <w:t>.</w:t>
      </w:r>
      <w:r w:rsidR="0011423D">
        <w:rPr>
          <w:rFonts w:ascii="Candara" w:hAnsi="Candara" w:cs="Helvetica"/>
          <w:iCs/>
          <w:sz w:val="22"/>
          <w:szCs w:val="22"/>
          <w:lang w:val="en-GB"/>
        </w:rPr>
        <w:t xml:space="preserve"> </w:t>
      </w:r>
    </w:p>
    <w:p w14:paraId="29570FA8" w14:textId="77777777" w:rsidR="00264C86" w:rsidRDefault="00264C86" w:rsidP="00264C86">
      <w:pPr>
        <w:rPr>
          <w:rFonts w:ascii="Candara" w:hAnsi="Candara"/>
          <w:sz w:val="22"/>
          <w:szCs w:val="22"/>
          <w:lang w:val="en-GB"/>
        </w:rPr>
      </w:pPr>
    </w:p>
    <w:p w14:paraId="2D8DBAA0" w14:textId="1C1CEBAD" w:rsidR="005B65A5" w:rsidRDefault="00264C86" w:rsidP="005B65A5">
      <w:pPr>
        <w:rPr>
          <w:rFonts w:ascii="Candara" w:hAnsi="Candara" w:cs="Helvetica"/>
          <w:iCs/>
          <w:sz w:val="22"/>
          <w:szCs w:val="22"/>
          <w:lang w:val="en-GB"/>
        </w:rPr>
      </w:pPr>
      <w:r w:rsidRPr="00410B49">
        <w:rPr>
          <w:rFonts w:ascii="Candara" w:hAnsi="Candara"/>
          <w:sz w:val="22"/>
          <w:szCs w:val="22"/>
          <w:lang w:val="en-GB"/>
        </w:rPr>
        <w:t>The password manager protects all of your passwords with a single </w:t>
      </w:r>
      <w:r w:rsidRPr="00805276">
        <w:rPr>
          <w:rFonts w:ascii="Candara" w:hAnsi="Candara"/>
          <w:sz w:val="22"/>
          <w:szCs w:val="22"/>
          <w:lang w:val="en-GB"/>
        </w:rPr>
        <w:t>master password</w:t>
      </w:r>
      <w:r w:rsidRPr="00410B49">
        <w:rPr>
          <w:rFonts w:ascii="Candara" w:hAnsi="Candara"/>
          <w:sz w:val="22"/>
          <w:szCs w:val="22"/>
          <w:lang w:val="en-GB"/>
        </w:rPr>
        <w:t xml:space="preserve"> so you only have to remember one thing. </w:t>
      </w:r>
      <w:r w:rsidR="00F9475E" w:rsidRPr="00F9475E">
        <w:rPr>
          <w:rFonts w:ascii="Candara" w:hAnsi="Candara" w:cs="Helvetica"/>
          <w:iCs/>
          <w:sz w:val="22"/>
          <w:szCs w:val="22"/>
          <w:lang w:val="en-GB"/>
        </w:rPr>
        <w:t>Of course, if you use this method, it becomes especially important that you create and remember a very secure password for</w:t>
      </w:r>
      <w:r w:rsidR="0078068C">
        <w:rPr>
          <w:rFonts w:ascii="Candara" w:hAnsi="Candara" w:cs="Helvetica"/>
          <w:iCs/>
          <w:sz w:val="22"/>
          <w:szCs w:val="22"/>
          <w:lang w:val="en-GB"/>
        </w:rPr>
        <w:t xml:space="preserve"> </w:t>
      </w:r>
      <w:proofErr w:type="spellStart"/>
      <w:r w:rsidR="00F9475E" w:rsidRPr="00667A16">
        <w:rPr>
          <w:rFonts w:ascii="Candara" w:hAnsi="Candara" w:cs="Helvetica"/>
          <w:i/>
          <w:iCs/>
          <w:sz w:val="22"/>
          <w:szCs w:val="22"/>
          <w:lang w:val="en-GB"/>
        </w:rPr>
        <w:t>KeePass</w:t>
      </w:r>
      <w:proofErr w:type="spellEnd"/>
      <w:r w:rsidR="00F9475E" w:rsidRPr="00F9475E">
        <w:rPr>
          <w:rFonts w:ascii="Candara" w:hAnsi="Candara" w:cs="Helvetica"/>
          <w:iCs/>
          <w:sz w:val="22"/>
          <w:szCs w:val="22"/>
          <w:lang w:val="en-GB"/>
        </w:rPr>
        <w:t>, or whatever tool you choose. Whenever you need to enter a password for a specific account, you can look it up using only your master password, which makes it much easier to follow all of the suggestions above. </w:t>
      </w:r>
    </w:p>
    <w:p w14:paraId="1713D93B" w14:textId="77777777" w:rsidR="005B65A5" w:rsidRDefault="005B65A5" w:rsidP="005B65A5">
      <w:pPr>
        <w:rPr>
          <w:rFonts w:ascii="Candara" w:hAnsi="Candara" w:cs="Helvetica"/>
          <w:iCs/>
          <w:sz w:val="22"/>
          <w:szCs w:val="22"/>
          <w:lang w:val="en-GB"/>
        </w:rPr>
      </w:pPr>
    </w:p>
    <w:p w14:paraId="0CC36BEC" w14:textId="26691A8F" w:rsidR="00F9475E" w:rsidRPr="005B65A5" w:rsidRDefault="00F9475E" w:rsidP="005B65A5">
      <w:pPr>
        <w:rPr>
          <w:rFonts w:ascii="Candara" w:hAnsi="Candara"/>
          <w:sz w:val="22"/>
          <w:szCs w:val="22"/>
          <w:lang w:val="en-GB"/>
        </w:rPr>
      </w:pPr>
      <w:proofErr w:type="spellStart"/>
      <w:r w:rsidRPr="00B51058">
        <w:rPr>
          <w:rFonts w:ascii="Candara" w:hAnsi="Candara" w:cs="Helvetica"/>
          <w:i/>
          <w:iCs/>
          <w:sz w:val="22"/>
          <w:szCs w:val="22"/>
          <w:lang w:val="en-GB"/>
        </w:rPr>
        <w:t>KeePass</w:t>
      </w:r>
      <w:proofErr w:type="spellEnd"/>
      <w:r w:rsidR="00805276" w:rsidRPr="00B51058">
        <w:rPr>
          <w:rFonts w:ascii="Candara" w:hAnsi="Candara" w:cs="Helvetica"/>
          <w:iCs/>
          <w:sz w:val="22"/>
          <w:szCs w:val="22"/>
          <w:lang w:val="en-GB"/>
        </w:rPr>
        <w:t> sits</w:t>
      </w:r>
      <w:r w:rsidR="00805276">
        <w:rPr>
          <w:rFonts w:ascii="Candara" w:hAnsi="Candara" w:cs="Helvetica"/>
          <w:iCs/>
          <w:sz w:val="22"/>
          <w:szCs w:val="22"/>
          <w:lang w:val="en-GB"/>
        </w:rPr>
        <w:t xml:space="preserve"> on your desktop, and it also</w:t>
      </w:r>
      <w:r w:rsidRPr="00F9475E">
        <w:rPr>
          <w:rFonts w:ascii="Candara" w:hAnsi="Candara" w:cs="Helvetica"/>
          <w:iCs/>
          <w:sz w:val="22"/>
          <w:szCs w:val="22"/>
          <w:lang w:val="en-GB"/>
        </w:rPr>
        <w:t xml:space="preserve"> portable, which means that you can put the database on a USB memory stick in case you need to look up a password while you are away from your primary computer.</w:t>
      </w:r>
    </w:p>
    <w:p w14:paraId="5B2A6C14" w14:textId="77777777" w:rsidR="00024329" w:rsidRDefault="00024329"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25C75011" w14:textId="383D6A4A" w:rsidR="00B51058" w:rsidRPr="008A3A62" w:rsidRDefault="00B51058" w:rsidP="00B5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r>
        <w:rPr>
          <w:rFonts w:ascii="Candara" w:hAnsi="Candara" w:cs="Helvetica"/>
          <w:iCs/>
          <w:sz w:val="22"/>
          <w:szCs w:val="22"/>
          <w:lang w:val="en-GB"/>
        </w:rPr>
        <w:t xml:space="preserve">You can learn how to set up and use this tool in the </w:t>
      </w:r>
      <w:proofErr w:type="spellStart"/>
      <w:r w:rsidRPr="00B51058">
        <w:rPr>
          <w:rFonts w:ascii="Candara" w:hAnsi="Candara" w:cs="Helvetica"/>
          <w:iCs/>
          <w:sz w:val="22"/>
          <w:szCs w:val="22"/>
          <w:highlight w:val="yellow"/>
          <w:lang w:val="en-GB"/>
        </w:rPr>
        <w:t>Keepass</w:t>
      </w:r>
      <w:proofErr w:type="spellEnd"/>
      <w:r w:rsidRPr="00B51058">
        <w:rPr>
          <w:rFonts w:ascii="Candara" w:hAnsi="Candara" w:cs="Helvetica"/>
          <w:iCs/>
          <w:sz w:val="22"/>
          <w:szCs w:val="22"/>
          <w:highlight w:val="yellow"/>
          <w:lang w:val="en-GB"/>
        </w:rPr>
        <w:t xml:space="preserve"> tool guide</w:t>
      </w:r>
      <w:r>
        <w:rPr>
          <w:rFonts w:ascii="Candara" w:hAnsi="Candara" w:cs="Helvetica"/>
          <w:iCs/>
          <w:sz w:val="22"/>
          <w:szCs w:val="22"/>
          <w:lang w:val="en-GB"/>
        </w:rPr>
        <w:t>.</w:t>
      </w:r>
    </w:p>
    <w:p w14:paraId="2FDF54DC" w14:textId="77777777" w:rsidR="00B51058" w:rsidRDefault="00B51058"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51CB4DAF" w14:textId="31712BCA" w:rsidR="00FB48DB" w:rsidRPr="008C7204" w:rsidRDefault="00435237"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Cs/>
          <w:sz w:val="22"/>
          <w:szCs w:val="22"/>
          <w:lang w:val="en-GB"/>
        </w:rPr>
      </w:pPr>
      <w:r>
        <w:rPr>
          <w:rFonts w:ascii="Candara" w:hAnsi="Candara" w:cs="Helvetica"/>
          <w:b/>
          <w:iCs/>
          <w:sz w:val="22"/>
          <w:szCs w:val="22"/>
          <w:highlight w:val="magenta"/>
          <w:lang w:val="en-GB"/>
        </w:rPr>
        <w:t xml:space="preserve">2. </w:t>
      </w:r>
      <w:r w:rsidR="008C7204" w:rsidRPr="008C7204">
        <w:rPr>
          <w:rFonts w:ascii="Candara" w:hAnsi="Candara" w:cs="Helvetica"/>
          <w:b/>
          <w:iCs/>
          <w:sz w:val="22"/>
          <w:szCs w:val="22"/>
          <w:highlight w:val="magenta"/>
          <w:lang w:val="en-GB"/>
        </w:rPr>
        <w:t>Tips for using password managers</w:t>
      </w:r>
    </w:p>
    <w:p w14:paraId="4C22D493" w14:textId="77777777" w:rsidR="008C7204" w:rsidRDefault="008C7204"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4AA0F05B" w14:textId="64A204DE" w:rsidR="00024329" w:rsidRDefault="00024329"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There a</w:t>
      </w:r>
      <w:r w:rsidR="004F38F4">
        <w:rPr>
          <w:rFonts w:ascii="Candara" w:hAnsi="Candara" w:cs="Helvetica"/>
          <w:iCs/>
          <w:sz w:val="22"/>
          <w:szCs w:val="22"/>
          <w:lang w:val="en-GB"/>
        </w:rPr>
        <w:t>re</w:t>
      </w:r>
      <w:r>
        <w:rPr>
          <w:rFonts w:ascii="Candara" w:hAnsi="Candara" w:cs="Helvetica"/>
          <w:iCs/>
          <w:sz w:val="22"/>
          <w:szCs w:val="22"/>
          <w:lang w:val="en-GB"/>
        </w:rPr>
        <w:t xml:space="preserve"> few things to keep in mind when </w:t>
      </w:r>
      <w:r w:rsidR="00805276">
        <w:rPr>
          <w:rFonts w:ascii="Candara" w:hAnsi="Candara" w:cs="Helvetica"/>
          <w:iCs/>
          <w:sz w:val="22"/>
          <w:szCs w:val="22"/>
          <w:lang w:val="en-GB"/>
        </w:rPr>
        <w:t>using password databases</w:t>
      </w:r>
      <w:r w:rsidR="00F9475E" w:rsidRPr="00F9475E">
        <w:rPr>
          <w:rFonts w:ascii="Candara" w:hAnsi="Candara" w:cs="Helvetica"/>
          <w:iCs/>
          <w:sz w:val="22"/>
          <w:szCs w:val="22"/>
          <w:lang w:val="en-GB"/>
        </w:rPr>
        <w:t xml:space="preserve">. </w:t>
      </w:r>
    </w:p>
    <w:p w14:paraId="136EC7BA" w14:textId="77777777" w:rsidR="00187C40" w:rsidRDefault="00187C40" w:rsidP="00F94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62840910" w14:textId="1CFA43FD" w:rsidR="004F38F4" w:rsidRDefault="00024329" w:rsidP="009D3E53">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If</w:t>
      </w:r>
      <w:r w:rsidR="00F9475E" w:rsidRPr="00024329">
        <w:rPr>
          <w:rFonts w:ascii="Candara" w:hAnsi="Candara" w:cs="Helvetica"/>
          <w:iCs/>
          <w:sz w:val="22"/>
          <w:szCs w:val="22"/>
          <w:lang w:val="en-GB"/>
        </w:rPr>
        <w:t xml:space="preserve"> you lose or accidentally delete your only copy of a password database, you will no longer have access to any of the accounts for which it contained passwords. This makes it extremely important that you back up your </w:t>
      </w:r>
      <w:proofErr w:type="spellStart"/>
      <w:r w:rsidR="004F38F4">
        <w:rPr>
          <w:rFonts w:ascii="Candara" w:hAnsi="Candara" w:cs="Helvetica"/>
          <w:i/>
          <w:iCs/>
          <w:sz w:val="22"/>
          <w:szCs w:val="22"/>
          <w:lang w:val="en-GB"/>
        </w:rPr>
        <w:t>KeeP</w:t>
      </w:r>
      <w:r w:rsidR="004F38F4" w:rsidRPr="004F38F4">
        <w:rPr>
          <w:rFonts w:ascii="Candara" w:hAnsi="Candara" w:cs="Helvetica"/>
          <w:i/>
          <w:iCs/>
          <w:sz w:val="22"/>
          <w:szCs w:val="22"/>
          <w:lang w:val="en-GB"/>
        </w:rPr>
        <w:t>ass</w:t>
      </w:r>
      <w:proofErr w:type="spellEnd"/>
      <w:r w:rsidR="004F38F4">
        <w:rPr>
          <w:rFonts w:ascii="Candara" w:hAnsi="Candara" w:cs="Helvetica"/>
          <w:iCs/>
          <w:sz w:val="22"/>
          <w:szCs w:val="22"/>
          <w:lang w:val="en-GB"/>
        </w:rPr>
        <w:t xml:space="preserve"> </w:t>
      </w:r>
      <w:r w:rsidR="00F9475E" w:rsidRPr="00024329">
        <w:rPr>
          <w:rFonts w:ascii="Candara" w:hAnsi="Candara" w:cs="Helvetica"/>
          <w:iCs/>
          <w:sz w:val="22"/>
          <w:szCs w:val="22"/>
          <w:lang w:val="en-GB"/>
        </w:rPr>
        <w:t xml:space="preserve">database. </w:t>
      </w:r>
      <w:r>
        <w:rPr>
          <w:rFonts w:ascii="Candara" w:hAnsi="Candara" w:cs="Helvetica"/>
          <w:iCs/>
          <w:sz w:val="22"/>
          <w:szCs w:val="22"/>
          <w:lang w:val="en-GB"/>
        </w:rPr>
        <w:t xml:space="preserve">Read our </w:t>
      </w:r>
      <w:r w:rsidR="004F38F4" w:rsidRPr="004F38F4">
        <w:rPr>
          <w:rFonts w:ascii="Candara" w:hAnsi="Candara" w:cs="Helvetica"/>
          <w:iCs/>
          <w:sz w:val="22"/>
          <w:szCs w:val="22"/>
          <w:highlight w:val="yellow"/>
          <w:lang w:val="en-GB"/>
        </w:rPr>
        <w:t>Backing Up lesson</w:t>
      </w:r>
      <w:r w:rsidR="004F38F4">
        <w:rPr>
          <w:rFonts w:ascii="Candara" w:hAnsi="Candara" w:cs="Helvetica"/>
          <w:iCs/>
          <w:sz w:val="22"/>
          <w:szCs w:val="22"/>
          <w:lang w:val="en-GB"/>
        </w:rPr>
        <w:t xml:space="preserve"> </w:t>
      </w:r>
      <w:r w:rsidR="00F9475E" w:rsidRPr="00024329">
        <w:rPr>
          <w:rFonts w:ascii="Candara" w:hAnsi="Candara" w:cs="Helvetica"/>
          <w:iCs/>
          <w:sz w:val="22"/>
          <w:szCs w:val="22"/>
          <w:lang w:val="en-GB"/>
        </w:rPr>
        <w:t xml:space="preserve">for </w:t>
      </w:r>
      <w:r w:rsidR="004F38F4">
        <w:rPr>
          <w:rFonts w:ascii="Candara" w:hAnsi="Candara" w:cs="Helvetica"/>
          <w:iCs/>
          <w:sz w:val="22"/>
          <w:szCs w:val="22"/>
          <w:lang w:val="en-GB"/>
        </w:rPr>
        <w:t>instructions</w:t>
      </w:r>
      <w:r w:rsidR="00F9475E" w:rsidRPr="00024329">
        <w:rPr>
          <w:rFonts w:ascii="Candara" w:hAnsi="Candara" w:cs="Helvetica"/>
          <w:iCs/>
          <w:sz w:val="22"/>
          <w:szCs w:val="22"/>
          <w:lang w:val="en-GB"/>
        </w:rPr>
        <w:t xml:space="preserve"> on </w:t>
      </w:r>
      <w:r w:rsidR="004F38F4">
        <w:rPr>
          <w:rFonts w:ascii="Candara" w:hAnsi="Candara" w:cs="Helvetica"/>
          <w:iCs/>
          <w:sz w:val="22"/>
          <w:szCs w:val="22"/>
          <w:lang w:val="en-GB"/>
        </w:rPr>
        <w:t>how to do this</w:t>
      </w:r>
      <w:r w:rsidR="00F9475E" w:rsidRPr="00024329">
        <w:rPr>
          <w:rFonts w:ascii="Candara" w:hAnsi="Candara" w:cs="Helvetica"/>
          <w:iCs/>
          <w:sz w:val="22"/>
          <w:szCs w:val="22"/>
          <w:lang w:val="en-GB"/>
        </w:rPr>
        <w:t xml:space="preserve">. </w:t>
      </w:r>
    </w:p>
    <w:p w14:paraId="6C87EAC0" w14:textId="77777777" w:rsidR="004F38F4" w:rsidRDefault="004F38F4" w:rsidP="009D3E53">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I</w:t>
      </w:r>
      <w:r w:rsidR="00F9475E" w:rsidRPr="004F38F4">
        <w:rPr>
          <w:rFonts w:ascii="Candara" w:hAnsi="Candara" w:cs="Helvetica"/>
          <w:iCs/>
          <w:sz w:val="22"/>
          <w:szCs w:val="22"/>
          <w:lang w:val="en-GB"/>
        </w:rPr>
        <w:t>f you forget your </w:t>
      </w:r>
      <w:proofErr w:type="spellStart"/>
      <w:r w:rsidR="00F9475E" w:rsidRPr="004F38F4">
        <w:rPr>
          <w:rFonts w:ascii="Candara" w:hAnsi="Candara" w:cs="Helvetica"/>
          <w:i/>
          <w:iCs/>
          <w:sz w:val="22"/>
          <w:szCs w:val="22"/>
          <w:lang w:val="en-GB"/>
        </w:rPr>
        <w:t>KeePass</w:t>
      </w:r>
      <w:proofErr w:type="spellEnd"/>
      <w:r w:rsidR="00F9475E" w:rsidRPr="004F38F4">
        <w:rPr>
          <w:rFonts w:ascii="Candara" w:hAnsi="Candara" w:cs="Helvetica"/>
          <w:iCs/>
          <w:sz w:val="22"/>
          <w:szCs w:val="22"/>
          <w:lang w:val="en-GB"/>
        </w:rPr>
        <w:t> master password, there is no way to recover it or the contents of the database. So, be sure to choose a master password that is both secure and memorable!</w:t>
      </w:r>
    </w:p>
    <w:p w14:paraId="064D9CA3" w14:textId="77777777" w:rsidR="004F38F4" w:rsidRDefault="004F38F4" w:rsidP="004F38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6AAD7066" w14:textId="0B6D1792" w:rsidR="004F38F4" w:rsidRPr="004F38F4" w:rsidRDefault="00187C40" w:rsidP="004F38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It is also crucially important to keep</w:t>
      </w:r>
      <w:r w:rsidR="004F38F4">
        <w:rPr>
          <w:rFonts w:ascii="Candara" w:hAnsi="Candara" w:cs="Helvetica"/>
          <w:iCs/>
          <w:sz w:val="22"/>
          <w:szCs w:val="22"/>
          <w:lang w:val="en-GB"/>
        </w:rPr>
        <w:t xml:space="preserve"> your password manager </w:t>
      </w:r>
      <w:r>
        <w:rPr>
          <w:rFonts w:ascii="Candara" w:hAnsi="Candara" w:cs="Helvetica"/>
          <w:iCs/>
          <w:sz w:val="22"/>
          <w:szCs w:val="22"/>
          <w:lang w:val="en-GB"/>
        </w:rPr>
        <w:t xml:space="preserve">itself </w:t>
      </w:r>
      <w:r w:rsidR="004F38F4">
        <w:rPr>
          <w:rFonts w:ascii="Candara" w:hAnsi="Candara" w:cs="Helvetica"/>
          <w:iCs/>
          <w:sz w:val="22"/>
          <w:szCs w:val="22"/>
          <w:lang w:val="en-GB"/>
        </w:rPr>
        <w:t>secure</w:t>
      </w:r>
      <w:r>
        <w:rPr>
          <w:rFonts w:ascii="Candara" w:hAnsi="Candara" w:cs="Helvetica"/>
          <w:iCs/>
          <w:sz w:val="22"/>
          <w:szCs w:val="22"/>
          <w:lang w:val="en-GB"/>
        </w:rPr>
        <w:t xml:space="preserve">. </w:t>
      </w:r>
    </w:p>
    <w:p w14:paraId="45E52827" w14:textId="77777777" w:rsidR="004F38F4" w:rsidRDefault="004F38F4" w:rsidP="004F38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p>
    <w:p w14:paraId="532C1D20" w14:textId="71EC0375" w:rsidR="00B71FEA" w:rsidRPr="00187C40" w:rsidRDefault="00B71FEA" w:rsidP="009D3E53">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sidRPr="00187C40">
        <w:rPr>
          <w:rFonts w:ascii="Candara" w:hAnsi="Candara"/>
          <w:sz w:val="22"/>
          <w:szCs w:val="22"/>
          <w:lang w:val="en-GB"/>
        </w:rPr>
        <w:t xml:space="preserve">Some password managers will offer to store your passwords “in the cloud,” which is to say, they will store your passwords encrypted on a remote server, and when you need them on a laptop or mobile, they will retrieve and decrypt them for you automatically. Password managers like this are more convenient, but the trade-off is that they are more vulnerable to attack. If you just keep your passwords on your computer, then someone who can take over your computer may be able to get hold of them. If you keep them in the cloud, your attacker may target that also. It's not usually a compromise you need to worry about unless your attacker has legal powers over the password manager company or is known for targeting companies or </w:t>
      </w:r>
      <w:proofErr w:type="gramStart"/>
      <w:r w:rsidRPr="00187C40">
        <w:rPr>
          <w:rFonts w:ascii="Candara" w:hAnsi="Candara"/>
          <w:sz w:val="22"/>
          <w:szCs w:val="22"/>
          <w:lang w:val="en-GB"/>
        </w:rPr>
        <w:t>internet</w:t>
      </w:r>
      <w:proofErr w:type="gramEnd"/>
      <w:r w:rsidRPr="00187C40">
        <w:rPr>
          <w:rFonts w:ascii="Candara" w:hAnsi="Candara"/>
          <w:sz w:val="22"/>
          <w:szCs w:val="22"/>
          <w:lang w:val="en-GB"/>
        </w:rPr>
        <w:t xml:space="preserve"> traffic.</w:t>
      </w:r>
    </w:p>
    <w:p w14:paraId="5E66488A" w14:textId="77777777" w:rsidR="00B71FEA" w:rsidRPr="00410B49" w:rsidRDefault="00B71FEA" w:rsidP="00B71FEA">
      <w:pPr>
        <w:rPr>
          <w:rFonts w:ascii="Candara" w:hAnsi="Candara"/>
          <w:sz w:val="22"/>
          <w:szCs w:val="22"/>
          <w:lang w:val="en-GB"/>
        </w:rPr>
      </w:pPr>
    </w:p>
    <w:p w14:paraId="14F9AFE6" w14:textId="3F32E7BC" w:rsidR="00B71FEA" w:rsidRPr="00187C40" w:rsidRDefault="00B71FEA" w:rsidP="009D3E53">
      <w:pPr>
        <w:pStyle w:val="ListParagraph"/>
        <w:numPr>
          <w:ilvl w:val="0"/>
          <w:numId w:val="9"/>
        </w:numPr>
        <w:rPr>
          <w:rFonts w:ascii="Candara" w:hAnsi="Candara"/>
          <w:sz w:val="22"/>
          <w:szCs w:val="22"/>
          <w:lang w:val="en-GB"/>
        </w:rPr>
      </w:pPr>
      <w:r w:rsidRPr="00187C40">
        <w:rPr>
          <w:rFonts w:ascii="Candara" w:hAnsi="Candara"/>
          <w:sz w:val="22"/>
          <w:szCs w:val="22"/>
          <w:lang w:val="en-GB"/>
        </w:rPr>
        <w:t>When you use a password manager, the security of your passwords and your master password is only as strong as the security of the computer where the password manager is installed and used. If your computer or device is compromised and spyware is installed, the spyware can watch you type your master password and could steal the contents of the password safe. So it's still very important to keep your computer and other devices clean of malicious software when using a password manager.</w:t>
      </w:r>
      <w:r w:rsidR="00187C40" w:rsidRPr="00187C40">
        <w:rPr>
          <w:rFonts w:ascii="Candara" w:hAnsi="Candara"/>
          <w:sz w:val="22"/>
          <w:szCs w:val="22"/>
          <w:lang w:val="en-GB"/>
        </w:rPr>
        <w:t xml:space="preserve"> You can learn more about this in the </w:t>
      </w:r>
      <w:r w:rsidR="00187C40" w:rsidRPr="00187C40">
        <w:rPr>
          <w:rFonts w:ascii="Candara" w:hAnsi="Candara"/>
          <w:sz w:val="22"/>
          <w:szCs w:val="22"/>
          <w:highlight w:val="yellow"/>
          <w:lang w:val="en-GB"/>
        </w:rPr>
        <w:t>Malware lesson</w:t>
      </w:r>
      <w:r w:rsidR="00187C40" w:rsidRPr="00187C40">
        <w:rPr>
          <w:rFonts w:ascii="Candara" w:hAnsi="Candara"/>
          <w:sz w:val="22"/>
          <w:szCs w:val="22"/>
          <w:lang w:val="en-GB"/>
        </w:rPr>
        <w:t xml:space="preserve">. </w:t>
      </w:r>
    </w:p>
    <w:p w14:paraId="5A5DCD73" w14:textId="198B7F7D" w:rsidR="0034795F" w:rsidRPr="00610793" w:rsidRDefault="0034795F" w:rsidP="00B71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
          <w:iCs/>
          <w:sz w:val="22"/>
          <w:szCs w:val="22"/>
        </w:rPr>
      </w:pPr>
      <w:r w:rsidRPr="00610793">
        <w:rPr>
          <w:rFonts w:ascii="Candara" w:hAnsi="Candara" w:cs="Helvetica"/>
          <w:i/>
          <w:iCs/>
          <w:sz w:val="22"/>
          <w:szCs w:val="22"/>
        </w:rPr>
        <w:tab/>
      </w:r>
    </w:p>
    <w:p w14:paraId="5B9F9BF4"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D6EB8D5" w14:textId="5DA9B621" w:rsidR="00921DCB" w:rsidRPr="00805276" w:rsidRDefault="00435237" w:rsidP="00921DCB">
      <w:pPr>
        <w:rPr>
          <w:rFonts w:ascii="Candara" w:hAnsi="Candara"/>
          <w:b/>
          <w:sz w:val="22"/>
          <w:szCs w:val="22"/>
          <w:lang w:val="en-GB"/>
        </w:rPr>
      </w:pPr>
      <w:r>
        <w:rPr>
          <w:rFonts w:ascii="Candara" w:hAnsi="Candara"/>
          <w:b/>
          <w:sz w:val="22"/>
          <w:szCs w:val="22"/>
          <w:highlight w:val="magenta"/>
          <w:lang w:val="en-GB"/>
        </w:rPr>
        <w:t xml:space="preserve">3. </w:t>
      </w:r>
      <w:r w:rsidR="00EF3F6F" w:rsidRPr="00FB48DB">
        <w:rPr>
          <w:rFonts w:ascii="Candara" w:hAnsi="Candara"/>
          <w:b/>
          <w:sz w:val="22"/>
          <w:szCs w:val="22"/>
          <w:highlight w:val="magenta"/>
          <w:lang w:val="en-GB"/>
        </w:rPr>
        <w:t>Two-step</w:t>
      </w:r>
      <w:r w:rsidR="00FB48DB" w:rsidRPr="00FB48DB">
        <w:rPr>
          <w:rFonts w:ascii="Candara" w:hAnsi="Candara"/>
          <w:b/>
          <w:sz w:val="22"/>
          <w:szCs w:val="22"/>
          <w:highlight w:val="magenta"/>
          <w:lang w:val="en-GB"/>
        </w:rPr>
        <w:t xml:space="preserve"> authentication</w:t>
      </w:r>
    </w:p>
    <w:p w14:paraId="6BB57E92" w14:textId="77777777" w:rsidR="00921DCB" w:rsidRPr="00410B49" w:rsidRDefault="00921DCB" w:rsidP="00921DCB">
      <w:pPr>
        <w:rPr>
          <w:rFonts w:ascii="Candara" w:hAnsi="Candara"/>
          <w:sz w:val="22"/>
          <w:szCs w:val="22"/>
          <w:lang w:val="en-GB"/>
        </w:rPr>
      </w:pPr>
    </w:p>
    <w:p w14:paraId="2CC593E9" w14:textId="4BEA2D08" w:rsidR="00921DCB" w:rsidRDefault="00921DCB" w:rsidP="00921DCB">
      <w:pPr>
        <w:rPr>
          <w:rFonts w:ascii="Candara" w:hAnsi="Candara"/>
          <w:sz w:val="22"/>
          <w:szCs w:val="22"/>
          <w:lang w:val="en-GB"/>
        </w:rPr>
      </w:pPr>
      <w:r w:rsidRPr="00410B49">
        <w:rPr>
          <w:rFonts w:ascii="Candara" w:hAnsi="Candara"/>
          <w:sz w:val="22"/>
          <w:szCs w:val="22"/>
          <w:lang w:val="en-GB"/>
        </w:rPr>
        <w:t>Many services and software tools let you us</w:t>
      </w:r>
      <w:r w:rsidR="00EF3F6F">
        <w:rPr>
          <w:rFonts w:ascii="Candara" w:hAnsi="Candara"/>
          <w:sz w:val="22"/>
          <w:szCs w:val="22"/>
          <w:lang w:val="en-GB"/>
        </w:rPr>
        <w:t>e</w:t>
      </w:r>
      <w:r w:rsidRPr="00410B49">
        <w:rPr>
          <w:rFonts w:ascii="Candara" w:hAnsi="Candara"/>
          <w:sz w:val="22"/>
          <w:szCs w:val="22"/>
          <w:lang w:val="en-GB"/>
        </w:rPr>
        <w:t xml:space="preserve"> two-step authentication. Here the idea is that in order to log in, you need to be in possession of a certain physical object: usually a mobile phone, but, in some versions, a special device called a security token. Using two-</w:t>
      </w:r>
      <w:r w:rsidR="00EF3F6F">
        <w:rPr>
          <w:rFonts w:ascii="Candara" w:hAnsi="Candara"/>
          <w:sz w:val="22"/>
          <w:szCs w:val="22"/>
          <w:lang w:val="en-GB"/>
        </w:rPr>
        <w:t>step</w:t>
      </w:r>
      <w:r w:rsidRPr="00410B49">
        <w:rPr>
          <w:rFonts w:ascii="Candara" w:hAnsi="Candara"/>
          <w:sz w:val="22"/>
          <w:szCs w:val="22"/>
          <w:lang w:val="en-GB"/>
        </w:rPr>
        <w:t xml:space="preserve"> authentication ensures that even if your password for the service is hacked or stolen, the thief won't be able to log in unless they also have control of a second device</w:t>
      </w:r>
      <w:r w:rsidR="00EF3F6F">
        <w:rPr>
          <w:rFonts w:ascii="Candara" w:hAnsi="Candara"/>
          <w:sz w:val="22"/>
          <w:szCs w:val="22"/>
          <w:lang w:val="en-GB"/>
        </w:rPr>
        <w:t>, such as your phone,</w:t>
      </w:r>
      <w:r w:rsidRPr="00410B49">
        <w:rPr>
          <w:rFonts w:ascii="Candara" w:hAnsi="Candara"/>
          <w:sz w:val="22"/>
          <w:szCs w:val="22"/>
          <w:lang w:val="en-GB"/>
        </w:rPr>
        <w:t xml:space="preserve"> and the special codes that only it can create.</w:t>
      </w:r>
    </w:p>
    <w:p w14:paraId="5A509780" w14:textId="77777777" w:rsidR="00EF3F6F" w:rsidRDefault="00EF3F6F" w:rsidP="00921DCB">
      <w:pPr>
        <w:rPr>
          <w:rFonts w:ascii="Candara" w:hAnsi="Candara"/>
          <w:sz w:val="22"/>
          <w:szCs w:val="22"/>
          <w:lang w:val="en-GB"/>
        </w:rPr>
      </w:pPr>
    </w:p>
    <w:p w14:paraId="7C298562" w14:textId="6FB0B664" w:rsidR="00921DCB" w:rsidRPr="00410B49" w:rsidRDefault="00921DCB" w:rsidP="00921DCB">
      <w:pPr>
        <w:rPr>
          <w:rFonts w:ascii="Candara" w:hAnsi="Candara"/>
          <w:sz w:val="22"/>
          <w:szCs w:val="22"/>
          <w:lang w:val="en-GB"/>
        </w:rPr>
      </w:pPr>
      <w:r w:rsidRPr="00410B49">
        <w:rPr>
          <w:rFonts w:ascii="Candara" w:hAnsi="Candara"/>
          <w:sz w:val="22"/>
          <w:szCs w:val="22"/>
          <w:lang w:val="en-GB"/>
        </w:rPr>
        <w:t>Two-</w:t>
      </w:r>
      <w:r w:rsidR="00EF3F6F">
        <w:rPr>
          <w:rFonts w:ascii="Candara" w:hAnsi="Candara"/>
          <w:sz w:val="22"/>
          <w:szCs w:val="22"/>
          <w:lang w:val="en-GB"/>
        </w:rPr>
        <w:t>step</w:t>
      </w:r>
      <w:r w:rsidRPr="00410B49">
        <w:rPr>
          <w:rFonts w:ascii="Candara" w:hAnsi="Candara"/>
          <w:sz w:val="22"/>
          <w:szCs w:val="22"/>
          <w:lang w:val="en-GB"/>
        </w:rPr>
        <w:t xml:space="preserve"> authentication using a mobile phone can be done in two ways: the service can send you an SMS text message to your ph</w:t>
      </w:r>
      <w:r w:rsidR="005C0BFF">
        <w:rPr>
          <w:rFonts w:ascii="Candara" w:hAnsi="Candara"/>
          <w:sz w:val="22"/>
          <w:szCs w:val="22"/>
          <w:lang w:val="en-GB"/>
        </w:rPr>
        <w:t>one whenever you try to log in which provides</w:t>
      </w:r>
      <w:r w:rsidRPr="00410B49">
        <w:rPr>
          <w:rFonts w:ascii="Candara" w:hAnsi="Candara"/>
          <w:sz w:val="22"/>
          <w:szCs w:val="22"/>
          <w:lang w:val="en-GB"/>
        </w:rPr>
        <w:t xml:space="preserve"> an extra securit</w:t>
      </w:r>
      <w:r w:rsidR="005C0BFF">
        <w:rPr>
          <w:rFonts w:ascii="Candara" w:hAnsi="Candara"/>
          <w:sz w:val="22"/>
          <w:szCs w:val="22"/>
          <w:lang w:val="en-GB"/>
        </w:rPr>
        <w:t>y code that you need to type in</w:t>
      </w:r>
      <w:r w:rsidR="00AD54D9">
        <w:rPr>
          <w:rFonts w:ascii="Candara" w:hAnsi="Candara"/>
          <w:sz w:val="22"/>
          <w:szCs w:val="22"/>
          <w:lang w:val="en-GB"/>
        </w:rPr>
        <w:t>. Alternatively,</w:t>
      </w:r>
      <w:r w:rsidRPr="00410B49">
        <w:rPr>
          <w:rFonts w:ascii="Candara" w:hAnsi="Candara"/>
          <w:sz w:val="22"/>
          <w:szCs w:val="22"/>
          <w:lang w:val="en-GB"/>
        </w:rPr>
        <w:t xml:space="preserve"> your phone can run an authenticator </w:t>
      </w:r>
      <w:r w:rsidR="00AD54D9">
        <w:rPr>
          <w:rFonts w:ascii="Candara" w:hAnsi="Candara"/>
          <w:sz w:val="22"/>
          <w:szCs w:val="22"/>
          <w:lang w:val="en-GB"/>
        </w:rPr>
        <w:t xml:space="preserve">application, such as </w:t>
      </w:r>
      <w:r w:rsidR="00AD54D9" w:rsidRPr="00B51058">
        <w:rPr>
          <w:rFonts w:ascii="Candara" w:hAnsi="Candara"/>
          <w:sz w:val="22"/>
          <w:szCs w:val="22"/>
          <w:highlight w:val="green"/>
          <w:lang w:val="en-GB"/>
        </w:rPr>
        <w:t>Google Authenticator</w:t>
      </w:r>
      <w:r w:rsidR="00AD54D9">
        <w:rPr>
          <w:rFonts w:ascii="Candara" w:hAnsi="Candara"/>
          <w:sz w:val="22"/>
          <w:szCs w:val="22"/>
          <w:lang w:val="en-GB"/>
        </w:rPr>
        <w:t xml:space="preserve">, </w:t>
      </w:r>
      <w:r w:rsidRPr="00410B49">
        <w:rPr>
          <w:rFonts w:ascii="Candara" w:hAnsi="Candara"/>
          <w:sz w:val="22"/>
          <w:szCs w:val="22"/>
          <w:lang w:val="en-GB"/>
        </w:rPr>
        <w:t>that generates security codes from inside the phone itself. This will help protect your account in situations where an attacker has your password but does not have physical access to your mobile phone.</w:t>
      </w:r>
    </w:p>
    <w:p w14:paraId="7E9C1239" w14:textId="77777777" w:rsidR="00805276" w:rsidRDefault="00805276" w:rsidP="00921DCB">
      <w:pPr>
        <w:rPr>
          <w:rFonts w:ascii="Candara" w:hAnsi="Candara"/>
          <w:sz w:val="22"/>
          <w:szCs w:val="22"/>
          <w:lang w:val="en-GB"/>
        </w:rPr>
      </w:pPr>
    </w:p>
    <w:p w14:paraId="71511E25" w14:textId="52BCF058" w:rsidR="00FB48DB" w:rsidRPr="00805276" w:rsidRDefault="00435237" w:rsidP="00FB48DB">
      <w:pPr>
        <w:rPr>
          <w:rFonts w:ascii="Candara" w:hAnsi="Candara"/>
          <w:b/>
          <w:sz w:val="22"/>
          <w:szCs w:val="22"/>
          <w:lang w:val="en-GB"/>
        </w:rPr>
      </w:pPr>
      <w:r>
        <w:rPr>
          <w:rFonts w:ascii="Candara" w:hAnsi="Candara"/>
          <w:b/>
          <w:sz w:val="22"/>
          <w:szCs w:val="22"/>
          <w:highlight w:val="magenta"/>
          <w:lang w:val="en-GB"/>
        </w:rPr>
        <w:t xml:space="preserve">4. </w:t>
      </w:r>
      <w:r w:rsidR="00FB48DB" w:rsidRPr="00FB48DB">
        <w:rPr>
          <w:rFonts w:ascii="Candara" w:hAnsi="Candara"/>
          <w:b/>
          <w:sz w:val="22"/>
          <w:szCs w:val="22"/>
          <w:highlight w:val="magenta"/>
          <w:lang w:val="en-GB"/>
        </w:rPr>
        <w:t>One-time passwords</w:t>
      </w:r>
    </w:p>
    <w:p w14:paraId="1C6BDEDA" w14:textId="77777777" w:rsidR="00FB48DB" w:rsidRDefault="00FB48DB" w:rsidP="00921DCB">
      <w:pPr>
        <w:rPr>
          <w:rFonts w:ascii="Candara" w:hAnsi="Candara"/>
          <w:sz w:val="22"/>
          <w:szCs w:val="22"/>
          <w:lang w:val="en-GB"/>
        </w:rPr>
      </w:pPr>
    </w:p>
    <w:p w14:paraId="5FEF0D51" w14:textId="0E9B578A" w:rsidR="00921DCB" w:rsidRPr="00410B49" w:rsidRDefault="00921DCB" w:rsidP="00921DCB">
      <w:pPr>
        <w:rPr>
          <w:rFonts w:ascii="Candara" w:hAnsi="Candara"/>
          <w:sz w:val="22"/>
          <w:szCs w:val="22"/>
          <w:lang w:val="en-GB"/>
        </w:rPr>
      </w:pPr>
      <w:r w:rsidRPr="00410B49">
        <w:rPr>
          <w:rFonts w:ascii="Candara" w:hAnsi="Candara"/>
          <w:sz w:val="22"/>
          <w:szCs w:val="22"/>
          <w:lang w:val="en-GB"/>
        </w:rPr>
        <w:t xml:space="preserve">Some services, such as Google, also allow you to generate a list of one-time passwords, also called single-use passwords. These </w:t>
      </w:r>
      <w:proofErr w:type="gramStart"/>
      <w:r w:rsidRPr="00410B49">
        <w:rPr>
          <w:rFonts w:ascii="Candara" w:hAnsi="Candara"/>
          <w:sz w:val="22"/>
          <w:szCs w:val="22"/>
          <w:lang w:val="en-GB"/>
        </w:rPr>
        <w:t>are meant to be printed or written down on paper and</w:t>
      </w:r>
      <w:proofErr w:type="gramEnd"/>
      <w:r w:rsidRPr="00410B49">
        <w:rPr>
          <w:rFonts w:ascii="Candara" w:hAnsi="Candara"/>
          <w:sz w:val="22"/>
          <w:szCs w:val="22"/>
          <w:lang w:val="en-GB"/>
        </w:rPr>
        <w:t xml:space="preserve"> carried with you. </w:t>
      </w:r>
    </w:p>
    <w:p w14:paraId="69A833FE" w14:textId="77777777" w:rsidR="00EF3F6F" w:rsidRDefault="00EF3F6F" w:rsidP="00EF3F6F">
      <w:pPr>
        <w:rPr>
          <w:rFonts w:ascii="Candara" w:hAnsi="Candara"/>
          <w:sz w:val="22"/>
          <w:szCs w:val="22"/>
          <w:lang w:val="en-GB"/>
        </w:rPr>
      </w:pPr>
    </w:p>
    <w:p w14:paraId="166CDEB3" w14:textId="77777777" w:rsidR="00EF3F6F" w:rsidRPr="00410B49" w:rsidRDefault="00EF3F6F" w:rsidP="00EF3F6F">
      <w:pPr>
        <w:rPr>
          <w:rFonts w:ascii="Candara" w:hAnsi="Candara"/>
          <w:sz w:val="22"/>
          <w:szCs w:val="22"/>
          <w:lang w:val="en-GB"/>
        </w:rPr>
      </w:pPr>
      <w:r>
        <w:rPr>
          <w:rFonts w:ascii="Candara" w:hAnsi="Candara"/>
          <w:sz w:val="22"/>
          <w:szCs w:val="22"/>
          <w:lang w:val="en-GB"/>
        </w:rPr>
        <w:t>There</w:t>
      </w:r>
      <w:r w:rsidRPr="00410B49">
        <w:rPr>
          <w:rFonts w:ascii="Candara" w:hAnsi="Candara"/>
          <w:sz w:val="22"/>
          <w:szCs w:val="22"/>
          <w:lang w:val="en-GB"/>
        </w:rPr>
        <w:t xml:space="preserve"> is no way to do this by yourself if you're using a service that doesn't offer it.</w:t>
      </w:r>
    </w:p>
    <w:p w14:paraId="715DBED8" w14:textId="77777777" w:rsidR="00163FB5" w:rsidRDefault="00163FB5" w:rsidP="00921DCB">
      <w:pPr>
        <w:rPr>
          <w:rFonts w:ascii="Candara" w:hAnsi="Candara"/>
          <w:sz w:val="22"/>
          <w:szCs w:val="22"/>
          <w:lang w:val="en-GB"/>
        </w:rPr>
      </w:pPr>
    </w:p>
    <w:p w14:paraId="70DEBB0F" w14:textId="48433C15" w:rsidR="00921DCB" w:rsidRPr="00410B49" w:rsidRDefault="00921DCB" w:rsidP="00921DCB">
      <w:pPr>
        <w:rPr>
          <w:rFonts w:ascii="Candara" w:hAnsi="Candara"/>
          <w:sz w:val="22"/>
          <w:szCs w:val="22"/>
          <w:lang w:val="en-GB"/>
        </w:rPr>
      </w:pPr>
      <w:r w:rsidRPr="00410B49">
        <w:rPr>
          <w:rFonts w:ascii="Candara" w:hAnsi="Candara"/>
          <w:sz w:val="22"/>
          <w:szCs w:val="22"/>
          <w:lang w:val="en-GB"/>
        </w:rPr>
        <w:t>If you or your organization runs your own communications infrastructure, such as your own e-mail servers, there's freely available software that can be used to enable two-</w:t>
      </w:r>
      <w:r w:rsidR="005C0BFF">
        <w:rPr>
          <w:rFonts w:ascii="Candara" w:hAnsi="Candara"/>
          <w:sz w:val="22"/>
          <w:szCs w:val="22"/>
          <w:lang w:val="en-GB"/>
        </w:rPr>
        <w:t>step</w:t>
      </w:r>
      <w:r w:rsidRPr="00410B49">
        <w:rPr>
          <w:rFonts w:ascii="Candara" w:hAnsi="Candara"/>
          <w:sz w:val="22"/>
          <w:szCs w:val="22"/>
          <w:lang w:val="en-GB"/>
        </w:rPr>
        <w:t xml:space="preserve"> authentication for accessing your systems. Ask your systems administrators to look for software offering an implementation of the open standard “Time-Based One-Time Passwords” or RFC 6238.</w:t>
      </w:r>
      <w:r w:rsidR="00163FB5">
        <w:rPr>
          <w:rFonts w:ascii="Candara" w:hAnsi="Candara"/>
          <w:sz w:val="22"/>
          <w:szCs w:val="22"/>
          <w:lang w:val="en-GB"/>
        </w:rPr>
        <w:t xml:space="preserve"> </w:t>
      </w:r>
    </w:p>
    <w:p w14:paraId="2BBB181A" w14:textId="64708E86" w:rsidR="00921DCB" w:rsidRDefault="0037475A" w:rsidP="0037475A">
      <w:pPr>
        <w:tabs>
          <w:tab w:val="left" w:pos="5566"/>
        </w:tabs>
        <w:rPr>
          <w:rFonts w:ascii="Candara" w:hAnsi="Candara"/>
          <w:sz w:val="22"/>
          <w:szCs w:val="22"/>
          <w:lang w:val="en-GB"/>
        </w:rPr>
      </w:pPr>
      <w:r>
        <w:rPr>
          <w:rFonts w:ascii="Candara" w:hAnsi="Candara"/>
          <w:sz w:val="22"/>
          <w:szCs w:val="22"/>
          <w:lang w:val="en-GB"/>
        </w:rPr>
        <w:tab/>
      </w:r>
    </w:p>
    <w:p w14:paraId="777DCC43" w14:textId="77777777" w:rsidR="00460161" w:rsidRDefault="00460161" w:rsidP="0037475A">
      <w:pPr>
        <w:tabs>
          <w:tab w:val="left" w:pos="5566"/>
        </w:tabs>
        <w:rPr>
          <w:rFonts w:ascii="Candara" w:hAnsi="Candara"/>
          <w:sz w:val="22"/>
          <w:szCs w:val="22"/>
          <w:lang w:val="en-GB"/>
        </w:rPr>
      </w:pPr>
    </w:p>
    <w:p w14:paraId="02792CFF" w14:textId="77777777" w:rsidR="007706D5" w:rsidRDefault="007706D5" w:rsidP="0037475A">
      <w:pPr>
        <w:tabs>
          <w:tab w:val="left" w:pos="5566"/>
        </w:tabs>
        <w:rPr>
          <w:rFonts w:ascii="Candara" w:hAnsi="Candara"/>
          <w:sz w:val="22"/>
          <w:szCs w:val="22"/>
          <w:lang w:val="en-GB"/>
        </w:rPr>
      </w:pPr>
    </w:p>
    <w:p w14:paraId="201FCFFC" w14:textId="355D5070" w:rsidR="007706D5" w:rsidRDefault="00435237" w:rsidP="00770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007706D5" w:rsidRPr="00F46F9B">
        <w:rPr>
          <w:rFonts w:ascii="Candara" w:hAnsi="Candara" w:cs="Helvetica"/>
          <w:b/>
          <w:sz w:val="22"/>
          <w:szCs w:val="22"/>
          <w:highlight w:val="magenta"/>
        </w:rPr>
        <w:t>What now?</w:t>
      </w:r>
    </w:p>
    <w:p w14:paraId="7F7AAB11" w14:textId="77777777" w:rsidR="007706D5" w:rsidRDefault="007706D5" w:rsidP="00770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001B80B" w14:textId="77777777" w:rsidR="007706D5" w:rsidRDefault="007706D5" w:rsidP="00770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6B4D8E1A" w14:textId="77777777" w:rsidR="008C7204" w:rsidRDefault="008C7204" w:rsidP="00770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CFE440D" w14:textId="5D065A28" w:rsidR="007706D5" w:rsidRDefault="00BE43EB" w:rsidP="00770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sidRPr="00BE43EB">
        <w:rPr>
          <w:rFonts w:ascii="Candara" w:hAnsi="Candara" w:cs="Helvetica"/>
          <w:b/>
          <w:sz w:val="22"/>
          <w:szCs w:val="22"/>
          <w:highlight w:val="yellow"/>
        </w:rPr>
        <w:t>Beginner lesson</w:t>
      </w:r>
      <w:r>
        <w:rPr>
          <w:rFonts w:ascii="Candara" w:hAnsi="Candara" w:cs="Helvetica"/>
          <w:b/>
          <w:sz w:val="22"/>
          <w:szCs w:val="22"/>
        </w:rPr>
        <w:t xml:space="preserve"> for advice on how to create a strong password.</w:t>
      </w:r>
    </w:p>
    <w:p w14:paraId="09F6FD23" w14:textId="77777777" w:rsidR="00BE43EB" w:rsidRDefault="00BE43EB" w:rsidP="00BE4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91DDEBD" w14:textId="77777777" w:rsidR="00BE43EB" w:rsidRDefault="00BE43EB" w:rsidP="00BE4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sidRPr="00BE43EB">
        <w:rPr>
          <w:rFonts w:ascii="Candara" w:hAnsi="Candara" w:cs="Helvetica"/>
          <w:b/>
          <w:sz w:val="22"/>
          <w:szCs w:val="22"/>
          <w:highlight w:val="yellow"/>
        </w:rPr>
        <w:t>Expert lesson</w:t>
      </w:r>
      <w:r>
        <w:rPr>
          <w:rFonts w:ascii="Candara" w:hAnsi="Candara" w:cs="Helvetica"/>
          <w:b/>
          <w:sz w:val="22"/>
          <w:szCs w:val="22"/>
        </w:rPr>
        <w:t xml:space="preserve"> for advice on what to do if you think you might be forced to hand over your password. </w:t>
      </w:r>
    </w:p>
    <w:p w14:paraId="206D6747" w14:textId="77777777" w:rsidR="007706D5" w:rsidRDefault="007706D5" w:rsidP="0037475A">
      <w:pPr>
        <w:tabs>
          <w:tab w:val="left" w:pos="5566"/>
        </w:tabs>
        <w:rPr>
          <w:rFonts w:ascii="Candara" w:hAnsi="Candara"/>
          <w:sz w:val="22"/>
          <w:szCs w:val="22"/>
          <w:lang w:val="en-GB"/>
        </w:rPr>
      </w:pPr>
    </w:p>
    <w:p w14:paraId="19517DE6" w14:textId="77777777" w:rsidR="008C7204" w:rsidRDefault="008C7204" w:rsidP="0037475A">
      <w:pPr>
        <w:tabs>
          <w:tab w:val="left" w:pos="5566"/>
        </w:tabs>
        <w:rPr>
          <w:rFonts w:ascii="Candara" w:hAnsi="Candara"/>
          <w:sz w:val="22"/>
          <w:szCs w:val="22"/>
          <w:lang w:val="en-GB"/>
        </w:rPr>
      </w:pPr>
    </w:p>
    <w:p w14:paraId="7DE6A14B" w14:textId="77777777" w:rsidR="0011423D"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13C6C65D" w14:textId="15B2D7DB" w:rsidR="0011423D" w:rsidRDefault="0011423D" w:rsidP="009D3E53">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Backing Up</w:t>
      </w:r>
      <w:r w:rsidR="00B51058">
        <w:rPr>
          <w:rFonts w:ascii="Candara" w:hAnsi="Candara" w:cs="Helvetica"/>
          <w:bCs/>
          <w:iCs/>
          <w:sz w:val="22"/>
          <w:szCs w:val="22"/>
          <w:lang w:val="en-GB"/>
        </w:rPr>
        <w:t xml:space="preserve"> lesson</w:t>
      </w:r>
    </w:p>
    <w:p w14:paraId="4BB4AB09" w14:textId="090FB1A5" w:rsidR="0011423D" w:rsidRDefault="0011423D" w:rsidP="009D3E53">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Malware</w:t>
      </w:r>
      <w:r w:rsidR="00B51058">
        <w:rPr>
          <w:rFonts w:ascii="Candara" w:hAnsi="Candara" w:cs="Helvetica"/>
          <w:bCs/>
          <w:iCs/>
          <w:sz w:val="22"/>
          <w:szCs w:val="22"/>
          <w:lang w:val="en-GB"/>
        </w:rPr>
        <w:t xml:space="preserve"> lesson</w:t>
      </w:r>
    </w:p>
    <w:p w14:paraId="6F574D82" w14:textId="4A9A0D3F" w:rsidR="0011423D" w:rsidRDefault="005A0960" w:rsidP="009D3E53">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roofErr w:type="spellStart"/>
      <w:r>
        <w:rPr>
          <w:rFonts w:ascii="Candara" w:hAnsi="Candara" w:cs="Helvetica"/>
          <w:bCs/>
          <w:iCs/>
          <w:sz w:val="22"/>
          <w:szCs w:val="22"/>
          <w:lang w:val="en-GB"/>
        </w:rPr>
        <w:t>KeePass</w:t>
      </w:r>
      <w:proofErr w:type="spellEnd"/>
      <w:r w:rsidR="00B51058">
        <w:rPr>
          <w:rFonts w:ascii="Candara" w:hAnsi="Candara" w:cs="Helvetica"/>
          <w:bCs/>
          <w:iCs/>
          <w:sz w:val="22"/>
          <w:szCs w:val="22"/>
          <w:lang w:val="en-GB"/>
        </w:rPr>
        <w:t xml:space="preserve"> tool guide</w:t>
      </w:r>
    </w:p>
    <w:p w14:paraId="2EF52FBD" w14:textId="77777777" w:rsidR="0011423D" w:rsidRPr="0015701A"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F352248" w14:textId="77777777" w:rsidR="0011423D" w:rsidRPr="0015701A"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01DCEADA" w14:textId="50FE7601" w:rsidR="00463C9E" w:rsidRDefault="00DE2DCF" w:rsidP="00BE25EA">
      <w:pPr>
        <w:pStyle w:val="ListParagraph"/>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hyperlink r:id="rId17" w:history="1">
        <w:r w:rsidR="00463C9E">
          <w:rPr>
            <w:rStyle w:val="Hyperlink"/>
            <w:rFonts w:ascii="Candara" w:hAnsi="Candara" w:cs="Helvetica"/>
            <w:bCs/>
            <w:i/>
            <w:iCs/>
            <w:sz w:val="22"/>
            <w:szCs w:val="22"/>
            <w:lang w:val="en-GB"/>
          </w:rPr>
          <w:t>EFF - Creating strong passwords</w:t>
        </w:r>
      </w:hyperlink>
    </w:p>
    <w:p w14:paraId="77BF9703" w14:textId="09D32EDF" w:rsidR="0011423D" w:rsidRPr="00463C9E" w:rsidRDefault="00DE2DCF" w:rsidP="00BE25EA">
      <w:pPr>
        <w:pStyle w:val="ListParagraph"/>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8" w:history="1">
        <w:r w:rsidR="00463C9E">
          <w:rPr>
            <w:rStyle w:val="Hyperlink"/>
            <w:rFonts w:ascii="Candara" w:hAnsi="Candara" w:cs="Helvetica"/>
            <w:bCs/>
            <w:i/>
            <w:iCs/>
            <w:sz w:val="22"/>
            <w:szCs w:val="22"/>
            <w:lang w:val="en-GB"/>
          </w:rPr>
          <w:t>Security in a Box - Chapter 3, Passwords</w:t>
        </w:r>
      </w:hyperlink>
    </w:p>
    <w:p w14:paraId="684423B9" w14:textId="77777777" w:rsidR="00463C9E" w:rsidRPr="00463C9E" w:rsidRDefault="00463C9E" w:rsidP="00463C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C114A06" w14:textId="77777777" w:rsidR="0011423D"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66579D2B" w14:textId="77777777" w:rsidR="008C7204" w:rsidRDefault="008C7204"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E518C71" w14:textId="77777777" w:rsidR="0011423D"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Passwords Advanced Checklist</w:t>
      </w:r>
    </w:p>
    <w:p w14:paraId="698590BB" w14:textId="77777777" w:rsidR="0011423D" w:rsidRDefault="0011423D" w:rsidP="00114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749E134C" w14:textId="67D32F5D" w:rsidR="0011423D" w:rsidRDefault="0011423D"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Install </w:t>
      </w:r>
      <w:proofErr w:type="spellStart"/>
      <w:r>
        <w:rPr>
          <w:rFonts w:ascii="Candara" w:hAnsi="Candara" w:cs="Helvetica"/>
          <w:b/>
          <w:bCs/>
          <w:i/>
          <w:iCs/>
          <w:sz w:val="22"/>
          <w:szCs w:val="22"/>
          <w:lang w:val="en-GB"/>
        </w:rPr>
        <w:t>KeePass</w:t>
      </w:r>
      <w:proofErr w:type="spellEnd"/>
    </w:p>
    <w:p w14:paraId="1E8C4886" w14:textId="06C6FBEC" w:rsidR="00163FB5" w:rsidRDefault="00163FB5"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Create strong password for </w:t>
      </w:r>
      <w:proofErr w:type="spellStart"/>
      <w:r>
        <w:rPr>
          <w:rFonts w:ascii="Candara" w:hAnsi="Candara" w:cs="Helvetica"/>
          <w:b/>
          <w:bCs/>
          <w:i/>
          <w:iCs/>
          <w:sz w:val="22"/>
          <w:szCs w:val="22"/>
          <w:lang w:val="en-GB"/>
        </w:rPr>
        <w:t>KeepPass</w:t>
      </w:r>
      <w:proofErr w:type="spellEnd"/>
    </w:p>
    <w:p w14:paraId="4CAB9D3A" w14:textId="16037AD7" w:rsidR="00163FB5" w:rsidRDefault="00163FB5"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Back-up </w:t>
      </w:r>
      <w:proofErr w:type="spellStart"/>
      <w:r>
        <w:rPr>
          <w:rFonts w:ascii="Candara" w:hAnsi="Candara" w:cs="Helvetica"/>
          <w:b/>
          <w:bCs/>
          <w:i/>
          <w:iCs/>
          <w:sz w:val="22"/>
          <w:szCs w:val="22"/>
          <w:lang w:val="en-GB"/>
        </w:rPr>
        <w:t>KeePass</w:t>
      </w:r>
      <w:proofErr w:type="spellEnd"/>
      <w:r>
        <w:rPr>
          <w:rFonts w:ascii="Candara" w:hAnsi="Candara" w:cs="Helvetica"/>
          <w:b/>
          <w:bCs/>
          <w:i/>
          <w:iCs/>
          <w:sz w:val="22"/>
          <w:szCs w:val="22"/>
          <w:lang w:val="en-GB"/>
        </w:rPr>
        <w:t xml:space="preserve"> database</w:t>
      </w:r>
    </w:p>
    <w:p w14:paraId="4D156A4B" w14:textId="1D028C4A" w:rsidR="0011423D" w:rsidRDefault="00163FB5"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Ensure</w:t>
      </w:r>
      <w:r w:rsidR="0011423D">
        <w:rPr>
          <w:rFonts w:ascii="Candara" w:hAnsi="Candara" w:cs="Helvetica"/>
          <w:b/>
          <w:bCs/>
          <w:i/>
          <w:iCs/>
          <w:sz w:val="22"/>
          <w:szCs w:val="22"/>
          <w:lang w:val="en-GB"/>
        </w:rPr>
        <w:t xml:space="preserve"> computer </w:t>
      </w:r>
      <w:r>
        <w:rPr>
          <w:rFonts w:ascii="Candara" w:hAnsi="Candara" w:cs="Helvetica"/>
          <w:b/>
          <w:bCs/>
          <w:i/>
          <w:iCs/>
          <w:sz w:val="22"/>
          <w:szCs w:val="22"/>
          <w:lang w:val="en-GB"/>
        </w:rPr>
        <w:t>has no</w:t>
      </w:r>
      <w:r w:rsidR="0011423D">
        <w:rPr>
          <w:rFonts w:ascii="Candara" w:hAnsi="Candara" w:cs="Helvetica"/>
          <w:b/>
          <w:bCs/>
          <w:i/>
          <w:iCs/>
          <w:sz w:val="22"/>
          <w:szCs w:val="22"/>
          <w:lang w:val="en-GB"/>
        </w:rPr>
        <w:t xml:space="preserve"> malware</w:t>
      </w:r>
    </w:p>
    <w:p w14:paraId="0A26F876" w14:textId="6ED080E4" w:rsidR="0011423D" w:rsidRPr="0011423D" w:rsidRDefault="00163FB5"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Install </w:t>
      </w:r>
      <w:r w:rsidR="00AD54D9">
        <w:rPr>
          <w:rFonts w:ascii="Candara" w:hAnsi="Candara" w:cs="Helvetica"/>
          <w:b/>
          <w:bCs/>
          <w:i/>
          <w:iCs/>
          <w:sz w:val="22"/>
          <w:szCs w:val="22"/>
          <w:lang w:val="en-GB"/>
        </w:rPr>
        <w:t xml:space="preserve">two-step authentication </w:t>
      </w:r>
    </w:p>
    <w:p w14:paraId="28591E28" w14:textId="77777777" w:rsidR="0011423D" w:rsidRDefault="0011423D" w:rsidP="0037475A">
      <w:pPr>
        <w:tabs>
          <w:tab w:val="left" w:pos="5566"/>
        </w:tabs>
        <w:rPr>
          <w:rFonts w:ascii="Candara" w:hAnsi="Candara"/>
          <w:sz w:val="22"/>
          <w:szCs w:val="22"/>
          <w:lang w:val="en-GB"/>
        </w:rPr>
      </w:pPr>
    </w:p>
    <w:p w14:paraId="4016F6BC" w14:textId="77777777" w:rsidR="0005087C" w:rsidRDefault="0005087C" w:rsidP="0037475A">
      <w:pPr>
        <w:tabs>
          <w:tab w:val="left" w:pos="5566"/>
        </w:tabs>
        <w:rPr>
          <w:rFonts w:ascii="Candara" w:hAnsi="Candara"/>
          <w:sz w:val="22"/>
          <w:szCs w:val="22"/>
          <w:lang w:val="en-GB"/>
        </w:rPr>
      </w:pPr>
    </w:p>
    <w:p w14:paraId="15BF8D28" w14:textId="77777777" w:rsidR="00D02CA9" w:rsidRPr="00410B49" w:rsidRDefault="00D02CA9" w:rsidP="0037475A">
      <w:pPr>
        <w:tabs>
          <w:tab w:val="left" w:pos="5566"/>
        </w:tabs>
        <w:rPr>
          <w:rFonts w:ascii="Candara" w:hAnsi="Candara"/>
          <w:sz w:val="22"/>
          <w:szCs w:val="22"/>
          <w:lang w:val="en-GB"/>
        </w:rPr>
      </w:pPr>
    </w:p>
    <w:p w14:paraId="4398556B" w14:textId="1A16BD61" w:rsidR="00921DCB" w:rsidRPr="0037475A" w:rsidRDefault="0037475A" w:rsidP="0037475A">
      <w:pPr>
        <w:jc w:val="center"/>
        <w:rPr>
          <w:rFonts w:ascii="Candara" w:hAnsi="Candara"/>
          <w:color w:val="FF0000"/>
          <w:sz w:val="22"/>
          <w:szCs w:val="22"/>
          <w:lang w:val="en-GB"/>
        </w:rPr>
      </w:pPr>
      <w:r>
        <w:rPr>
          <w:rFonts w:ascii="Candara" w:hAnsi="Candara"/>
          <w:color w:val="FF0000"/>
          <w:sz w:val="22"/>
          <w:szCs w:val="22"/>
          <w:lang w:val="en-GB"/>
        </w:rPr>
        <w:t>EXPERT</w:t>
      </w:r>
    </w:p>
    <w:p w14:paraId="4D189DFE" w14:textId="77777777" w:rsidR="0037475A" w:rsidRPr="00410B49" w:rsidRDefault="0037475A" w:rsidP="00921DCB">
      <w:pPr>
        <w:rPr>
          <w:rFonts w:ascii="Candara" w:hAnsi="Candara"/>
          <w:sz w:val="22"/>
          <w:szCs w:val="22"/>
          <w:lang w:val="en-GB"/>
        </w:rPr>
      </w:pPr>
    </w:p>
    <w:p w14:paraId="4611B7A6" w14:textId="08B1350F" w:rsidR="00921DCB" w:rsidRPr="00805276" w:rsidRDefault="00E25336" w:rsidP="00921DCB">
      <w:pPr>
        <w:rPr>
          <w:rFonts w:ascii="Candara" w:hAnsi="Candara"/>
          <w:b/>
          <w:sz w:val="22"/>
          <w:szCs w:val="22"/>
          <w:lang w:val="en-GB"/>
        </w:rPr>
      </w:pPr>
      <w:r>
        <w:rPr>
          <w:rFonts w:ascii="Candara" w:hAnsi="Candara"/>
          <w:b/>
          <w:sz w:val="22"/>
          <w:szCs w:val="22"/>
          <w:highlight w:val="magenta"/>
          <w:lang w:val="en-GB"/>
        </w:rPr>
        <w:t xml:space="preserve">1. </w:t>
      </w:r>
      <w:r w:rsidR="00921DCB" w:rsidRPr="00E25336">
        <w:rPr>
          <w:rFonts w:ascii="Candara" w:hAnsi="Candara"/>
          <w:b/>
          <w:sz w:val="22"/>
          <w:szCs w:val="22"/>
          <w:highlight w:val="magenta"/>
          <w:lang w:val="en-GB"/>
        </w:rPr>
        <w:t>Threats of Physical Harm</w:t>
      </w:r>
      <w:r w:rsidR="00921DCB" w:rsidRPr="00805276">
        <w:rPr>
          <w:rFonts w:ascii="Candara" w:hAnsi="Candara"/>
          <w:b/>
          <w:sz w:val="22"/>
          <w:szCs w:val="22"/>
          <w:lang w:val="en-GB"/>
        </w:rPr>
        <w:t xml:space="preserve"> </w:t>
      </w:r>
    </w:p>
    <w:p w14:paraId="30BF239D" w14:textId="77777777" w:rsidR="00921DCB" w:rsidRPr="00410B49" w:rsidRDefault="00921DCB" w:rsidP="00921DCB">
      <w:pPr>
        <w:rPr>
          <w:rFonts w:ascii="Candara" w:hAnsi="Candara"/>
          <w:sz w:val="22"/>
          <w:szCs w:val="22"/>
          <w:lang w:val="en-GB"/>
        </w:rPr>
      </w:pPr>
    </w:p>
    <w:p w14:paraId="2FC5FC60" w14:textId="7F2366CD" w:rsidR="00921DCB" w:rsidRDefault="00921DCB" w:rsidP="00921DCB">
      <w:pPr>
        <w:rPr>
          <w:rFonts w:ascii="Candara" w:hAnsi="Candara"/>
          <w:sz w:val="22"/>
          <w:szCs w:val="22"/>
          <w:lang w:val="en-GB"/>
        </w:rPr>
      </w:pPr>
      <w:r w:rsidRPr="00410B49">
        <w:rPr>
          <w:rFonts w:ascii="Candara" w:hAnsi="Candara"/>
          <w:sz w:val="22"/>
          <w:szCs w:val="22"/>
          <w:lang w:val="en-GB"/>
        </w:rPr>
        <w:t>Finally, understand that there is always one way that attackers can obtain your password: They can directly threaten you with physical harm or detention. If you fear this may be a possibility,</w:t>
      </w:r>
      <w:r w:rsidR="00E43428">
        <w:rPr>
          <w:rFonts w:ascii="Candara" w:hAnsi="Candara"/>
          <w:sz w:val="22"/>
          <w:szCs w:val="22"/>
          <w:lang w:val="en-GB"/>
        </w:rPr>
        <w:t xml:space="preserve"> such as if you are going to be travelling across hostile borders with sensitive information,</w:t>
      </w:r>
      <w:r w:rsidRPr="00410B49">
        <w:rPr>
          <w:rFonts w:ascii="Candara" w:hAnsi="Candara"/>
          <w:sz w:val="22"/>
          <w:szCs w:val="22"/>
          <w:lang w:val="en-GB"/>
        </w:rPr>
        <w:t xml:space="preserve"> consider ways in which you can hide the existence of the data or device you are </w:t>
      </w:r>
      <w:proofErr w:type="gramStart"/>
      <w:r w:rsidRPr="00410B49">
        <w:rPr>
          <w:rFonts w:ascii="Candara" w:hAnsi="Candara"/>
          <w:sz w:val="22"/>
          <w:szCs w:val="22"/>
          <w:lang w:val="en-GB"/>
        </w:rPr>
        <w:t>password-protecting</w:t>
      </w:r>
      <w:proofErr w:type="gramEnd"/>
      <w:r w:rsidRPr="00410B49">
        <w:rPr>
          <w:rFonts w:ascii="Candara" w:hAnsi="Candara"/>
          <w:sz w:val="22"/>
          <w:szCs w:val="22"/>
          <w:lang w:val="en-GB"/>
        </w:rPr>
        <w:t>, rather than trust that you will never hand over the password. One possibility is to maintain at least one</w:t>
      </w:r>
      <w:r w:rsidR="00D7728A">
        <w:rPr>
          <w:rFonts w:ascii="Candara" w:hAnsi="Candara"/>
          <w:sz w:val="22"/>
          <w:szCs w:val="22"/>
          <w:lang w:val="en-GB"/>
        </w:rPr>
        <w:t xml:space="preserve"> computer/email/</w:t>
      </w:r>
      <w:proofErr w:type="spellStart"/>
      <w:r w:rsidR="00D7728A">
        <w:rPr>
          <w:rFonts w:ascii="Candara" w:hAnsi="Candara"/>
          <w:sz w:val="22"/>
          <w:szCs w:val="22"/>
          <w:lang w:val="en-GB"/>
        </w:rPr>
        <w:t>keepass</w:t>
      </w:r>
      <w:proofErr w:type="spellEnd"/>
      <w:r w:rsidRPr="00410B49">
        <w:rPr>
          <w:rFonts w:ascii="Candara" w:hAnsi="Candara"/>
          <w:sz w:val="22"/>
          <w:szCs w:val="22"/>
          <w:lang w:val="en-GB"/>
        </w:rPr>
        <w:t xml:space="preserve"> account that contains largely unimportant information, whose password you can </w:t>
      </w:r>
      <w:r w:rsidR="00E43428">
        <w:rPr>
          <w:rFonts w:ascii="Candara" w:hAnsi="Candara"/>
          <w:sz w:val="22"/>
          <w:szCs w:val="22"/>
          <w:lang w:val="en-GB"/>
        </w:rPr>
        <w:t>reveal</w:t>
      </w:r>
      <w:r w:rsidRPr="00410B49">
        <w:rPr>
          <w:rFonts w:ascii="Candara" w:hAnsi="Candara"/>
          <w:sz w:val="22"/>
          <w:szCs w:val="22"/>
          <w:lang w:val="en-GB"/>
        </w:rPr>
        <w:t xml:space="preserve"> quickly.</w:t>
      </w:r>
    </w:p>
    <w:p w14:paraId="1075E9F0" w14:textId="77777777" w:rsidR="0037475A" w:rsidRPr="00410B49" w:rsidRDefault="0037475A" w:rsidP="00921DCB">
      <w:pPr>
        <w:rPr>
          <w:rFonts w:ascii="Candara" w:hAnsi="Candara"/>
          <w:sz w:val="22"/>
          <w:szCs w:val="22"/>
          <w:lang w:val="en-GB"/>
        </w:rPr>
      </w:pPr>
    </w:p>
    <w:p w14:paraId="596FCD82" w14:textId="77777777" w:rsidR="00921DCB" w:rsidRDefault="00921DCB" w:rsidP="00921DCB">
      <w:pPr>
        <w:rPr>
          <w:rFonts w:ascii="Candara" w:hAnsi="Candara"/>
          <w:sz w:val="22"/>
          <w:szCs w:val="22"/>
          <w:lang w:val="en-GB"/>
        </w:rPr>
      </w:pPr>
      <w:r w:rsidRPr="00410B49">
        <w:rPr>
          <w:rFonts w:ascii="Candara" w:hAnsi="Candara"/>
          <w:sz w:val="22"/>
          <w:szCs w:val="22"/>
          <w:lang w:val="en-GB"/>
        </w:rPr>
        <w:t>If you have good reason to believe that someone may threaten you for your passwords, it's good to make sure your devices are configured so that it won't be obvious that the account you are revealing is not the “real” one. Is your real account shown in your computer's login screen, or automatically displayed when you open a browser? If so, you may need to reconfigure things to make your account less obvious.</w:t>
      </w:r>
    </w:p>
    <w:p w14:paraId="15641308" w14:textId="77777777" w:rsidR="00D7728A" w:rsidRDefault="00D7728A" w:rsidP="00D772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p>
    <w:p w14:paraId="2B16666C" w14:textId="2F8B188E" w:rsidR="00D7728A" w:rsidRPr="00D7728A" w:rsidRDefault="00D7728A" w:rsidP="00D772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iCs/>
          <w:sz w:val="22"/>
          <w:szCs w:val="22"/>
          <w:lang w:val="en-GB"/>
        </w:rPr>
      </w:pPr>
      <w:r>
        <w:rPr>
          <w:rFonts w:ascii="Candara" w:hAnsi="Candara" w:cs="Helvetica"/>
          <w:iCs/>
          <w:sz w:val="22"/>
          <w:szCs w:val="22"/>
          <w:lang w:val="en-GB"/>
        </w:rPr>
        <w:t>In such circumstances</w:t>
      </w:r>
      <w:r w:rsidR="00D63D75">
        <w:rPr>
          <w:rFonts w:ascii="Candara" w:hAnsi="Candara" w:cs="Helvetica"/>
          <w:iCs/>
          <w:sz w:val="22"/>
          <w:szCs w:val="22"/>
          <w:lang w:val="en-GB"/>
        </w:rPr>
        <w:t>,</w:t>
      </w:r>
      <w:r>
        <w:rPr>
          <w:rFonts w:ascii="Candara" w:hAnsi="Candara" w:cs="Helvetica"/>
          <w:iCs/>
          <w:sz w:val="22"/>
          <w:szCs w:val="22"/>
          <w:lang w:val="en-GB"/>
        </w:rPr>
        <w:t xml:space="preserve"> you sh</w:t>
      </w:r>
      <w:r w:rsidRPr="00D7728A">
        <w:rPr>
          <w:rFonts w:ascii="Candara" w:hAnsi="Candara" w:cs="Helvetica"/>
          <w:iCs/>
          <w:sz w:val="22"/>
          <w:szCs w:val="22"/>
          <w:lang w:val="en-GB"/>
        </w:rPr>
        <w:t>ould</w:t>
      </w:r>
      <w:r>
        <w:rPr>
          <w:rFonts w:ascii="Candara" w:hAnsi="Candara" w:cs="Helvetica"/>
          <w:iCs/>
          <w:sz w:val="22"/>
          <w:szCs w:val="22"/>
          <w:lang w:val="en-GB"/>
        </w:rPr>
        <w:t xml:space="preserve"> also</w:t>
      </w:r>
      <w:r w:rsidRPr="00D7728A">
        <w:rPr>
          <w:rFonts w:ascii="Candara" w:hAnsi="Candara" w:cs="Helvetica"/>
          <w:iCs/>
          <w:sz w:val="22"/>
          <w:szCs w:val="22"/>
          <w:lang w:val="en-GB"/>
        </w:rPr>
        <w:t xml:space="preserve"> treat your </w:t>
      </w:r>
      <w:r w:rsidR="00D63D75">
        <w:rPr>
          <w:rFonts w:ascii="Candara" w:hAnsi="Candara" w:cs="Helvetica"/>
          <w:iCs/>
          <w:sz w:val="22"/>
          <w:szCs w:val="22"/>
          <w:lang w:val="en-GB"/>
        </w:rPr>
        <w:t>password</w:t>
      </w:r>
      <w:r w:rsidRPr="00D7728A">
        <w:rPr>
          <w:rFonts w:ascii="Candara" w:hAnsi="Candara" w:cs="Helvetica"/>
          <w:iCs/>
          <w:sz w:val="22"/>
          <w:szCs w:val="22"/>
          <w:lang w:val="en-GB"/>
        </w:rPr>
        <w:t xml:space="preserve"> </w:t>
      </w:r>
      <w:r w:rsidR="00D63D75">
        <w:rPr>
          <w:rFonts w:ascii="Candara" w:hAnsi="Candara" w:cs="Helvetica"/>
          <w:iCs/>
          <w:sz w:val="22"/>
          <w:szCs w:val="22"/>
          <w:lang w:val="en-GB"/>
        </w:rPr>
        <w:t>manager</w:t>
      </w:r>
      <w:r w:rsidRPr="00D7728A">
        <w:rPr>
          <w:rFonts w:ascii="Candara" w:hAnsi="Candara" w:cs="Helvetica"/>
          <w:iCs/>
          <w:sz w:val="22"/>
          <w:szCs w:val="22"/>
          <w:lang w:val="en-GB"/>
        </w:rPr>
        <w:t xml:space="preserve"> as a sensitive file, and </w:t>
      </w:r>
      <w:r w:rsidR="0078306F">
        <w:rPr>
          <w:rFonts w:ascii="Candara" w:hAnsi="Candara" w:cs="Helvetica"/>
          <w:iCs/>
          <w:sz w:val="22"/>
          <w:szCs w:val="22"/>
          <w:lang w:val="en-GB"/>
        </w:rPr>
        <w:t>hide/</w:t>
      </w:r>
      <w:r w:rsidRPr="00D7728A">
        <w:rPr>
          <w:rFonts w:ascii="Candara" w:hAnsi="Candara" w:cs="Helvetica"/>
          <w:iCs/>
          <w:sz w:val="22"/>
          <w:szCs w:val="22"/>
          <w:lang w:val="en-GB"/>
        </w:rPr>
        <w:t xml:space="preserve">protect it as we describe in the </w:t>
      </w:r>
      <w:r w:rsidRPr="00D7728A">
        <w:rPr>
          <w:rFonts w:ascii="Candara" w:hAnsi="Candara" w:cs="Helvetica"/>
          <w:iCs/>
          <w:sz w:val="22"/>
          <w:szCs w:val="22"/>
          <w:highlight w:val="yellow"/>
          <w:lang w:val="en-GB"/>
        </w:rPr>
        <w:t>Protecting Files lesson</w:t>
      </w:r>
      <w:r w:rsidRPr="00D7728A">
        <w:rPr>
          <w:rFonts w:ascii="Candara" w:hAnsi="Candara" w:cs="Helvetica"/>
          <w:iCs/>
          <w:sz w:val="22"/>
          <w:szCs w:val="22"/>
          <w:lang w:val="en-GB"/>
        </w:rPr>
        <w:t xml:space="preserve">. </w:t>
      </w:r>
    </w:p>
    <w:p w14:paraId="06C591A1" w14:textId="77777777" w:rsidR="0037475A" w:rsidRDefault="0037475A" w:rsidP="00921DCB">
      <w:pPr>
        <w:rPr>
          <w:rFonts w:ascii="Candara" w:hAnsi="Candara"/>
          <w:sz w:val="22"/>
          <w:szCs w:val="22"/>
          <w:lang w:val="en-GB"/>
        </w:rPr>
      </w:pPr>
    </w:p>
    <w:p w14:paraId="73CCB1E0" w14:textId="114D2EC2" w:rsidR="00E25336" w:rsidRDefault="00E25336" w:rsidP="00921DCB">
      <w:pPr>
        <w:rPr>
          <w:rFonts w:ascii="Candara" w:hAnsi="Candara"/>
          <w:b/>
          <w:sz w:val="22"/>
          <w:szCs w:val="22"/>
          <w:lang w:val="en-GB"/>
        </w:rPr>
      </w:pPr>
      <w:r>
        <w:rPr>
          <w:rFonts w:ascii="Candara" w:hAnsi="Candara"/>
          <w:b/>
          <w:sz w:val="22"/>
          <w:szCs w:val="22"/>
          <w:highlight w:val="magenta"/>
          <w:lang w:val="en-GB"/>
        </w:rPr>
        <w:t xml:space="preserve">2. </w:t>
      </w:r>
      <w:r w:rsidRPr="00E25336">
        <w:rPr>
          <w:rFonts w:ascii="Candara" w:hAnsi="Candara"/>
          <w:b/>
          <w:sz w:val="22"/>
          <w:szCs w:val="22"/>
          <w:highlight w:val="magenta"/>
          <w:lang w:val="en-GB"/>
        </w:rPr>
        <w:t>Challenging password demands</w:t>
      </w:r>
    </w:p>
    <w:p w14:paraId="7D736B75" w14:textId="77777777" w:rsidR="00E25336" w:rsidRPr="00E25336" w:rsidRDefault="00E25336" w:rsidP="00921DCB">
      <w:pPr>
        <w:rPr>
          <w:rFonts w:ascii="Candara" w:hAnsi="Candara"/>
          <w:b/>
          <w:sz w:val="22"/>
          <w:szCs w:val="22"/>
          <w:lang w:val="en-GB"/>
        </w:rPr>
      </w:pPr>
    </w:p>
    <w:p w14:paraId="312BDDE0" w14:textId="411D2516" w:rsidR="00921DCB" w:rsidRDefault="00921DCB" w:rsidP="00921DCB">
      <w:pPr>
        <w:rPr>
          <w:rFonts w:ascii="Candara" w:hAnsi="Candara"/>
          <w:sz w:val="22"/>
          <w:szCs w:val="22"/>
          <w:lang w:val="en-GB"/>
        </w:rPr>
      </w:pPr>
      <w:r w:rsidRPr="00410B49">
        <w:rPr>
          <w:rFonts w:ascii="Candara" w:hAnsi="Candara"/>
          <w:sz w:val="22"/>
          <w:szCs w:val="22"/>
          <w:lang w:val="en-GB"/>
        </w:rPr>
        <w:t>In some jurisdictions, such as the United States or Belgium, you may be able to </w:t>
      </w:r>
      <w:r w:rsidRPr="00D63D75">
        <w:rPr>
          <w:rFonts w:ascii="Candara" w:hAnsi="Candara"/>
          <w:sz w:val="22"/>
          <w:szCs w:val="22"/>
          <w:lang w:val="en-GB"/>
        </w:rPr>
        <w:t>legally challenge</w:t>
      </w:r>
      <w:r w:rsidRPr="00410B49">
        <w:rPr>
          <w:rFonts w:ascii="Candara" w:hAnsi="Candara"/>
          <w:sz w:val="22"/>
          <w:szCs w:val="22"/>
          <w:lang w:val="en-GB"/>
        </w:rPr>
        <w:t> a demand for your password. In </w:t>
      </w:r>
      <w:r w:rsidRPr="00C207F0">
        <w:rPr>
          <w:rFonts w:ascii="Candara" w:hAnsi="Candara"/>
          <w:sz w:val="22"/>
          <w:szCs w:val="22"/>
          <w:highlight w:val="green"/>
          <w:lang w:val="en-GB"/>
        </w:rPr>
        <w:fldChar w:fldCharType="begin"/>
      </w:r>
      <w:r w:rsidRPr="00C207F0">
        <w:rPr>
          <w:rFonts w:ascii="Candara" w:hAnsi="Candara"/>
          <w:sz w:val="22"/>
          <w:szCs w:val="22"/>
          <w:highlight w:val="green"/>
          <w:lang w:val="en-GB"/>
        </w:rPr>
        <w:instrText xml:space="preserve"> HYPERLINK "https://en.wikipedia.org/wiki/Key_disclosure_law" \t "_blank" </w:instrText>
      </w:r>
      <w:r w:rsidRPr="00C207F0">
        <w:rPr>
          <w:rFonts w:ascii="Candara" w:hAnsi="Candara"/>
          <w:sz w:val="22"/>
          <w:szCs w:val="22"/>
          <w:highlight w:val="green"/>
          <w:lang w:val="en-GB"/>
        </w:rPr>
        <w:fldChar w:fldCharType="separate"/>
      </w:r>
      <w:r w:rsidRPr="00C207F0">
        <w:rPr>
          <w:rStyle w:val="Hyperlink"/>
          <w:rFonts w:ascii="Candara" w:hAnsi="Candara"/>
          <w:sz w:val="22"/>
          <w:szCs w:val="22"/>
          <w:highlight w:val="green"/>
          <w:lang w:val="en-GB"/>
        </w:rPr>
        <w:t>other jurisdictions</w:t>
      </w:r>
      <w:r w:rsidRPr="00C207F0">
        <w:rPr>
          <w:rFonts w:ascii="Candara" w:hAnsi="Candara"/>
          <w:sz w:val="22"/>
          <w:szCs w:val="22"/>
          <w:highlight w:val="green"/>
        </w:rPr>
        <w:fldChar w:fldCharType="end"/>
      </w:r>
      <w:r w:rsidRPr="00C207F0">
        <w:rPr>
          <w:rFonts w:ascii="Candara" w:hAnsi="Candara"/>
          <w:sz w:val="22"/>
          <w:szCs w:val="22"/>
          <w:highlight w:val="green"/>
          <w:lang w:val="en-GB"/>
        </w:rPr>
        <w:t>,</w:t>
      </w:r>
      <w:r w:rsidRPr="00410B49">
        <w:rPr>
          <w:rFonts w:ascii="Candara" w:hAnsi="Candara"/>
          <w:sz w:val="22"/>
          <w:szCs w:val="22"/>
          <w:lang w:val="en-GB"/>
        </w:rPr>
        <w:t xml:space="preserve"> such as the United Kingdom or India, local laws allow the government to demand </w:t>
      </w:r>
      <w:r w:rsidR="0078306F">
        <w:rPr>
          <w:rFonts w:ascii="Candara" w:hAnsi="Candara"/>
          <w:sz w:val="22"/>
          <w:szCs w:val="22"/>
          <w:lang w:val="en-GB"/>
        </w:rPr>
        <w:t>information is given to them</w:t>
      </w:r>
      <w:r w:rsidRPr="00410B49">
        <w:rPr>
          <w:rFonts w:ascii="Candara" w:hAnsi="Candara"/>
          <w:sz w:val="22"/>
          <w:szCs w:val="22"/>
          <w:lang w:val="en-GB"/>
        </w:rPr>
        <w:t xml:space="preserve">. </w:t>
      </w:r>
      <w:r w:rsidR="006D24A9">
        <w:rPr>
          <w:rFonts w:ascii="Candara" w:hAnsi="Candara"/>
          <w:sz w:val="22"/>
          <w:szCs w:val="22"/>
          <w:lang w:val="en-GB"/>
        </w:rPr>
        <w:t xml:space="preserve">More information on safety precautions to take while travelling can be read in the </w:t>
      </w:r>
      <w:r w:rsidR="006D24A9" w:rsidRPr="006D24A9">
        <w:rPr>
          <w:rFonts w:ascii="Candara" w:hAnsi="Candara"/>
          <w:sz w:val="22"/>
          <w:szCs w:val="22"/>
          <w:highlight w:val="yellow"/>
          <w:lang w:val="en-GB"/>
        </w:rPr>
        <w:t>Journeys lesson</w:t>
      </w:r>
      <w:r w:rsidR="006D24A9">
        <w:rPr>
          <w:rFonts w:ascii="Candara" w:hAnsi="Candara"/>
          <w:sz w:val="22"/>
          <w:szCs w:val="22"/>
          <w:lang w:val="en-GB"/>
        </w:rPr>
        <w:t xml:space="preserve">. </w:t>
      </w:r>
    </w:p>
    <w:p w14:paraId="148233D9" w14:textId="77777777" w:rsidR="00805276" w:rsidRPr="00410B49" w:rsidRDefault="00805276" w:rsidP="00921DCB">
      <w:pPr>
        <w:rPr>
          <w:rFonts w:ascii="Candara" w:hAnsi="Candara"/>
          <w:sz w:val="22"/>
          <w:szCs w:val="22"/>
          <w:lang w:val="en-GB"/>
        </w:rPr>
      </w:pPr>
    </w:p>
    <w:p w14:paraId="7AEBB88E" w14:textId="77777777" w:rsidR="00921DCB" w:rsidRPr="00410B49" w:rsidRDefault="00921DCB" w:rsidP="00921DCB">
      <w:pPr>
        <w:rPr>
          <w:rFonts w:ascii="Candara" w:hAnsi="Candara"/>
          <w:sz w:val="22"/>
          <w:szCs w:val="22"/>
          <w:lang w:val="en-GB"/>
        </w:rPr>
      </w:pPr>
      <w:r w:rsidRPr="00410B49">
        <w:rPr>
          <w:rFonts w:ascii="Candara" w:hAnsi="Candara"/>
          <w:sz w:val="22"/>
          <w:szCs w:val="22"/>
          <w:lang w:val="en-GB"/>
        </w:rPr>
        <w:t>Please note that intentional destruction of evidence or obstruction of an investigation can be charged as a separate crime, often with very serious consequences. In some cases, this can be easier for the government to prove and allow for more substantial punishments than the alleged crime originally being investigated.</w:t>
      </w:r>
    </w:p>
    <w:p w14:paraId="152EBE0E"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2BBAFB5" w14:textId="77777777" w:rsidR="00D63D75"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4C046F73" w14:textId="77777777" w:rsidR="0005087C" w:rsidRDefault="0005087C"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4CA90468" w14:textId="590785B1" w:rsidR="00FB48DB" w:rsidRDefault="00E25336"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3. </w:t>
      </w:r>
      <w:r w:rsidR="00FB48DB" w:rsidRPr="00F46F9B">
        <w:rPr>
          <w:rFonts w:ascii="Candara" w:hAnsi="Candara" w:cs="Helvetica"/>
          <w:b/>
          <w:sz w:val="22"/>
          <w:szCs w:val="22"/>
          <w:highlight w:val="magenta"/>
        </w:rPr>
        <w:t>What now?</w:t>
      </w:r>
    </w:p>
    <w:p w14:paraId="0B1ADE14" w14:textId="77777777"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0C66602" w14:textId="77777777"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588CBB20" w14:textId="77777777"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6440BCD" w14:textId="77777777"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sidRPr="00BE43EB">
        <w:rPr>
          <w:rFonts w:ascii="Candara" w:hAnsi="Candara" w:cs="Helvetica"/>
          <w:b/>
          <w:sz w:val="22"/>
          <w:szCs w:val="22"/>
          <w:highlight w:val="yellow"/>
        </w:rPr>
        <w:t>Beginner lesson</w:t>
      </w:r>
      <w:r>
        <w:rPr>
          <w:rFonts w:ascii="Candara" w:hAnsi="Candara" w:cs="Helvetica"/>
          <w:b/>
          <w:sz w:val="22"/>
          <w:szCs w:val="22"/>
        </w:rPr>
        <w:t xml:space="preserve"> for advice on how to create a strong password.</w:t>
      </w:r>
    </w:p>
    <w:p w14:paraId="2B85B6B4" w14:textId="77777777"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3BEDB5A" w14:textId="47AFAE71" w:rsidR="00FB48DB" w:rsidRDefault="00FB48DB" w:rsidP="00FB48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Pr>
          <w:rFonts w:ascii="Candara" w:hAnsi="Candara" w:cs="Helvetica"/>
          <w:b/>
          <w:sz w:val="22"/>
          <w:szCs w:val="22"/>
          <w:highlight w:val="yellow"/>
        </w:rPr>
        <w:t>Advanced</w:t>
      </w:r>
      <w:proofErr w:type="gramEnd"/>
      <w:r w:rsidRPr="00BE43EB">
        <w:rPr>
          <w:rFonts w:ascii="Candara" w:hAnsi="Candara" w:cs="Helvetica"/>
          <w:b/>
          <w:sz w:val="22"/>
          <w:szCs w:val="22"/>
          <w:highlight w:val="yellow"/>
        </w:rPr>
        <w:t xml:space="preserve"> lesson</w:t>
      </w:r>
      <w:r>
        <w:rPr>
          <w:rFonts w:ascii="Candara" w:hAnsi="Candara" w:cs="Helvetica"/>
          <w:b/>
          <w:sz w:val="22"/>
          <w:szCs w:val="22"/>
        </w:rPr>
        <w:t xml:space="preserve"> for advice on how to manage your passwords. </w:t>
      </w:r>
    </w:p>
    <w:p w14:paraId="0660DA72" w14:textId="77777777" w:rsidR="00FB48DB" w:rsidRDefault="00FB48DB"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BF1DBDF" w14:textId="77777777" w:rsidR="00FB48DB" w:rsidRDefault="00FB48DB"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50C45247" w14:textId="77777777" w:rsidR="00D63D75"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D0FAE5D" w14:textId="5B23CEC5" w:rsidR="00E311FF" w:rsidRDefault="00E311FF" w:rsidP="009D3E53">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Protecting Files</w:t>
      </w:r>
      <w:r w:rsidR="002E4B85">
        <w:rPr>
          <w:rFonts w:ascii="Candara" w:hAnsi="Candara" w:cs="Helvetica"/>
          <w:bCs/>
          <w:iCs/>
          <w:sz w:val="22"/>
          <w:szCs w:val="22"/>
          <w:lang w:val="en-GB"/>
        </w:rPr>
        <w:t xml:space="preserve"> lesson</w:t>
      </w:r>
    </w:p>
    <w:p w14:paraId="52D494F7" w14:textId="07C04C0A" w:rsidR="006D24A9" w:rsidRPr="00E311FF" w:rsidRDefault="006D24A9" w:rsidP="009D3E53">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Journeys</w:t>
      </w:r>
      <w:r w:rsidR="002E4B85">
        <w:rPr>
          <w:rFonts w:ascii="Candara" w:hAnsi="Candara" w:cs="Helvetica"/>
          <w:bCs/>
          <w:iCs/>
          <w:sz w:val="22"/>
          <w:szCs w:val="22"/>
          <w:lang w:val="en-GB"/>
        </w:rPr>
        <w:t xml:space="preserve"> lesson</w:t>
      </w:r>
    </w:p>
    <w:p w14:paraId="23E0D984" w14:textId="77777777" w:rsidR="00E311FF" w:rsidRPr="0015701A" w:rsidRDefault="00E311FF"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662F51C" w14:textId="77777777" w:rsidR="00D63D75" w:rsidRPr="0015701A"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D6223F0" w14:textId="62506C51" w:rsidR="00D63D75" w:rsidRPr="00E311FF" w:rsidRDefault="00E311FF" w:rsidP="009D3E53">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r w:rsidRPr="00E311FF">
        <w:rPr>
          <w:rFonts w:ascii="Candara" w:hAnsi="Candara"/>
          <w:sz w:val="22"/>
          <w:szCs w:val="22"/>
          <w:lang w:val="en-GB"/>
        </w:rPr>
        <w:t xml:space="preserve">EFF </w:t>
      </w:r>
      <w:r w:rsidR="008C7204">
        <w:rPr>
          <w:rFonts w:ascii="Candara" w:hAnsi="Candara"/>
          <w:sz w:val="22"/>
          <w:szCs w:val="22"/>
          <w:lang w:val="en-GB"/>
        </w:rPr>
        <w:t>-</w:t>
      </w:r>
      <w:r w:rsidRPr="00E311FF">
        <w:rPr>
          <w:rFonts w:ascii="Candara" w:hAnsi="Candara"/>
          <w:sz w:val="22"/>
          <w:szCs w:val="22"/>
          <w:lang w:val="en-GB"/>
        </w:rPr>
        <w:t xml:space="preserve"> </w:t>
      </w:r>
      <w:r w:rsidRPr="00E311FF">
        <w:rPr>
          <w:rFonts w:ascii="Candara" w:hAnsi="Candara"/>
          <w:sz w:val="22"/>
          <w:szCs w:val="22"/>
          <w:lang w:val="en-GB"/>
        </w:rPr>
        <w:fldChar w:fldCharType="begin"/>
      </w:r>
      <w:r w:rsidRPr="00E311FF">
        <w:rPr>
          <w:rFonts w:ascii="Candara" w:hAnsi="Candara"/>
          <w:sz w:val="22"/>
          <w:szCs w:val="22"/>
          <w:lang w:val="en-GB"/>
        </w:rPr>
        <w:instrText xml:space="preserve"> HYPERLINK "https://www.eff.org/wp/defending-privacy-us-border-guide-travelers-carrying-digital-devices" \t "_blank" </w:instrText>
      </w:r>
      <w:r w:rsidRPr="00E311FF">
        <w:rPr>
          <w:rFonts w:ascii="Candara" w:hAnsi="Candara"/>
          <w:sz w:val="22"/>
          <w:szCs w:val="22"/>
          <w:lang w:val="en-GB"/>
        </w:rPr>
        <w:fldChar w:fldCharType="separate"/>
      </w:r>
      <w:r w:rsidRPr="00E311FF">
        <w:rPr>
          <w:rStyle w:val="Hyperlink"/>
          <w:rFonts w:ascii="Candara" w:hAnsi="Candara"/>
          <w:sz w:val="22"/>
          <w:szCs w:val="22"/>
          <w:lang w:val="en-GB"/>
        </w:rPr>
        <w:t>Defending Privacy at the U.S. Border guide</w:t>
      </w:r>
      <w:r w:rsidRPr="00E311FF">
        <w:rPr>
          <w:rFonts w:ascii="Candara" w:hAnsi="Candara"/>
          <w:sz w:val="22"/>
          <w:szCs w:val="22"/>
        </w:rPr>
        <w:fldChar w:fldCharType="end"/>
      </w:r>
    </w:p>
    <w:p w14:paraId="58D856B2" w14:textId="77777777" w:rsidR="00E311FF" w:rsidRDefault="00E311FF"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9099643" w14:textId="77777777" w:rsidR="00D63D75"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FD66DA5" w14:textId="6A630328" w:rsidR="00D63D75"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 xml:space="preserve">Passwords </w:t>
      </w:r>
      <w:r w:rsidR="0011423D">
        <w:rPr>
          <w:rFonts w:ascii="Candara" w:hAnsi="Candara" w:cs="Helvetica"/>
          <w:b/>
          <w:bCs/>
          <w:i/>
          <w:iCs/>
          <w:sz w:val="22"/>
          <w:szCs w:val="22"/>
          <w:lang w:val="en-GB"/>
        </w:rPr>
        <w:t>Expert</w:t>
      </w:r>
      <w:r>
        <w:rPr>
          <w:rFonts w:ascii="Candara" w:hAnsi="Candara" w:cs="Helvetica"/>
          <w:b/>
          <w:bCs/>
          <w:i/>
          <w:iCs/>
          <w:sz w:val="22"/>
          <w:szCs w:val="22"/>
          <w:lang w:val="en-GB"/>
        </w:rPr>
        <w:t xml:space="preserve"> Checklist</w:t>
      </w:r>
    </w:p>
    <w:p w14:paraId="30391C99" w14:textId="77777777" w:rsidR="00D63D75" w:rsidRDefault="00D63D75" w:rsidP="00D6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1A0AE244" w14:textId="02EBED9F" w:rsidR="00D63D75" w:rsidRDefault="0078306F"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Create &amp; maintain non-sensitive data account</w:t>
      </w:r>
    </w:p>
    <w:p w14:paraId="00F9ABF6" w14:textId="30079FD2" w:rsidR="0078306F" w:rsidRDefault="0078306F"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Make non-sensitive account the primary account on your computer</w:t>
      </w:r>
    </w:p>
    <w:p w14:paraId="64A59A75" w14:textId="251BF11B" w:rsidR="0078306F" w:rsidRDefault="0078306F"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Hide/protect your password manager</w:t>
      </w:r>
    </w:p>
    <w:p w14:paraId="3BFD56DA" w14:textId="63874D2D" w:rsidR="0078306F" w:rsidRDefault="0078306F"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Check your rights about disclosure of information</w:t>
      </w:r>
    </w:p>
    <w:p w14:paraId="2E970586" w14:textId="00B6FA68" w:rsidR="00D63D75" w:rsidRPr="0078306F" w:rsidRDefault="00D63D75" w:rsidP="007830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D3DCD78" w14:textId="77777777" w:rsidR="0034795F"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13470DB" w14:textId="77777777" w:rsidR="0005087C" w:rsidRPr="00610793" w:rsidRDefault="0005087C"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70038C8"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E8F0F5F"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14D8AA0" w14:textId="04EBD560" w:rsidR="0034795F" w:rsidRPr="00805276" w:rsidRDefault="008409E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PROTECTING FILES</w:t>
      </w:r>
    </w:p>
    <w:p w14:paraId="56CBF12B" w14:textId="77777777" w:rsidR="0034795F"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818C1ED" w14:textId="691F25E0" w:rsidR="004717DD" w:rsidRPr="009D4025" w:rsidRDefault="004717DD" w:rsidP="009D4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color w:val="FF0000"/>
          <w:sz w:val="22"/>
          <w:szCs w:val="22"/>
        </w:rPr>
      </w:pPr>
    </w:p>
    <w:p w14:paraId="49EAA9B3" w14:textId="77777777" w:rsidR="008409EE" w:rsidRDefault="008409EE" w:rsidP="00840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color w:val="FF0000"/>
          <w:sz w:val="22"/>
          <w:szCs w:val="22"/>
        </w:rPr>
      </w:pPr>
    </w:p>
    <w:p w14:paraId="6902C77C" w14:textId="19FE4004" w:rsidR="008409EE" w:rsidRDefault="008409EE" w:rsidP="00840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color w:val="FF0000"/>
          <w:sz w:val="22"/>
          <w:szCs w:val="22"/>
        </w:rPr>
      </w:pPr>
      <w:r>
        <w:rPr>
          <w:rFonts w:ascii="Candara" w:hAnsi="Candara" w:cs="Helvetica"/>
          <w:i/>
          <w:color w:val="FF0000"/>
          <w:sz w:val="22"/>
          <w:szCs w:val="22"/>
        </w:rPr>
        <w:t>ADVANCED</w:t>
      </w:r>
    </w:p>
    <w:p w14:paraId="2AABC055" w14:textId="77777777" w:rsidR="008409EE" w:rsidRPr="008409EE" w:rsidRDefault="008409EE" w:rsidP="00840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color w:val="FF0000"/>
          <w:sz w:val="22"/>
          <w:szCs w:val="22"/>
        </w:rPr>
      </w:pPr>
    </w:p>
    <w:p w14:paraId="4080774A" w14:textId="77777777" w:rsidR="008409EE" w:rsidRPr="00610793" w:rsidRDefault="008409EE"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0360C49" w14:textId="33DA78D8" w:rsidR="00805276" w:rsidRPr="000C569F" w:rsidRDefault="0005087C"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sz w:val="22"/>
          <w:szCs w:val="22"/>
        </w:rPr>
      </w:pPr>
      <w:r>
        <w:rPr>
          <w:rFonts w:ascii="Candara" w:hAnsi="Candara" w:cs="Trebuchet MS"/>
          <w:b/>
          <w:sz w:val="22"/>
          <w:szCs w:val="22"/>
          <w:highlight w:val="magenta"/>
        </w:rPr>
        <w:t xml:space="preserve">1. </w:t>
      </w:r>
      <w:r w:rsidR="0034795F" w:rsidRPr="00905853">
        <w:rPr>
          <w:rFonts w:ascii="Candara" w:hAnsi="Candara" w:cs="Trebuchet MS"/>
          <w:b/>
          <w:sz w:val="22"/>
          <w:szCs w:val="22"/>
          <w:highlight w:val="magenta"/>
        </w:rPr>
        <w:t>How to protect sensitive files</w:t>
      </w:r>
      <w:r w:rsidR="0034795F" w:rsidRPr="00805276">
        <w:rPr>
          <w:rFonts w:ascii="Candara" w:hAnsi="Candara" w:cs="Trebuchet MS"/>
          <w:b/>
          <w:sz w:val="22"/>
          <w:szCs w:val="22"/>
        </w:rPr>
        <w:t xml:space="preserve"> </w:t>
      </w:r>
    </w:p>
    <w:p w14:paraId="3FE9E844" w14:textId="1DF96611" w:rsidR="00E549F3" w:rsidRDefault="00EE7352" w:rsidP="005A7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Many human rights activists have sensitive information that could have serious consequences if</w:t>
      </w:r>
      <w:r w:rsidR="00C24E90">
        <w:rPr>
          <w:rFonts w:ascii="Candara" w:hAnsi="Candara" w:cs="Trebuchet MS"/>
          <w:bCs/>
          <w:sz w:val="22"/>
          <w:szCs w:val="22"/>
          <w:lang w:val="en-GB"/>
        </w:rPr>
        <w:t xml:space="preserve"> </w:t>
      </w:r>
      <w:r>
        <w:rPr>
          <w:rFonts w:ascii="Candara" w:hAnsi="Candara" w:cs="Trebuchet MS"/>
          <w:bCs/>
          <w:sz w:val="22"/>
          <w:szCs w:val="22"/>
          <w:lang w:val="en-GB"/>
        </w:rPr>
        <w:t xml:space="preserve">seen by the wrong people. The </w:t>
      </w:r>
      <w:r w:rsidRPr="00EE7352">
        <w:rPr>
          <w:rFonts w:ascii="Candara" w:hAnsi="Candara" w:cs="Trebuchet MS"/>
          <w:bCs/>
          <w:sz w:val="22"/>
          <w:szCs w:val="22"/>
          <w:highlight w:val="yellow"/>
          <w:lang w:val="en-GB"/>
        </w:rPr>
        <w:t>Managing Information lesson</w:t>
      </w:r>
      <w:r>
        <w:rPr>
          <w:rFonts w:ascii="Candara" w:hAnsi="Candara" w:cs="Trebuchet MS"/>
          <w:bCs/>
          <w:sz w:val="22"/>
          <w:szCs w:val="22"/>
          <w:lang w:val="en-GB"/>
        </w:rPr>
        <w:t xml:space="preserve"> can help you determine your threat model. </w:t>
      </w:r>
      <w:r w:rsidR="00C24E90">
        <w:rPr>
          <w:rFonts w:ascii="Candara" w:hAnsi="Candara" w:cs="Trebuchet MS"/>
          <w:bCs/>
          <w:sz w:val="22"/>
          <w:szCs w:val="22"/>
          <w:lang w:val="en-GB"/>
        </w:rPr>
        <w:t xml:space="preserve">Following the steps laid out in the </w:t>
      </w:r>
      <w:r w:rsidR="005A7EED" w:rsidRPr="005A7EED">
        <w:rPr>
          <w:rFonts w:ascii="Candara" w:hAnsi="Candara" w:cs="Trebuchet MS"/>
          <w:bCs/>
          <w:sz w:val="22"/>
          <w:szCs w:val="22"/>
          <w:highlight w:val="yellow"/>
          <w:lang w:val="en-GB"/>
        </w:rPr>
        <w:t>Office</w:t>
      </w:r>
      <w:r w:rsidR="005A7EED" w:rsidRPr="00D94F49">
        <w:rPr>
          <w:rFonts w:ascii="Candara" w:hAnsi="Candara" w:cs="Trebuchet MS"/>
          <w:bCs/>
          <w:sz w:val="22"/>
          <w:szCs w:val="22"/>
          <w:highlight w:val="yellow"/>
          <w:lang w:val="en-GB"/>
        </w:rPr>
        <w:t xml:space="preserve"> </w:t>
      </w:r>
      <w:r w:rsidR="00905853" w:rsidRPr="00D94F49">
        <w:rPr>
          <w:rFonts w:ascii="Candara" w:hAnsi="Candara" w:cs="Trebuchet MS"/>
          <w:bCs/>
          <w:sz w:val="22"/>
          <w:szCs w:val="22"/>
          <w:highlight w:val="yellow"/>
          <w:lang w:val="en-GB"/>
        </w:rPr>
        <w:t>lesson</w:t>
      </w:r>
      <w:r w:rsidR="00905853">
        <w:rPr>
          <w:rFonts w:ascii="Candara" w:hAnsi="Candara" w:cs="Trebuchet MS"/>
          <w:bCs/>
          <w:sz w:val="22"/>
          <w:szCs w:val="22"/>
          <w:lang w:val="en-GB"/>
        </w:rPr>
        <w:t xml:space="preserve"> </w:t>
      </w:r>
      <w:r w:rsidR="005A7EED">
        <w:rPr>
          <w:rFonts w:ascii="Candara" w:hAnsi="Candara" w:cs="Trebuchet MS"/>
          <w:bCs/>
          <w:sz w:val="22"/>
          <w:szCs w:val="22"/>
          <w:lang w:val="en-GB"/>
        </w:rPr>
        <w:t xml:space="preserve">and the </w:t>
      </w:r>
      <w:r w:rsidR="005A7EED" w:rsidRPr="005A7EED">
        <w:rPr>
          <w:rFonts w:ascii="Candara" w:hAnsi="Candara" w:cs="Trebuchet MS"/>
          <w:bCs/>
          <w:sz w:val="22"/>
          <w:szCs w:val="22"/>
          <w:highlight w:val="yellow"/>
          <w:lang w:val="en-GB"/>
        </w:rPr>
        <w:t>Malware lesson</w:t>
      </w:r>
      <w:r w:rsidR="005A7EED">
        <w:rPr>
          <w:rFonts w:ascii="Candara" w:hAnsi="Candara" w:cs="Trebuchet MS"/>
          <w:bCs/>
          <w:sz w:val="22"/>
          <w:szCs w:val="22"/>
          <w:lang w:val="en-GB"/>
        </w:rPr>
        <w:t xml:space="preserve"> will help you to protect your computer physically and digitally. However there may be situations where these precautions fail or you need to show your computer to someone whom you don’t want to see the files. This</w:t>
      </w:r>
      <w:r w:rsidR="00E549F3" w:rsidRPr="00E549F3">
        <w:rPr>
          <w:rFonts w:ascii="Candara" w:hAnsi="Candara" w:cs="Trebuchet MS"/>
          <w:bCs/>
          <w:sz w:val="22"/>
          <w:szCs w:val="22"/>
          <w:lang w:val="en-GB"/>
        </w:rPr>
        <w:t xml:space="preserve"> is why you should also protect the files themselves. </w:t>
      </w:r>
      <w:r w:rsidR="00F96A6A">
        <w:rPr>
          <w:rFonts w:ascii="Candara" w:hAnsi="Candara" w:cs="Trebuchet MS"/>
          <w:bCs/>
          <w:sz w:val="22"/>
          <w:szCs w:val="22"/>
          <w:lang w:val="en-GB"/>
        </w:rPr>
        <w:t>You can do this by encrypting them</w:t>
      </w:r>
      <w:r w:rsidR="00A12FCB">
        <w:rPr>
          <w:rFonts w:ascii="Candara" w:hAnsi="Candara" w:cs="Trebuchet MS"/>
          <w:bCs/>
          <w:sz w:val="22"/>
          <w:szCs w:val="22"/>
          <w:lang w:val="en-GB"/>
        </w:rPr>
        <w:t xml:space="preserve"> so that only you can read them</w:t>
      </w:r>
      <w:r w:rsidR="00F96A6A">
        <w:rPr>
          <w:rFonts w:ascii="Candara" w:hAnsi="Candara" w:cs="Trebuchet MS"/>
          <w:bCs/>
          <w:sz w:val="22"/>
          <w:szCs w:val="22"/>
          <w:lang w:val="en-GB"/>
        </w:rPr>
        <w:t xml:space="preserve">. </w:t>
      </w:r>
    </w:p>
    <w:p w14:paraId="548B7FD5" w14:textId="77777777" w:rsidR="00F96A6A" w:rsidRDefault="00F96A6A" w:rsidP="005A7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06B3FDA7" w14:textId="46540819" w:rsidR="00F96A6A" w:rsidRPr="00E549F3" w:rsidRDefault="00F96A6A" w:rsidP="005A7E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4215FA">
        <w:rPr>
          <w:rFonts w:ascii="Candara" w:hAnsi="Candara" w:cs="Trebuchet MS"/>
          <w:bCs/>
          <w:sz w:val="22"/>
          <w:szCs w:val="22"/>
          <w:lang w:val="en-GB"/>
        </w:rPr>
        <w:t xml:space="preserve">Encryption is a way to enhance the security of a message or file by scrambling the contents so that </w:t>
      </w:r>
      <w:proofErr w:type="gramStart"/>
      <w:r w:rsidRPr="004215FA">
        <w:rPr>
          <w:rFonts w:ascii="Candara" w:hAnsi="Candara" w:cs="Trebuchet MS"/>
          <w:bCs/>
          <w:sz w:val="22"/>
          <w:szCs w:val="22"/>
          <w:lang w:val="en-GB"/>
        </w:rPr>
        <w:t xml:space="preserve">it can </w:t>
      </w:r>
      <w:r>
        <w:rPr>
          <w:rFonts w:ascii="Candara" w:hAnsi="Candara" w:cs="Trebuchet MS"/>
          <w:bCs/>
          <w:sz w:val="22"/>
          <w:szCs w:val="22"/>
          <w:lang w:val="en-GB"/>
        </w:rPr>
        <w:t xml:space="preserve">only </w:t>
      </w:r>
      <w:r w:rsidRPr="004215FA">
        <w:rPr>
          <w:rFonts w:ascii="Candara" w:hAnsi="Candara" w:cs="Trebuchet MS"/>
          <w:bCs/>
          <w:sz w:val="22"/>
          <w:szCs w:val="22"/>
          <w:lang w:val="en-GB"/>
        </w:rPr>
        <w:t>be read by someone who has the right encryption key to unscramble</w:t>
      </w:r>
      <w:proofErr w:type="gramEnd"/>
      <w:r w:rsidRPr="004215FA">
        <w:rPr>
          <w:rFonts w:ascii="Candara" w:hAnsi="Candara" w:cs="Trebuchet MS"/>
          <w:bCs/>
          <w:sz w:val="22"/>
          <w:szCs w:val="22"/>
          <w:lang w:val="en-GB"/>
        </w:rPr>
        <w:t xml:space="preserve"> it. </w:t>
      </w:r>
    </w:p>
    <w:p w14:paraId="36461775" w14:textId="53A1703F" w:rsidR="00A12FCB" w:rsidRDefault="00D14CE2" w:rsidP="00E5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ins w:id="0" w:author="Office User" w:date="2015-11-26T23:49:00Z">
        <w:r>
          <w:rPr>
            <w:rFonts w:ascii="Candara" w:hAnsi="Candara" w:cs="Trebuchet MS"/>
            <w:bCs/>
            <w:sz w:val="22"/>
            <w:szCs w:val="22"/>
            <w:lang w:val="en-GB"/>
          </w:rPr>
          <w:t xml:space="preserve">Many activists use </w:t>
        </w:r>
      </w:ins>
      <w:proofErr w:type="spellStart"/>
      <w:ins w:id="1" w:author="Office User" w:date="2015-11-26T23:58:00Z">
        <w:r w:rsidR="008E482B">
          <w:rPr>
            <w:rFonts w:ascii="Candara" w:hAnsi="Candara" w:cs="Trebuchet MS"/>
            <w:bCs/>
            <w:sz w:val="22"/>
            <w:szCs w:val="22"/>
            <w:lang w:val="en-GB"/>
          </w:rPr>
          <w:t>TrueCrypt</w:t>
        </w:r>
      </w:ins>
      <w:proofErr w:type="spellEnd"/>
      <w:ins w:id="2" w:author="Office User" w:date="2015-11-26T23:49:00Z">
        <w:r>
          <w:rPr>
            <w:rFonts w:ascii="Candara" w:hAnsi="Candara" w:cs="Trebuchet MS"/>
            <w:bCs/>
            <w:sz w:val="22"/>
            <w:szCs w:val="22"/>
            <w:lang w:val="en-GB"/>
          </w:rPr>
          <w:t xml:space="preserve">, but serious vulnerabilities have recently been found in it. </w:t>
        </w:r>
      </w:ins>
      <w:r w:rsidR="00302BED" w:rsidRPr="00EA53BD">
        <w:rPr>
          <w:rFonts w:ascii="Candara" w:hAnsi="Candara" w:cs="Trebuchet MS"/>
          <w:bCs/>
          <w:sz w:val="22"/>
          <w:szCs w:val="22"/>
          <w:highlight w:val="green"/>
          <w:lang w:val="en-GB"/>
        </w:rPr>
        <w:fldChar w:fldCharType="begin"/>
      </w:r>
      <w:r w:rsidR="00302BED" w:rsidRPr="00EA53BD">
        <w:rPr>
          <w:rFonts w:ascii="Candara" w:hAnsi="Candara" w:cs="Trebuchet MS"/>
          <w:bCs/>
          <w:sz w:val="22"/>
          <w:szCs w:val="22"/>
          <w:highlight w:val="green"/>
          <w:lang w:val="en-GB"/>
        </w:rPr>
        <w:instrText xml:space="preserve"> HYPERLINK "https://veracrypt.codeplex.com/wikipage?title=Downloads" </w:instrText>
      </w:r>
      <w:r w:rsidR="00302BED" w:rsidRPr="00EA53BD">
        <w:rPr>
          <w:rFonts w:ascii="Candara" w:hAnsi="Candara" w:cs="Trebuchet MS"/>
          <w:bCs/>
          <w:sz w:val="22"/>
          <w:szCs w:val="22"/>
          <w:highlight w:val="green"/>
          <w:lang w:val="en-GB"/>
        </w:rPr>
      </w:r>
      <w:r w:rsidR="00302BED" w:rsidRPr="00EA53BD">
        <w:rPr>
          <w:rFonts w:ascii="Candara" w:hAnsi="Candara" w:cs="Trebuchet MS"/>
          <w:bCs/>
          <w:sz w:val="22"/>
          <w:szCs w:val="22"/>
          <w:highlight w:val="green"/>
          <w:lang w:val="en-GB"/>
        </w:rPr>
        <w:fldChar w:fldCharType="separate"/>
      </w:r>
      <w:proofErr w:type="spellStart"/>
      <w:ins w:id="3" w:author="Office User" w:date="2015-11-26T23:55:00Z">
        <w:r w:rsidRPr="00EA53BD">
          <w:rPr>
            <w:rStyle w:val="Hyperlink"/>
            <w:rFonts w:ascii="Candara" w:hAnsi="Candara" w:cs="Trebuchet MS"/>
            <w:bCs/>
            <w:sz w:val="22"/>
            <w:szCs w:val="22"/>
            <w:highlight w:val="green"/>
            <w:lang w:val="en-GB"/>
          </w:rPr>
          <w:t>VeraCrypt</w:t>
        </w:r>
        <w:proofErr w:type="spellEnd"/>
        <w:r w:rsidR="00302BED" w:rsidRPr="00EA53BD">
          <w:rPr>
            <w:rFonts w:ascii="Candara" w:hAnsi="Candara" w:cs="Trebuchet MS"/>
            <w:bCs/>
            <w:sz w:val="22"/>
            <w:szCs w:val="22"/>
            <w:highlight w:val="green"/>
            <w:lang w:val="en-GB"/>
          </w:rPr>
          <w:fldChar w:fldCharType="end"/>
        </w:r>
      </w:ins>
      <w:ins w:id="4" w:author="Office User" w:date="2015-11-26T23:49:00Z">
        <w:r>
          <w:rPr>
            <w:rFonts w:ascii="Candara" w:hAnsi="Candara" w:cs="Trebuchet MS"/>
            <w:bCs/>
            <w:sz w:val="22"/>
            <w:szCs w:val="22"/>
            <w:lang w:val="en-GB"/>
          </w:rPr>
          <w:t xml:space="preserve"> is a good, free, open-source, alternative that we recommend instead. </w:t>
        </w:r>
      </w:ins>
      <w:del w:id="5" w:author="Office User" w:date="2015-11-26T23:49:00Z">
        <w:r w:rsidR="00F96A6A" w:rsidDel="00D14CE2">
          <w:rPr>
            <w:rFonts w:ascii="Candara" w:hAnsi="Candara" w:cs="Trebuchet MS"/>
            <w:bCs/>
            <w:sz w:val="22"/>
            <w:szCs w:val="22"/>
            <w:lang w:val="en-GB"/>
          </w:rPr>
          <w:delText>There is a good</w:delText>
        </w:r>
        <w:r w:rsidR="00A12FCB" w:rsidDel="00D14CE2">
          <w:rPr>
            <w:rFonts w:ascii="Candara" w:hAnsi="Candara" w:cs="Trebuchet MS"/>
            <w:bCs/>
            <w:sz w:val="22"/>
            <w:szCs w:val="22"/>
            <w:lang w:val="en-GB"/>
          </w:rPr>
          <w:delText>, free,</w:delText>
        </w:r>
        <w:r w:rsidR="00F96A6A" w:rsidDel="00D14CE2">
          <w:rPr>
            <w:rFonts w:ascii="Candara" w:hAnsi="Candara" w:cs="Trebuchet MS"/>
            <w:bCs/>
            <w:sz w:val="22"/>
            <w:szCs w:val="22"/>
            <w:lang w:val="en-GB"/>
          </w:rPr>
          <w:delText xml:space="preserve"> open-source tool that can help you do this, called TrueCrypt. </w:delText>
        </w:r>
      </w:del>
      <w:r w:rsidR="00C41EF1">
        <w:rPr>
          <w:rFonts w:ascii="Candara" w:hAnsi="Candara" w:cs="Trebuchet MS"/>
          <w:bCs/>
          <w:sz w:val="22"/>
          <w:szCs w:val="22"/>
          <w:lang w:val="en-GB"/>
        </w:rPr>
        <w:t xml:space="preserve">Much like a safe, </w:t>
      </w:r>
      <w:proofErr w:type="spellStart"/>
      <w:ins w:id="6" w:author="Office User" w:date="2015-11-26T23:49:00Z">
        <w:r>
          <w:rPr>
            <w:rFonts w:ascii="Candara" w:hAnsi="Candara" w:cs="Trebuchet MS"/>
            <w:bCs/>
            <w:sz w:val="22"/>
            <w:szCs w:val="22"/>
            <w:lang w:val="en-GB"/>
          </w:rPr>
          <w:t>Vera</w:t>
        </w:r>
      </w:ins>
      <w:r w:rsidR="00A12FCB">
        <w:rPr>
          <w:rFonts w:ascii="Candara" w:hAnsi="Candara" w:cs="Trebuchet MS"/>
          <w:bCs/>
          <w:sz w:val="22"/>
          <w:szCs w:val="22"/>
          <w:lang w:val="en-GB"/>
        </w:rPr>
        <w:t>Crypt</w:t>
      </w:r>
      <w:proofErr w:type="spellEnd"/>
      <w:r w:rsidR="00A12FCB">
        <w:rPr>
          <w:rFonts w:ascii="Candara" w:hAnsi="Candara" w:cs="Trebuchet MS"/>
          <w:bCs/>
          <w:sz w:val="22"/>
          <w:szCs w:val="22"/>
          <w:lang w:val="en-GB"/>
        </w:rPr>
        <w:t xml:space="preserve"> creates an encrypted container on your computer or hard drive, that you can put as many files as you like into. </w:t>
      </w:r>
    </w:p>
    <w:p w14:paraId="18C36162" w14:textId="77777777" w:rsidR="00A12FCB" w:rsidRDefault="00A12FCB" w:rsidP="00E5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 w:author="Office User" w:date="2015-11-26T23:49:00Z"/>
          <w:rFonts w:ascii="Candara" w:hAnsi="Candara" w:cs="Trebuchet MS"/>
          <w:bCs/>
          <w:sz w:val="22"/>
          <w:szCs w:val="22"/>
          <w:lang w:val="en-GB"/>
        </w:rPr>
      </w:pPr>
    </w:p>
    <w:p w14:paraId="24D85F1D" w14:textId="642F961B" w:rsidR="00D14CE2" w:rsidRDefault="00D14CE2" w:rsidP="00E5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 w:author="Office User" w:date="2015-11-26T23:44:00Z"/>
          <w:rFonts w:ascii="Candara" w:hAnsi="Candara" w:cs="Trebuchet MS"/>
          <w:bCs/>
          <w:sz w:val="22"/>
          <w:szCs w:val="22"/>
          <w:lang w:val="en-GB"/>
        </w:rPr>
      </w:pPr>
      <w:ins w:id="9" w:author="Office User" w:date="2015-11-26T23:49:00Z">
        <w:r>
          <w:rPr>
            <w:rFonts w:ascii="Candara" w:hAnsi="Candara" w:cs="Trebuchet MS"/>
            <w:bCs/>
            <w:sz w:val="22"/>
            <w:szCs w:val="22"/>
            <w:lang w:val="en-GB"/>
          </w:rPr>
          <w:t xml:space="preserve">We will shortly be creating a tool guide for </w:t>
        </w:r>
        <w:proofErr w:type="spellStart"/>
        <w:r>
          <w:rPr>
            <w:rFonts w:ascii="Candara" w:hAnsi="Candara" w:cs="Trebuchet MS"/>
            <w:bCs/>
            <w:sz w:val="22"/>
            <w:szCs w:val="22"/>
            <w:lang w:val="en-GB"/>
          </w:rPr>
          <w:t>VeraCrypt</w:t>
        </w:r>
      </w:ins>
      <w:proofErr w:type="spellEnd"/>
      <w:ins w:id="10" w:author="Office User" w:date="2015-11-26T23:50:00Z">
        <w:r>
          <w:rPr>
            <w:rFonts w:ascii="Candara" w:hAnsi="Candara" w:cs="Trebuchet MS"/>
            <w:bCs/>
            <w:sz w:val="22"/>
            <w:szCs w:val="22"/>
            <w:lang w:val="en-GB"/>
          </w:rPr>
          <w:t xml:space="preserve">. For now, users can get a step-by-step guide of how to use and install it </w:t>
        </w:r>
      </w:ins>
      <w:r w:rsidR="00302BED" w:rsidRPr="00EA53BD">
        <w:rPr>
          <w:rFonts w:ascii="Candara" w:hAnsi="Candara" w:cs="Trebuchet MS"/>
          <w:bCs/>
          <w:sz w:val="22"/>
          <w:szCs w:val="22"/>
          <w:highlight w:val="green"/>
          <w:lang w:val="en-GB"/>
        </w:rPr>
        <w:fldChar w:fldCharType="begin"/>
      </w:r>
      <w:r w:rsidR="00302BED" w:rsidRPr="00EA53BD">
        <w:rPr>
          <w:rFonts w:ascii="Candara" w:hAnsi="Candara" w:cs="Trebuchet MS"/>
          <w:bCs/>
          <w:sz w:val="22"/>
          <w:szCs w:val="22"/>
          <w:highlight w:val="green"/>
          <w:lang w:val="en-GB"/>
        </w:rPr>
        <w:instrText xml:space="preserve"> HYPERLINK "https://veracrypt.codeplex.com/wikipage?title=Beginner%27s Tutorial" </w:instrText>
      </w:r>
      <w:r w:rsidR="00302BED" w:rsidRPr="00EA53BD">
        <w:rPr>
          <w:rFonts w:ascii="Candara" w:hAnsi="Candara" w:cs="Trebuchet MS"/>
          <w:bCs/>
          <w:sz w:val="22"/>
          <w:szCs w:val="22"/>
          <w:highlight w:val="green"/>
          <w:lang w:val="en-GB"/>
        </w:rPr>
      </w:r>
      <w:r w:rsidR="00302BED" w:rsidRPr="00EA53BD">
        <w:rPr>
          <w:rFonts w:ascii="Candara" w:hAnsi="Candara" w:cs="Trebuchet MS"/>
          <w:bCs/>
          <w:sz w:val="22"/>
          <w:szCs w:val="22"/>
          <w:highlight w:val="green"/>
          <w:lang w:val="en-GB"/>
        </w:rPr>
        <w:fldChar w:fldCharType="separate"/>
      </w:r>
      <w:ins w:id="11" w:author="Office User" w:date="2015-11-26T23:56:00Z">
        <w:r w:rsidRPr="00EA53BD">
          <w:rPr>
            <w:rStyle w:val="Hyperlink"/>
            <w:rFonts w:ascii="Candara" w:hAnsi="Candara" w:cs="Trebuchet MS"/>
            <w:bCs/>
            <w:sz w:val="22"/>
            <w:szCs w:val="22"/>
            <w:highlight w:val="green"/>
            <w:lang w:val="en-GB"/>
          </w:rPr>
          <w:t>here</w:t>
        </w:r>
        <w:r w:rsidR="00302BED" w:rsidRPr="00EA53BD">
          <w:rPr>
            <w:rFonts w:ascii="Candara" w:hAnsi="Candara" w:cs="Trebuchet MS"/>
            <w:bCs/>
            <w:sz w:val="22"/>
            <w:szCs w:val="22"/>
            <w:highlight w:val="green"/>
            <w:lang w:val="en-GB"/>
          </w:rPr>
          <w:fldChar w:fldCharType="end"/>
        </w:r>
      </w:ins>
      <w:ins w:id="12" w:author="Office User" w:date="2015-11-26T23:50:00Z">
        <w:r w:rsidRPr="00EA53BD">
          <w:rPr>
            <w:rFonts w:ascii="Candara" w:hAnsi="Candara" w:cs="Trebuchet MS"/>
            <w:bCs/>
            <w:sz w:val="22"/>
            <w:szCs w:val="22"/>
            <w:highlight w:val="green"/>
            <w:lang w:val="en-GB"/>
          </w:rPr>
          <w:t>.</w:t>
        </w:r>
        <w:r>
          <w:rPr>
            <w:rFonts w:ascii="Candara" w:hAnsi="Candara" w:cs="Trebuchet MS"/>
            <w:bCs/>
            <w:sz w:val="22"/>
            <w:szCs w:val="22"/>
            <w:lang w:val="en-GB"/>
          </w:rPr>
          <w:t xml:space="preserve"> </w:t>
        </w:r>
      </w:ins>
    </w:p>
    <w:p w14:paraId="08092426" w14:textId="77777777" w:rsidR="00DE2DCF" w:rsidDel="00D14CE2" w:rsidRDefault="00DE2DCF" w:rsidP="00E5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3" w:author="Office User" w:date="2015-11-26T23:49:00Z"/>
          <w:rFonts w:ascii="Candara" w:hAnsi="Candara" w:cs="Trebuchet MS"/>
          <w:bCs/>
          <w:sz w:val="22"/>
          <w:szCs w:val="22"/>
          <w:lang w:val="en-GB"/>
        </w:rPr>
      </w:pPr>
    </w:p>
    <w:p w14:paraId="79AC8650" w14:textId="64FEFA62" w:rsidR="00F7693E" w:rsidRDefault="00F96A6A" w:rsidP="00E54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del w:id="14" w:author="Office User" w:date="2015-11-26T23:49:00Z">
        <w:r w:rsidDel="00D14CE2">
          <w:rPr>
            <w:rFonts w:ascii="Candara" w:hAnsi="Candara" w:cs="Trebuchet MS"/>
            <w:bCs/>
            <w:sz w:val="22"/>
            <w:szCs w:val="22"/>
            <w:lang w:val="en-GB"/>
          </w:rPr>
          <w:delText xml:space="preserve">Learn how to set-up and use </w:delText>
        </w:r>
        <w:r w:rsidR="00560D1A" w:rsidDel="00D14CE2">
          <w:rPr>
            <w:rFonts w:ascii="Candara" w:hAnsi="Candara" w:cs="Trebuchet MS"/>
            <w:bCs/>
            <w:sz w:val="22"/>
            <w:szCs w:val="22"/>
            <w:lang w:val="en-GB"/>
          </w:rPr>
          <w:delText>it</w:delText>
        </w:r>
        <w:r w:rsidDel="00D14CE2">
          <w:rPr>
            <w:rFonts w:ascii="Candara" w:hAnsi="Candara" w:cs="Trebuchet MS"/>
            <w:bCs/>
            <w:sz w:val="22"/>
            <w:szCs w:val="22"/>
            <w:lang w:val="en-GB"/>
          </w:rPr>
          <w:delText xml:space="preserve"> </w:delText>
        </w:r>
        <w:r w:rsidR="00560D1A" w:rsidDel="00D14CE2">
          <w:rPr>
            <w:rFonts w:ascii="Candara" w:hAnsi="Candara" w:cs="Trebuchet MS"/>
            <w:bCs/>
            <w:sz w:val="22"/>
            <w:szCs w:val="22"/>
            <w:lang w:val="en-GB"/>
          </w:rPr>
          <w:delText xml:space="preserve">in our </w:delText>
        </w:r>
        <w:r w:rsidR="00560D1A" w:rsidRPr="00560D1A" w:rsidDel="00D14CE2">
          <w:rPr>
            <w:rFonts w:ascii="Candara" w:hAnsi="Candara" w:cs="Trebuchet MS"/>
            <w:bCs/>
            <w:sz w:val="22"/>
            <w:szCs w:val="22"/>
            <w:highlight w:val="yellow"/>
            <w:lang w:val="en-GB"/>
          </w:rPr>
          <w:delText>TrueCrypt tool guide</w:delText>
        </w:r>
        <w:r w:rsidDel="00D14CE2">
          <w:rPr>
            <w:rFonts w:ascii="Candara" w:hAnsi="Candara" w:cs="Trebuchet MS"/>
            <w:bCs/>
            <w:sz w:val="22"/>
            <w:szCs w:val="22"/>
            <w:lang w:val="en-GB"/>
          </w:rPr>
          <w:delText xml:space="preserve">. </w:delText>
        </w:r>
      </w:del>
    </w:p>
    <w:p w14:paraId="39681A24" w14:textId="77777777" w:rsidR="00EC4F1C" w:rsidRDefault="00EC4F1C"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lang w:val="en-GB"/>
        </w:rPr>
      </w:pPr>
    </w:p>
    <w:p w14:paraId="718D96A2" w14:textId="5F5AD6E6" w:rsidR="000C569F" w:rsidRPr="00F022BC" w:rsidRDefault="0005087C" w:rsidP="000C5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lang w:val="en-GB"/>
        </w:rPr>
      </w:pPr>
      <w:r>
        <w:rPr>
          <w:rFonts w:ascii="Candara" w:hAnsi="Candara" w:cs="Trebuchet MS"/>
          <w:b/>
          <w:bCs/>
          <w:sz w:val="22"/>
          <w:szCs w:val="22"/>
          <w:highlight w:val="magenta"/>
          <w:lang w:val="en-GB"/>
        </w:rPr>
        <w:t xml:space="preserve">2. </w:t>
      </w:r>
      <w:r w:rsidR="00EC4F1C" w:rsidRPr="00905853">
        <w:rPr>
          <w:rFonts w:ascii="Candara" w:hAnsi="Candara" w:cs="Trebuchet MS"/>
          <w:b/>
          <w:bCs/>
          <w:sz w:val="22"/>
          <w:szCs w:val="22"/>
          <w:highlight w:val="magenta"/>
          <w:lang w:val="en-GB"/>
        </w:rPr>
        <w:t>Tips on using file encryption safely</w:t>
      </w:r>
    </w:p>
    <w:p w14:paraId="5FD8CB32" w14:textId="506CF34A" w:rsidR="000C569F" w:rsidRDefault="00AE4639" w:rsidP="000C5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T</w:t>
      </w:r>
      <w:r w:rsidR="000C569F" w:rsidRPr="000C569F">
        <w:rPr>
          <w:rFonts w:ascii="Candara" w:hAnsi="Candara" w:cs="Trebuchet MS"/>
          <w:bCs/>
          <w:sz w:val="22"/>
          <w:szCs w:val="22"/>
          <w:lang w:val="en-GB"/>
        </w:rPr>
        <w:t xml:space="preserve">here are a few things you should bear </w:t>
      </w:r>
      <w:r w:rsidR="000C569F">
        <w:rPr>
          <w:rFonts w:ascii="Candara" w:hAnsi="Candara" w:cs="Trebuchet MS"/>
          <w:bCs/>
          <w:sz w:val="22"/>
          <w:szCs w:val="22"/>
          <w:lang w:val="en-GB"/>
        </w:rPr>
        <w:t xml:space="preserve">in mind when using </w:t>
      </w:r>
      <w:del w:id="15" w:author="Office User" w:date="2015-11-26T23:58:00Z">
        <w:r w:rsidR="000C569F" w:rsidDel="008E482B">
          <w:rPr>
            <w:rFonts w:ascii="Candara" w:hAnsi="Candara" w:cs="Trebuchet MS"/>
            <w:bCs/>
            <w:sz w:val="22"/>
            <w:szCs w:val="22"/>
            <w:lang w:val="en-GB"/>
          </w:rPr>
          <w:delText>TrueCrypt</w:delText>
        </w:r>
      </w:del>
      <w:proofErr w:type="spellStart"/>
      <w:ins w:id="16" w:author="Office User" w:date="2015-11-26T23:58:00Z">
        <w:r w:rsidR="008E482B">
          <w:rPr>
            <w:rFonts w:ascii="Candara" w:hAnsi="Candara" w:cs="Trebuchet MS"/>
            <w:bCs/>
            <w:sz w:val="22"/>
            <w:szCs w:val="22"/>
            <w:lang w:val="en-GB"/>
          </w:rPr>
          <w:t>VeraCrypt</w:t>
        </w:r>
      </w:ins>
      <w:proofErr w:type="spellEnd"/>
      <w:r w:rsidR="000C569F" w:rsidRPr="000C569F">
        <w:rPr>
          <w:rFonts w:ascii="Candara" w:hAnsi="Candara" w:cs="Trebuchet MS"/>
          <w:bCs/>
          <w:sz w:val="22"/>
          <w:szCs w:val="22"/>
          <w:lang w:val="en-GB"/>
        </w:rPr>
        <w:t xml:space="preserve"> and tools like it. No matter how sturdy your safe is</w:t>
      </w:r>
      <w:proofErr w:type="gramStart"/>
      <w:r w:rsidR="000C569F" w:rsidRPr="000C569F">
        <w:rPr>
          <w:rFonts w:ascii="Candara" w:hAnsi="Candara" w:cs="Trebuchet MS"/>
          <w:bCs/>
          <w:sz w:val="22"/>
          <w:szCs w:val="22"/>
          <w:lang w:val="en-GB"/>
        </w:rPr>
        <w:t>,</w:t>
      </w:r>
      <w:proofErr w:type="gramEnd"/>
      <w:r w:rsidR="000C569F" w:rsidRPr="000C569F">
        <w:rPr>
          <w:rFonts w:ascii="Candara" w:hAnsi="Candara" w:cs="Trebuchet MS"/>
          <w:bCs/>
          <w:sz w:val="22"/>
          <w:szCs w:val="22"/>
          <w:lang w:val="en-GB"/>
        </w:rPr>
        <w:t xml:space="preserve"> it won't do you a whole lot of good if you leave the d</w:t>
      </w:r>
      <w:r w:rsidR="000C569F">
        <w:rPr>
          <w:rFonts w:ascii="Candara" w:hAnsi="Candara" w:cs="Trebuchet MS"/>
          <w:bCs/>
          <w:sz w:val="22"/>
          <w:szCs w:val="22"/>
          <w:lang w:val="en-GB"/>
        </w:rPr>
        <w:t xml:space="preserve">oor open. When your </w:t>
      </w:r>
      <w:del w:id="17" w:author="Office User" w:date="2015-11-26T23:58:00Z">
        <w:r w:rsidR="000C569F" w:rsidDel="008E482B">
          <w:rPr>
            <w:rFonts w:ascii="Candara" w:hAnsi="Candara" w:cs="Trebuchet MS"/>
            <w:bCs/>
            <w:sz w:val="22"/>
            <w:szCs w:val="22"/>
            <w:lang w:val="en-GB"/>
          </w:rPr>
          <w:delText>TrueCrypt</w:delText>
        </w:r>
      </w:del>
      <w:proofErr w:type="spellStart"/>
      <w:ins w:id="18" w:author="Office User" w:date="2015-11-26T23:58:00Z">
        <w:r w:rsidR="008E482B">
          <w:rPr>
            <w:rFonts w:ascii="Candara" w:hAnsi="Candara" w:cs="Trebuchet MS"/>
            <w:bCs/>
            <w:sz w:val="22"/>
            <w:szCs w:val="22"/>
            <w:lang w:val="en-GB"/>
          </w:rPr>
          <w:t>VeraCrypt</w:t>
        </w:r>
      </w:ins>
      <w:proofErr w:type="spellEnd"/>
      <w:r w:rsidR="000C569F" w:rsidRPr="000C569F">
        <w:rPr>
          <w:rFonts w:ascii="Candara" w:hAnsi="Candara" w:cs="Trebuchet MS"/>
          <w:bCs/>
          <w:sz w:val="22"/>
          <w:szCs w:val="22"/>
          <w:lang w:val="en-GB"/>
        </w:rPr>
        <w:t xml:space="preserve"> volume</w:t>
      </w:r>
      <w:r>
        <w:rPr>
          <w:rFonts w:ascii="Candara" w:hAnsi="Candara" w:cs="Trebuchet MS"/>
          <w:bCs/>
          <w:sz w:val="22"/>
          <w:szCs w:val="22"/>
          <w:lang w:val="en-GB"/>
        </w:rPr>
        <w:t xml:space="preserve"> or container</w:t>
      </w:r>
      <w:r w:rsidR="000C569F" w:rsidRPr="000C569F">
        <w:rPr>
          <w:rFonts w:ascii="Candara" w:hAnsi="Candara" w:cs="Trebuchet MS"/>
          <w:bCs/>
          <w:sz w:val="22"/>
          <w:szCs w:val="22"/>
          <w:lang w:val="en-GB"/>
        </w:rPr>
        <w:t xml:space="preserve"> is 'mounted' (</w:t>
      </w:r>
      <w:r>
        <w:rPr>
          <w:rFonts w:ascii="Candara" w:hAnsi="Candara" w:cs="Trebuchet MS"/>
          <w:bCs/>
          <w:sz w:val="22"/>
          <w:szCs w:val="22"/>
          <w:lang w:val="en-GB"/>
        </w:rPr>
        <w:t>what it calls open to view your files</w:t>
      </w:r>
      <w:r w:rsidR="000C569F" w:rsidRPr="000C569F">
        <w:rPr>
          <w:rFonts w:ascii="Candara" w:hAnsi="Candara" w:cs="Trebuchet MS"/>
          <w:bCs/>
          <w:sz w:val="22"/>
          <w:szCs w:val="22"/>
          <w:lang w:val="en-GB"/>
        </w:rPr>
        <w:t>), your data may be vulnerable, so you should keep it closed except when you are actually reading or modifying the files inside it.</w:t>
      </w:r>
    </w:p>
    <w:p w14:paraId="56FD6B79" w14:textId="77777777" w:rsidR="00AE4639" w:rsidRPr="000C569F" w:rsidRDefault="00AE4639" w:rsidP="000C5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1AF8313B" w14:textId="64F57C8B" w:rsidR="000C569F" w:rsidRPr="000C569F" w:rsidRDefault="000C569F" w:rsidP="000C56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0C569F">
        <w:rPr>
          <w:rFonts w:ascii="Candara" w:hAnsi="Candara" w:cs="Trebuchet MS"/>
          <w:bCs/>
          <w:sz w:val="22"/>
          <w:szCs w:val="22"/>
          <w:lang w:val="en-GB"/>
        </w:rPr>
        <w:t>There are a few situations when it is especially important that you remember</w:t>
      </w:r>
      <w:r>
        <w:rPr>
          <w:rFonts w:ascii="Candara" w:hAnsi="Candara" w:cs="Trebuchet MS"/>
          <w:bCs/>
          <w:sz w:val="22"/>
          <w:szCs w:val="22"/>
          <w:lang w:val="en-GB"/>
        </w:rPr>
        <w:t xml:space="preserve"> </w:t>
      </w:r>
      <w:r w:rsidR="00AE4639">
        <w:rPr>
          <w:rFonts w:ascii="Candara" w:hAnsi="Candara" w:cs="Trebuchet MS"/>
          <w:bCs/>
          <w:sz w:val="22"/>
          <w:szCs w:val="22"/>
          <w:lang w:val="en-GB"/>
        </w:rPr>
        <w:t xml:space="preserve">to </w:t>
      </w:r>
      <w:r w:rsidR="00016659">
        <w:rPr>
          <w:rFonts w:ascii="Candara" w:hAnsi="Candara" w:cs="Trebuchet MS"/>
          <w:bCs/>
          <w:sz w:val="22"/>
          <w:szCs w:val="22"/>
          <w:lang w:val="en-GB"/>
        </w:rPr>
        <w:t xml:space="preserve">‘dismount’ (what it calls </w:t>
      </w:r>
      <w:r w:rsidR="00AE4639">
        <w:rPr>
          <w:rFonts w:ascii="Candara" w:hAnsi="Candara" w:cs="Trebuchet MS"/>
          <w:bCs/>
          <w:sz w:val="22"/>
          <w:szCs w:val="22"/>
          <w:lang w:val="en-GB"/>
        </w:rPr>
        <w:t>close</w:t>
      </w:r>
      <w:r w:rsidR="00016659">
        <w:rPr>
          <w:rFonts w:ascii="Candara" w:hAnsi="Candara" w:cs="Trebuchet MS"/>
          <w:bCs/>
          <w:sz w:val="22"/>
          <w:szCs w:val="22"/>
          <w:lang w:val="en-GB"/>
        </w:rPr>
        <w:t>)</w:t>
      </w:r>
      <w:r w:rsidR="00AE4639">
        <w:rPr>
          <w:rFonts w:ascii="Candara" w:hAnsi="Candara" w:cs="Trebuchet MS"/>
          <w:bCs/>
          <w:sz w:val="22"/>
          <w:szCs w:val="22"/>
          <w:lang w:val="en-GB"/>
        </w:rPr>
        <w:t xml:space="preserve"> your</w:t>
      </w:r>
      <w:r>
        <w:rPr>
          <w:rFonts w:ascii="Candara" w:hAnsi="Candara" w:cs="Trebuchet MS"/>
          <w:bCs/>
          <w:sz w:val="22"/>
          <w:szCs w:val="22"/>
          <w:lang w:val="en-GB"/>
        </w:rPr>
        <w:t xml:space="preserve"> encrypted</w:t>
      </w:r>
      <w:r w:rsidR="00AE4639">
        <w:rPr>
          <w:rFonts w:ascii="Candara" w:hAnsi="Candara" w:cs="Trebuchet MS"/>
          <w:bCs/>
          <w:sz w:val="22"/>
          <w:szCs w:val="22"/>
          <w:lang w:val="en-GB"/>
        </w:rPr>
        <w:t xml:space="preserve"> volume</w:t>
      </w:r>
      <w:r w:rsidRPr="000C569F">
        <w:rPr>
          <w:rFonts w:ascii="Candara" w:hAnsi="Candara" w:cs="Trebuchet MS"/>
          <w:bCs/>
          <w:sz w:val="22"/>
          <w:szCs w:val="22"/>
          <w:lang w:val="en-GB"/>
        </w:rPr>
        <w:t>:</w:t>
      </w:r>
    </w:p>
    <w:p w14:paraId="3E8565C5" w14:textId="7F79589D" w:rsidR="000C569F" w:rsidRPr="003A0B74" w:rsidRDefault="00016659" w:rsidP="003A0B7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Dismount</w:t>
      </w:r>
      <w:r w:rsidR="00AE4639">
        <w:rPr>
          <w:rFonts w:ascii="Candara" w:hAnsi="Candara" w:cs="Trebuchet MS"/>
          <w:bCs/>
          <w:sz w:val="22"/>
          <w:szCs w:val="22"/>
          <w:lang w:val="en-GB"/>
        </w:rPr>
        <w:t xml:space="preserve"> it</w:t>
      </w:r>
      <w:r w:rsidR="000C569F" w:rsidRPr="003A0B74">
        <w:rPr>
          <w:rFonts w:ascii="Candara" w:hAnsi="Candara" w:cs="Trebuchet MS"/>
          <w:bCs/>
          <w:sz w:val="22"/>
          <w:szCs w:val="22"/>
          <w:lang w:val="en-GB"/>
        </w:rPr>
        <w:t xml:space="preserve"> when you walk away from your computer for any length of time. Even if you typically leave your computer running overnight, you need to ensure that you do not leave your sensitive files accessible to physical or remote intruders while you are gone.</w:t>
      </w:r>
    </w:p>
    <w:p w14:paraId="1E9E1F65" w14:textId="646F8C08" w:rsidR="000C569F" w:rsidRPr="003A0B74" w:rsidRDefault="00016659" w:rsidP="003A0B7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Dismount</w:t>
      </w:r>
      <w:r w:rsidR="000C569F" w:rsidRPr="003A0B74">
        <w:rPr>
          <w:rFonts w:ascii="Candara" w:hAnsi="Candara" w:cs="Trebuchet MS"/>
          <w:bCs/>
          <w:sz w:val="22"/>
          <w:szCs w:val="22"/>
          <w:lang w:val="en-GB"/>
        </w:rPr>
        <w:t xml:space="preserve"> </w:t>
      </w:r>
      <w:r>
        <w:rPr>
          <w:rFonts w:ascii="Candara" w:hAnsi="Candara" w:cs="Trebuchet MS"/>
          <w:bCs/>
          <w:sz w:val="22"/>
          <w:szCs w:val="22"/>
          <w:lang w:val="en-GB"/>
        </w:rPr>
        <w:t>it</w:t>
      </w:r>
      <w:r w:rsidR="000C569F" w:rsidRPr="003A0B74">
        <w:rPr>
          <w:rFonts w:ascii="Candara" w:hAnsi="Candara" w:cs="Trebuchet MS"/>
          <w:bCs/>
          <w:sz w:val="22"/>
          <w:szCs w:val="22"/>
          <w:lang w:val="en-GB"/>
        </w:rPr>
        <w:t xml:space="preserve"> before putting your computer to sleep. </w:t>
      </w:r>
    </w:p>
    <w:p w14:paraId="33271D97" w14:textId="3E2D8F97" w:rsidR="000C569F" w:rsidRPr="003A0B74" w:rsidRDefault="00016659" w:rsidP="003A0B7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Dismount</w:t>
      </w:r>
      <w:r w:rsidRPr="003A0B74">
        <w:rPr>
          <w:rFonts w:ascii="Candara" w:hAnsi="Candara" w:cs="Trebuchet MS"/>
          <w:bCs/>
          <w:sz w:val="22"/>
          <w:szCs w:val="22"/>
          <w:lang w:val="en-GB"/>
        </w:rPr>
        <w:t xml:space="preserve"> </w:t>
      </w:r>
      <w:r>
        <w:rPr>
          <w:rFonts w:ascii="Candara" w:hAnsi="Candara" w:cs="Trebuchet MS"/>
          <w:bCs/>
          <w:sz w:val="22"/>
          <w:szCs w:val="22"/>
          <w:lang w:val="en-GB"/>
        </w:rPr>
        <w:t>it</w:t>
      </w:r>
      <w:r w:rsidRPr="003A0B74">
        <w:rPr>
          <w:rFonts w:ascii="Candara" w:hAnsi="Candara" w:cs="Trebuchet MS"/>
          <w:bCs/>
          <w:sz w:val="22"/>
          <w:szCs w:val="22"/>
          <w:lang w:val="en-GB"/>
        </w:rPr>
        <w:t xml:space="preserve"> </w:t>
      </w:r>
      <w:r w:rsidR="000C569F" w:rsidRPr="003A0B74">
        <w:rPr>
          <w:rFonts w:ascii="Candara" w:hAnsi="Candara" w:cs="Trebuchet MS"/>
          <w:bCs/>
          <w:sz w:val="22"/>
          <w:szCs w:val="22"/>
          <w:lang w:val="en-GB"/>
        </w:rPr>
        <w:t>before allowing someone else to handle your computer. When taking a laptop through a security checkpoint or border crossing, it is important that you disconnect all encrypted volumes and shut your computer down completely.</w:t>
      </w:r>
    </w:p>
    <w:p w14:paraId="7EA6F0A9" w14:textId="246D97A9" w:rsidR="000C569F" w:rsidRPr="003A0B74" w:rsidRDefault="00016659" w:rsidP="003A0B7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Dismount</w:t>
      </w:r>
      <w:r w:rsidRPr="003A0B74">
        <w:rPr>
          <w:rFonts w:ascii="Candara" w:hAnsi="Candara" w:cs="Trebuchet MS"/>
          <w:bCs/>
          <w:sz w:val="22"/>
          <w:szCs w:val="22"/>
          <w:lang w:val="en-GB"/>
        </w:rPr>
        <w:t xml:space="preserve"> </w:t>
      </w:r>
      <w:r>
        <w:rPr>
          <w:rFonts w:ascii="Candara" w:hAnsi="Candara" w:cs="Trebuchet MS"/>
          <w:bCs/>
          <w:sz w:val="22"/>
          <w:szCs w:val="22"/>
          <w:lang w:val="en-GB"/>
        </w:rPr>
        <w:t>it</w:t>
      </w:r>
      <w:r w:rsidRPr="003A0B74">
        <w:rPr>
          <w:rFonts w:ascii="Candara" w:hAnsi="Candara" w:cs="Trebuchet MS"/>
          <w:bCs/>
          <w:sz w:val="22"/>
          <w:szCs w:val="22"/>
          <w:lang w:val="en-GB"/>
        </w:rPr>
        <w:t xml:space="preserve"> </w:t>
      </w:r>
      <w:r w:rsidR="000C569F" w:rsidRPr="003A0B74">
        <w:rPr>
          <w:rFonts w:ascii="Candara" w:hAnsi="Candara" w:cs="Trebuchet MS"/>
          <w:bCs/>
          <w:sz w:val="22"/>
          <w:szCs w:val="22"/>
          <w:lang w:val="en-GB"/>
        </w:rPr>
        <w:t>before inserting an untrusted USB memory stick or other external storage device, including those belonging to friends and colleagues.</w:t>
      </w:r>
    </w:p>
    <w:p w14:paraId="656B762F" w14:textId="2B6BCF4D" w:rsidR="000C569F" w:rsidRPr="003A0B74" w:rsidRDefault="000C569F" w:rsidP="003A0B74">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3A0B74">
        <w:rPr>
          <w:rFonts w:ascii="Candara" w:hAnsi="Candara" w:cs="Trebuchet MS"/>
          <w:bCs/>
          <w:sz w:val="22"/>
          <w:szCs w:val="22"/>
          <w:lang w:val="en-GB"/>
        </w:rPr>
        <w:t>If you keep an encrypted volume on a</w:t>
      </w:r>
      <w:r w:rsidR="00016659">
        <w:rPr>
          <w:rFonts w:ascii="Candara" w:hAnsi="Candara" w:cs="Trebuchet MS"/>
          <w:bCs/>
          <w:sz w:val="22"/>
          <w:szCs w:val="22"/>
          <w:lang w:val="en-GB"/>
        </w:rPr>
        <w:t>n external hard drive or a</w:t>
      </w:r>
      <w:r w:rsidRPr="003A0B74">
        <w:rPr>
          <w:rFonts w:ascii="Candara" w:hAnsi="Candara" w:cs="Trebuchet MS"/>
          <w:bCs/>
          <w:sz w:val="22"/>
          <w:szCs w:val="22"/>
          <w:lang w:val="en-GB"/>
        </w:rPr>
        <w:t xml:space="preserve"> USB stick, remember that just removing the device may not immediately disconnect the volume. Even if you need to secure your files in a hurry, you have to dismount the volume properly, </w:t>
      </w:r>
      <w:proofErr w:type="gramStart"/>
      <w:r w:rsidRPr="003A0B74">
        <w:rPr>
          <w:rFonts w:ascii="Candara" w:hAnsi="Candara" w:cs="Trebuchet MS"/>
          <w:bCs/>
          <w:sz w:val="22"/>
          <w:szCs w:val="22"/>
          <w:lang w:val="en-GB"/>
        </w:rPr>
        <w:t>then</w:t>
      </w:r>
      <w:proofErr w:type="gramEnd"/>
      <w:r w:rsidRPr="003A0B74">
        <w:rPr>
          <w:rFonts w:ascii="Candara" w:hAnsi="Candara" w:cs="Trebuchet MS"/>
          <w:bCs/>
          <w:sz w:val="22"/>
          <w:szCs w:val="22"/>
          <w:lang w:val="en-GB"/>
        </w:rPr>
        <w:t xml:space="preserve"> disconnect the external drive or memory stick, then remove the device. </w:t>
      </w:r>
    </w:p>
    <w:p w14:paraId="238EA4D0" w14:textId="77777777" w:rsidR="001A0ADB" w:rsidRDefault="001A0ADB"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266AA155" w14:textId="3AF32CFE" w:rsidR="00D7564E" w:rsidRPr="00D7564E" w:rsidRDefault="0005087C"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lang w:val="en-GB"/>
        </w:rPr>
      </w:pPr>
      <w:r>
        <w:rPr>
          <w:rFonts w:ascii="Candara" w:hAnsi="Candara" w:cs="Trebuchet MS"/>
          <w:b/>
          <w:bCs/>
          <w:sz w:val="22"/>
          <w:szCs w:val="22"/>
          <w:highlight w:val="magenta"/>
          <w:lang w:val="en-GB"/>
        </w:rPr>
        <w:t xml:space="preserve">3. </w:t>
      </w:r>
      <w:r w:rsidR="001A0ADB" w:rsidRPr="00905853">
        <w:rPr>
          <w:rFonts w:ascii="Candara" w:hAnsi="Candara" w:cs="Trebuchet MS"/>
          <w:b/>
          <w:bCs/>
          <w:sz w:val="22"/>
          <w:szCs w:val="22"/>
          <w:highlight w:val="magenta"/>
          <w:lang w:val="en-GB"/>
        </w:rPr>
        <w:t>A secret safe within a safe</w:t>
      </w:r>
    </w:p>
    <w:p w14:paraId="4EDE1C32" w14:textId="7755AF88" w:rsidR="00167977" w:rsidRDefault="00167977"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One of the weaknesses with some encryption</w:t>
      </w:r>
      <w:r w:rsidR="00AF0584">
        <w:rPr>
          <w:rFonts w:ascii="Candara" w:hAnsi="Candara" w:cs="Trebuchet MS"/>
          <w:bCs/>
          <w:sz w:val="22"/>
          <w:szCs w:val="22"/>
          <w:lang w:val="en-GB"/>
        </w:rPr>
        <w:t xml:space="preserve"> tools is their visibility – you may be worried that someone could find the encrypted volume, see that you were trying to conceal information, and use </w:t>
      </w:r>
      <w:r w:rsidR="001A0ADB">
        <w:rPr>
          <w:rFonts w:ascii="Candara" w:hAnsi="Candara" w:cs="Trebuchet MS"/>
          <w:bCs/>
          <w:sz w:val="22"/>
          <w:szCs w:val="22"/>
          <w:lang w:val="en-GB"/>
        </w:rPr>
        <w:t xml:space="preserve">intimidation, blackmail or </w:t>
      </w:r>
      <w:r w:rsidR="00AF0584" w:rsidRPr="00D7564E">
        <w:rPr>
          <w:rFonts w:ascii="Candara" w:hAnsi="Candara" w:cs="Trebuchet MS"/>
          <w:bCs/>
          <w:sz w:val="22"/>
          <w:szCs w:val="22"/>
          <w:lang w:val="en-GB"/>
        </w:rPr>
        <w:t xml:space="preserve">interrogation </w:t>
      </w:r>
      <w:r w:rsidR="00AF0584">
        <w:rPr>
          <w:rFonts w:ascii="Candara" w:hAnsi="Candara" w:cs="Trebuchet MS"/>
          <w:bCs/>
          <w:sz w:val="22"/>
          <w:szCs w:val="22"/>
          <w:lang w:val="en-GB"/>
        </w:rPr>
        <w:t xml:space="preserve">to force you into opening it. </w:t>
      </w:r>
    </w:p>
    <w:p w14:paraId="387D4A13" w14:textId="77777777" w:rsidR="007F7588" w:rsidRDefault="007F7588"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68DC53A1" w14:textId="653565CE" w:rsidR="00D7564E" w:rsidRPr="00D7564E" w:rsidRDefault="001A0ADB"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 xml:space="preserve">However </w:t>
      </w:r>
      <w:del w:id="19" w:author="Office User" w:date="2015-11-26T23:58:00Z">
        <w:r w:rsidDel="008E482B">
          <w:rPr>
            <w:rFonts w:ascii="Candara" w:hAnsi="Candara" w:cs="Trebuchet MS"/>
            <w:bCs/>
            <w:sz w:val="22"/>
            <w:szCs w:val="22"/>
            <w:lang w:val="en-GB"/>
          </w:rPr>
          <w:delText>TrueCrypt</w:delText>
        </w:r>
      </w:del>
      <w:proofErr w:type="spellStart"/>
      <w:ins w:id="20" w:author="Office User" w:date="2015-11-26T23:58:00Z">
        <w:r w:rsidR="008E482B">
          <w:rPr>
            <w:rFonts w:ascii="Candara" w:hAnsi="Candara" w:cs="Trebuchet MS"/>
            <w:bCs/>
            <w:sz w:val="22"/>
            <w:szCs w:val="22"/>
            <w:lang w:val="en-GB"/>
          </w:rPr>
          <w:t>VeraCrypt</w:t>
        </w:r>
      </w:ins>
      <w:proofErr w:type="spellEnd"/>
      <w:r>
        <w:rPr>
          <w:rFonts w:ascii="Candara" w:hAnsi="Candara" w:cs="Trebuchet MS"/>
          <w:bCs/>
          <w:sz w:val="22"/>
          <w:szCs w:val="22"/>
          <w:lang w:val="en-GB"/>
        </w:rPr>
        <w:t xml:space="preserve"> allows you to create a secret volume, inside your regular encrypted volume, to hide your most sensitive information</w:t>
      </w:r>
      <w:r w:rsidR="00D7564E" w:rsidRPr="00D7564E">
        <w:rPr>
          <w:rFonts w:ascii="Candara" w:hAnsi="Candara" w:cs="Trebuchet MS"/>
          <w:bCs/>
          <w:sz w:val="22"/>
          <w:szCs w:val="22"/>
          <w:lang w:val="en-GB"/>
        </w:rPr>
        <w:t xml:space="preserve">. It is </w:t>
      </w:r>
      <w:r w:rsidRPr="00D7564E">
        <w:rPr>
          <w:rFonts w:ascii="Candara" w:hAnsi="Candara" w:cs="Trebuchet MS"/>
          <w:bCs/>
          <w:sz w:val="22"/>
          <w:szCs w:val="22"/>
          <w:lang w:val="en-GB"/>
        </w:rPr>
        <w:t>similar</w:t>
      </w:r>
      <w:r w:rsidR="00D7564E" w:rsidRPr="00D7564E">
        <w:rPr>
          <w:rFonts w:ascii="Candara" w:hAnsi="Candara" w:cs="Trebuchet MS"/>
          <w:bCs/>
          <w:sz w:val="22"/>
          <w:szCs w:val="22"/>
          <w:lang w:val="en-GB"/>
        </w:rPr>
        <w:t xml:space="preserve"> to installing a </w:t>
      </w:r>
      <w:r>
        <w:rPr>
          <w:rFonts w:ascii="Candara" w:hAnsi="Candara" w:cs="Trebuchet MS"/>
          <w:bCs/>
          <w:sz w:val="22"/>
          <w:szCs w:val="22"/>
          <w:lang w:val="en-GB"/>
        </w:rPr>
        <w:t>secret</w:t>
      </w:r>
      <w:r w:rsidR="00D7564E" w:rsidRPr="00D7564E">
        <w:rPr>
          <w:rFonts w:ascii="Candara" w:hAnsi="Candara" w:cs="Trebuchet MS"/>
          <w:bCs/>
          <w:sz w:val="22"/>
          <w:szCs w:val="22"/>
          <w:lang w:val="en-GB"/>
        </w:rPr>
        <w:t xml:space="preserve"> 'false </w:t>
      </w:r>
      <w:r>
        <w:rPr>
          <w:rFonts w:ascii="Candara" w:hAnsi="Candara" w:cs="Trebuchet MS"/>
          <w:bCs/>
          <w:sz w:val="22"/>
          <w:szCs w:val="22"/>
          <w:lang w:val="en-GB"/>
        </w:rPr>
        <w:t xml:space="preserve">bottom' inside your </w:t>
      </w:r>
      <w:r w:rsidR="00D7564E" w:rsidRPr="00D7564E">
        <w:rPr>
          <w:rFonts w:ascii="Candara" w:hAnsi="Candara" w:cs="Trebuchet MS"/>
          <w:bCs/>
          <w:sz w:val="22"/>
          <w:szCs w:val="22"/>
          <w:lang w:val="en-GB"/>
        </w:rPr>
        <w:t xml:space="preserve">office safe. If an intruder steals your key, or intimidates you into giving </w:t>
      </w:r>
      <w:r>
        <w:rPr>
          <w:rFonts w:ascii="Candara" w:hAnsi="Candara" w:cs="Trebuchet MS"/>
          <w:bCs/>
          <w:sz w:val="22"/>
          <w:szCs w:val="22"/>
          <w:lang w:val="en-GB"/>
        </w:rPr>
        <w:t>them</w:t>
      </w:r>
      <w:r w:rsidR="00D7564E" w:rsidRPr="00D7564E">
        <w:rPr>
          <w:rFonts w:ascii="Candara" w:hAnsi="Candara" w:cs="Trebuchet MS"/>
          <w:bCs/>
          <w:sz w:val="22"/>
          <w:szCs w:val="22"/>
          <w:lang w:val="en-GB"/>
        </w:rPr>
        <w:t xml:space="preserve"> the safe's combination, </w:t>
      </w:r>
      <w:r>
        <w:rPr>
          <w:rFonts w:ascii="Candara" w:hAnsi="Candara" w:cs="Trebuchet MS"/>
          <w:bCs/>
          <w:sz w:val="22"/>
          <w:szCs w:val="22"/>
          <w:lang w:val="en-GB"/>
        </w:rPr>
        <w:t>they will find some convincing decoy</w:t>
      </w:r>
      <w:r w:rsidR="00D7564E" w:rsidRPr="00D7564E">
        <w:rPr>
          <w:rFonts w:ascii="Candara" w:hAnsi="Candara" w:cs="Trebuchet MS"/>
          <w:bCs/>
          <w:sz w:val="22"/>
          <w:szCs w:val="22"/>
          <w:lang w:val="en-GB"/>
        </w:rPr>
        <w:t xml:space="preserve"> material, but not the information that you truly care about protecting.</w:t>
      </w:r>
    </w:p>
    <w:p w14:paraId="2254E050" w14:textId="77777777" w:rsidR="001A0ADB" w:rsidRDefault="001A0ADB"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3333F00F" w14:textId="4126641B" w:rsidR="001A0ADB" w:rsidRDefault="00D7564E" w:rsidP="00D75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D7564E">
        <w:rPr>
          <w:rFonts w:ascii="Candara" w:hAnsi="Candara" w:cs="Trebuchet MS"/>
          <w:bCs/>
          <w:sz w:val="22"/>
          <w:szCs w:val="22"/>
          <w:lang w:val="en-GB"/>
        </w:rPr>
        <w:t xml:space="preserve">You open this </w:t>
      </w:r>
      <w:r w:rsidR="007F7588">
        <w:rPr>
          <w:rFonts w:ascii="Candara" w:hAnsi="Candara" w:cs="Trebuchet MS"/>
          <w:bCs/>
          <w:sz w:val="22"/>
          <w:szCs w:val="22"/>
          <w:lang w:val="en-GB"/>
        </w:rPr>
        <w:t>secret</w:t>
      </w:r>
      <w:r w:rsidRPr="00D7564E">
        <w:rPr>
          <w:rFonts w:ascii="Candara" w:hAnsi="Candara" w:cs="Trebuchet MS"/>
          <w:bCs/>
          <w:sz w:val="22"/>
          <w:szCs w:val="22"/>
          <w:lang w:val="en-GB"/>
        </w:rPr>
        <w:t xml:space="preserve"> volume by providing an alternate password that is different from the one you would normally use. Even if a technically sophisticated intruder gains access to the standard volume, he will be unable to prove that a hidden one exists. </w:t>
      </w:r>
    </w:p>
    <w:p w14:paraId="45F83F67" w14:textId="77777777" w:rsidR="00C31A24" w:rsidRDefault="00C31A24" w:rsidP="00C31A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280FE16A" w14:textId="1E11D448" w:rsidR="00CA0275" w:rsidRPr="000460EB" w:rsidRDefault="0005087C" w:rsidP="00C31A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lang w:val="en-GB"/>
        </w:rPr>
      </w:pPr>
      <w:r>
        <w:rPr>
          <w:rFonts w:ascii="Candara" w:hAnsi="Candara" w:cs="Trebuchet MS"/>
          <w:b/>
          <w:bCs/>
          <w:sz w:val="22"/>
          <w:szCs w:val="22"/>
          <w:highlight w:val="magenta"/>
          <w:lang w:val="en-GB"/>
        </w:rPr>
        <w:t xml:space="preserve">4. </w:t>
      </w:r>
      <w:r w:rsidR="00CA0275" w:rsidRPr="00905853">
        <w:rPr>
          <w:rFonts w:ascii="Candara" w:hAnsi="Candara" w:cs="Trebuchet MS"/>
          <w:b/>
          <w:bCs/>
          <w:sz w:val="22"/>
          <w:szCs w:val="22"/>
          <w:highlight w:val="magenta"/>
          <w:lang w:val="en-GB"/>
        </w:rPr>
        <w:t>Hiding your encryption</w:t>
      </w:r>
    </w:p>
    <w:p w14:paraId="5FA527D6" w14:textId="36DB4C3E" w:rsidR="00C31A24" w:rsidRPr="00C31A24" w:rsidRDefault="000460EB" w:rsidP="00C31A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 xml:space="preserve">If you are concerned about encryption software being found on your computer regardless of what’s in it, there are a few tricks to help disguise </w:t>
      </w:r>
      <w:del w:id="21" w:author="Office User" w:date="2015-11-26T23:58:00Z">
        <w:r w:rsidDel="008E482B">
          <w:rPr>
            <w:rFonts w:ascii="Candara" w:hAnsi="Candara" w:cs="Trebuchet MS"/>
            <w:bCs/>
            <w:sz w:val="22"/>
            <w:szCs w:val="22"/>
            <w:lang w:val="en-GB"/>
          </w:rPr>
          <w:delText>TrueCrypt</w:delText>
        </w:r>
      </w:del>
      <w:proofErr w:type="spellStart"/>
      <w:ins w:id="22" w:author="Office User" w:date="2015-11-26T23:58:00Z">
        <w:r w:rsidR="008E482B">
          <w:rPr>
            <w:rFonts w:ascii="Candara" w:hAnsi="Candara" w:cs="Trebuchet MS"/>
            <w:bCs/>
            <w:sz w:val="22"/>
            <w:szCs w:val="22"/>
            <w:lang w:val="en-GB"/>
          </w:rPr>
          <w:t>VeraCrypt</w:t>
        </w:r>
      </w:ins>
      <w:proofErr w:type="spellEnd"/>
      <w:r w:rsidR="00C31A24" w:rsidRPr="00C31A24">
        <w:rPr>
          <w:rFonts w:ascii="Candara" w:hAnsi="Candara" w:cs="Trebuchet MS"/>
          <w:bCs/>
          <w:sz w:val="22"/>
          <w:szCs w:val="22"/>
          <w:lang w:val="en-GB"/>
        </w:rPr>
        <w:t>.</w:t>
      </w:r>
      <w:r w:rsidR="00CD1F70">
        <w:rPr>
          <w:rFonts w:ascii="Candara" w:hAnsi="Candara" w:cs="Trebuchet MS"/>
          <w:bCs/>
          <w:sz w:val="22"/>
          <w:szCs w:val="22"/>
          <w:lang w:val="en-GB"/>
        </w:rPr>
        <w:t xml:space="preserve"> </w:t>
      </w:r>
    </w:p>
    <w:p w14:paraId="7C955786" w14:textId="77777777" w:rsidR="00CA0275" w:rsidRDefault="00CA0275" w:rsidP="00C31A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1424FF4C" w14:textId="77777777" w:rsidR="002F12AD" w:rsidRDefault="002F12AD" w:rsidP="00BE25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2F12AD">
        <w:rPr>
          <w:rFonts w:ascii="Candara" w:hAnsi="Candara" w:cs="Trebuchet MS"/>
          <w:bCs/>
          <w:sz w:val="22"/>
          <w:szCs w:val="22"/>
          <w:lang w:val="en-GB"/>
        </w:rPr>
        <w:t>You</w:t>
      </w:r>
      <w:r w:rsidR="00C31A24" w:rsidRPr="002F12AD">
        <w:rPr>
          <w:rFonts w:ascii="Candara" w:hAnsi="Candara" w:cs="Trebuchet MS"/>
          <w:bCs/>
          <w:sz w:val="22"/>
          <w:szCs w:val="22"/>
          <w:lang w:val="en-GB"/>
        </w:rPr>
        <w:t xml:space="preserve"> can rename </w:t>
      </w:r>
      <w:r w:rsidRPr="002F12AD">
        <w:rPr>
          <w:rFonts w:ascii="Candara" w:hAnsi="Candara" w:cs="Trebuchet MS"/>
          <w:bCs/>
          <w:sz w:val="22"/>
          <w:szCs w:val="22"/>
          <w:lang w:val="en-GB"/>
        </w:rPr>
        <w:t>your encrypted volume</w:t>
      </w:r>
      <w:r w:rsidR="00C31A24" w:rsidRPr="002F12AD">
        <w:rPr>
          <w:rFonts w:ascii="Candara" w:hAnsi="Candara" w:cs="Trebuchet MS"/>
          <w:bCs/>
          <w:sz w:val="22"/>
          <w:szCs w:val="22"/>
          <w:lang w:val="en-GB"/>
        </w:rPr>
        <w:t xml:space="preserve"> to look like a different type of file. Using the '</w:t>
      </w:r>
      <w:proofErr w:type="gramStart"/>
      <w:r w:rsidR="00C31A24" w:rsidRPr="002F12AD">
        <w:rPr>
          <w:rFonts w:ascii="Candara" w:hAnsi="Candara" w:cs="Trebuchet MS"/>
          <w:bCs/>
          <w:sz w:val="22"/>
          <w:szCs w:val="22"/>
          <w:lang w:val="en-GB"/>
        </w:rPr>
        <w:t>.</w:t>
      </w:r>
      <w:proofErr w:type="spellStart"/>
      <w:r w:rsidR="00C31A24" w:rsidRPr="002F12AD">
        <w:rPr>
          <w:rFonts w:ascii="Candara" w:hAnsi="Candara" w:cs="Trebuchet MS"/>
          <w:bCs/>
          <w:sz w:val="22"/>
          <w:szCs w:val="22"/>
          <w:lang w:val="en-GB"/>
        </w:rPr>
        <w:t>iso</w:t>
      </w:r>
      <w:proofErr w:type="spellEnd"/>
      <w:r w:rsidR="00C31A24" w:rsidRPr="002F12AD">
        <w:rPr>
          <w:rFonts w:ascii="Candara" w:hAnsi="Candara" w:cs="Trebuchet MS"/>
          <w:bCs/>
          <w:sz w:val="22"/>
          <w:szCs w:val="22"/>
          <w:lang w:val="en-GB"/>
        </w:rPr>
        <w:t>'</w:t>
      </w:r>
      <w:proofErr w:type="gramEnd"/>
      <w:r w:rsidR="00C31A24" w:rsidRPr="002F12AD">
        <w:rPr>
          <w:rFonts w:ascii="Candara" w:hAnsi="Candara" w:cs="Trebuchet MS"/>
          <w:bCs/>
          <w:sz w:val="22"/>
          <w:szCs w:val="22"/>
          <w:lang w:val="en-GB"/>
        </w:rPr>
        <w:t xml:space="preserve"> file extension, to disguise it as a CD image, is one option that works well for large volumes of around 700 MB. Other extensions would be more realistic for smaller volumes. </w:t>
      </w:r>
    </w:p>
    <w:p w14:paraId="5DF61947" w14:textId="6BA5AD03" w:rsidR="00C31A24" w:rsidRPr="002F12AD" w:rsidRDefault="00C31A24" w:rsidP="00BE25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2F12AD">
        <w:rPr>
          <w:rFonts w:ascii="Candara" w:hAnsi="Candara" w:cs="Trebuchet MS"/>
          <w:bCs/>
          <w:sz w:val="22"/>
          <w:szCs w:val="22"/>
          <w:lang w:val="en-GB"/>
        </w:rPr>
        <w:t>You c</w:t>
      </w:r>
      <w:r w:rsidR="00CA0275" w:rsidRPr="002F12AD">
        <w:rPr>
          <w:rFonts w:ascii="Candara" w:hAnsi="Candara" w:cs="Trebuchet MS"/>
          <w:bCs/>
          <w:sz w:val="22"/>
          <w:szCs w:val="22"/>
          <w:lang w:val="en-GB"/>
        </w:rPr>
        <w:t xml:space="preserve">an also rename the </w:t>
      </w:r>
      <w:del w:id="23" w:author="Office User" w:date="2015-11-26T23:58:00Z">
        <w:r w:rsidR="00CA0275" w:rsidRPr="002F12AD" w:rsidDel="008E482B">
          <w:rPr>
            <w:rFonts w:ascii="Candara" w:hAnsi="Candara" w:cs="Trebuchet MS"/>
            <w:bCs/>
            <w:sz w:val="22"/>
            <w:szCs w:val="22"/>
            <w:lang w:val="en-GB"/>
          </w:rPr>
          <w:delText>TrueCrypt</w:delText>
        </w:r>
      </w:del>
      <w:proofErr w:type="spellStart"/>
      <w:ins w:id="24" w:author="Office User" w:date="2015-11-26T23:58:00Z">
        <w:r w:rsidR="008E482B">
          <w:rPr>
            <w:rFonts w:ascii="Candara" w:hAnsi="Candara" w:cs="Trebuchet MS"/>
            <w:bCs/>
            <w:sz w:val="22"/>
            <w:szCs w:val="22"/>
            <w:lang w:val="en-GB"/>
          </w:rPr>
          <w:t>VeraCrypt</w:t>
        </w:r>
      </w:ins>
      <w:proofErr w:type="spellEnd"/>
      <w:r w:rsidRPr="002F12AD">
        <w:rPr>
          <w:rFonts w:ascii="Candara" w:hAnsi="Candara" w:cs="Trebuchet MS"/>
          <w:bCs/>
          <w:sz w:val="22"/>
          <w:szCs w:val="22"/>
          <w:lang w:val="en-GB"/>
        </w:rPr>
        <w:t xml:space="preserve"> program itself, assuming you have stored it as you would a regular file, rather than installing it as a </w:t>
      </w:r>
      <w:r w:rsidR="00CA0275" w:rsidRPr="002F12AD">
        <w:rPr>
          <w:rFonts w:ascii="Candara" w:hAnsi="Candara" w:cs="Trebuchet MS"/>
          <w:bCs/>
          <w:sz w:val="22"/>
          <w:szCs w:val="22"/>
          <w:lang w:val="en-GB"/>
        </w:rPr>
        <w:t xml:space="preserve">program. </w:t>
      </w:r>
      <w:ins w:id="25" w:author="Office User" w:date="2015-11-27T00:00:00Z">
        <w:r w:rsidR="008E482B" w:rsidRPr="00EA53BD">
          <w:rPr>
            <w:rFonts w:ascii="Candara" w:hAnsi="Candara" w:cs="Trebuchet MS"/>
            <w:bCs/>
            <w:sz w:val="22"/>
            <w:szCs w:val="22"/>
            <w:highlight w:val="green"/>
            <w:lang w:val="en-GB"/>
          </w:rPr>
          <w:fldChar w:fldCharType="begin"/>
        </w:r>
        <w:r w:rsidR="008E482B" w:rsidRPr="00EA53BD">
          <w:rPr>
            <w:rFonts w:ascii="Candara" w:hAnsi="Candara" w:cs="Trebuchet MS"/>
            <w:bCs/>
            <w:sz w:val="22"/>
            <w:szCs w:val="22"/>
            <w:highlight w:val="green"/>
            <w:lang w:val="en-GB"/>
          </w:rPr>
          <w:instrText xml:space="preserve"> HYPERLINK "https://veracrypt.codeplex.com/wikipage?title=Beginner%27s Tutorial" </w:instrText>
        </w:r>
        <w:r w:rsidR="008E482B" w:rsidRPr="00EA53BD">
          <w:rPr>
            <w:rFonts w:ascii="Candara" w:hAnsi="Candara" w:cs="Trebuchet MS"/>
            <w:bCs/>
            <w:sz w:val="22"/>
            <w:szCs w:val="22"/>
            <w:highlight w:val="green"/>
            <w:lang w:val="en-GB"/>
          </w:rPr>
        </w:r>
        <w:r w:rsidR="008E482B" w:rsidRPr="00EA53BD">
          <w:rPr>
            <w:rFonts w:ascii="Candara" w:hAnsi="Candara" w:cs="Trebuchet MS"/>
            <w:bCs/>
            <w:sz w:val="22"/>
            <w:szCs w:val="22"/>
            <w:highlight w:val="green"/>
            <w:lang w:val="en-GB"/>
          </w:rPr>
          <w:fldChar w:fldCharType="separate"/>
        </w:r>
        <w:r w:rsidR="00CA0275" w:rsidRPr="00EA53BD">
          <w:rPr>
            <w:rStyle w:val="Hyperlink"/>
            <w:rFonts w:ascii="Candara" w:hAnsi="Candara" w:cs="Trebuchet MS"/>
            <w:bCs/>
            <w:sz w:val="22"/>
            <w:szCs w:val="22"/>
            <w:highlight w:val="green"/>
            <w:lang w:val="en-GB"/>
          </w:rPr>
          <w:t xml:space="preserve">The </w:t>
        </w:r>
        <w:del w:id="26" w:author="Office User" w:date="2015-11-26T23:58:00Z">
          <w:r w:rsidR="00CA0275" w:rsidRPr="00EA53BD" w:rsidDel="008E482B">
            <w:rPr>
              <w:rStyle w:val="Hyperlink"/>
              <w:rFonts w:ascii="Candara" w:hAnsi="Candara" w:cs="Trebuchet MS"/>
              <w:bCs/>
              <w:sz w:val="22"/>
              <w:szCs w:val="22"/>
              <w:highlight w:val="green"/>
              <w:lang w:val="en-GB"/>
            </w:rPr>
            <w:delText>TrueCrypt</w:delText>
          </w:r>
        </w:del>
        <w:proofErr w:type="spellStart"/>
        <w:r w:rsidR="008E482B" w:rsidRPr="00EA53BD">
          <w:rPr>
            <w:rStyle w:val="Hyperlink"/>
            <w:rFonts w:ascii="Candara" w:hAnsi="Candara" w:cs="Trebuchet MS"/>
            <w:bCs/>
            <w:sz w:val="22"/>
            <w:szCs w:val="22"/>
            <w:highlight w:val="green"/>
            <w:lang w:val="en-GB"/>
          </w:rPr>
          <w:t>VeraCrypt</w:t>
        </w:r>
        <w:proofErr w:type="spellEnd"/>
        <w:r w:rsidR="00CA0275" w:rsidRPr="00EA53BD">
          <w:rPr>
            <w:rStyle w:val="Hyperlink"/>
            <w:rFonts w:ascii="Candara" w:hAnsi="Candara" w:cs="Trebuchet MS"/>
            <w:bCs/>
            <w:sz w:val="22"/>
            <w:szCs w:val="22"/>
            <w:highlight w:val="green"/>
            <w:lang w:val="en-GB"/>
          </w:rPr>
          <w:t xml:space="preserve"> </w:t>
        </w:r>
        <w:r w:rsidR="008E482B" w:rsidRPr="00EA53BD">
          <w:rPr>
            <w:rStyle w:val="Hyperlink"/>
            <w:rFonts w:ascii="Candara" w:hAnsi="Candara" w:cs="Trebuchet MS"/>
            <w:bCs/>
            <w:sz w:val="22"/>
            <w:szCs w:val="22"/>
            <w:highlight w:val="green"/>
            <w:lang w:val="en-GB"/>
          </w:rPr>
          <w:t>tutorial</w:t>
        </w:r>
        <w:del w:id="27" w:author="Office User" w:date="2015-11-26T23:59:00Z">
          <w:r w:rsidR="00560D1A" w:rsidRPr="00EA53BD" w:rsidDel="008E482B">
            <w:rPr>
              <w:rStyle w:val="Hyperlink"/>
              <w:rFonts w:ascii="Candara" w:hAnsi="Candara" w:cs="Trebuchet MS"/>
              <w:bCs/>
              <w:sz w:val="22"/>
              <w:szCs w:val="22"/>
              <w:highlight w:val="green"/>
              <w:lang w:val="en-GB"/>
            </w:rPr>
            <w:delText xml:space="preserve">ool </w:delText>
          </w:r>
          <w:r w:rsidR="00CA0275" w:rsidRPr="00EA53BD" w:rsidDel="008E482B">
            <w:rPr>
              <w:rStyle w:val="Hyperlink"/>
              <w:rFonts w:ascii="Candara" w:hAnsi="Candara" w:cs="Trebuchet MS"/>
              <w:bCs/>
              <w:sz w:val="22"/>
              <w:szCs w:val="22"/>
              <w:highlight w:val="green"/>
              <w:lang w:val="en-GB"/>
            </w:rPr>
            <w:delText>Guide</w:delText>
          </w:r>
        </w:del>
        <w:r w:rsidR="008E482B" w:rsidRPr="00EA53BD">
          <w:rPr>
            <w:rFonts w:ascii="Candara" w:hAnsi="Candara" w:cs="Trebuchet MS"/>
            <w:bCs/>
            <w:sz w:val="22"/>
            <w:szCs w:val="22"/>
            <w:highlight w:val="green"/>
            <w:lang w:val="en-GB"/>
          </w:rPr>
          <w:fldChar w:fldCharType="end"/>
        </w:r>
      </w:ins>
      <w:r w:rsidRPr="002F12AD">
        <w:rPr>
          <w:rFonts w:ascii="Candara" w:hAnsi="Candara" w:cs="Trebuchet MS"/>
          <w:bCs/>
          <w:sz w:val="22"/>
          <w:szCs w:val="22"/>
          <w:lang w:val="en-GB"/>
        </w:rPr>
        <w:t xml:space="preserve"> explains how to do this.</w:t>
      </w:r>
    </w:p>
    <w:p w14:paraId="5491B87F" w14:textId="77777777" w:rsidR="00EC4F1C" w:rsidRPr="00C31A24" w:rsidRDefault="00EC4F1C"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03158047" w14:textId="2D0996FD" w:rsidR="000460EB" w:rsidRPr="00EC4F1C" w:rsidRDefault="0005087C" w:rsidP="00046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
          <w:bCs/>
          <w:sz w:val="22"/>
          <w:szCs w:val="22"/>
          <w:lang w:val="en-GB"/>
        </w:rPr>
      </w:pPr>
      <w:r>
        <w:rPr>
          <w:rFonts w:ascii="Candara" w:hAnsi="Candara" w:cs="Trebuchet MS"/>
          <w:b/>
          <w:bCs/>
          <w:sz w:val="22"/>
          <w:szCs w:val="22"/>
          <w:highlight w:val="magenta"/>
          <w:lang w:val="en-GB"/>
        </w:rPr>
        <w:t xml:space="preserve">5. </w:t>
      </w:r>
      <w:r w:rsidR="000460EB" w:rsidRPr="00905853">
        <w:rPr>
          <w:rFonts w:ascii="Candara" w:hAnsi="Candara" w:cs="Trebuchet MS"/>
          <w:b/>
          <w:bCs/>
          <w:sz w:val="22"/>
          <w:szCs w:val="22"/>
          <w:highlight w:val="magenta"/>
          <w:lang w:val="en-GB"/>
        </w:rPr>
        <w:t>When encryption is illegal</w:t>
      </w:r>
    </w:p>
    <w:p w14:paraId="6AE6DE76" w14:textId="77777777" w:rsidR="000460EB" w:rsidRPr="00C31A24" w:rsidRDefault="000460EB" w:rsidP="00046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Encryption</w:t>
      </w:r>
      <w:r w:rsidRPr="00C31A24">
        <w:rPr>
          <w:rFonts w:ascii="Candara" w:hAnsi="Candara" w:cs="Trebuchet MS"/>
          <w:bCs/>
          <w:sz w:val="22"/>
          <w:szCs w:val="22"/>
          <w:lang w:val="en-GB"/>
        </w:rPr>
        <w:t xml:space="preserve"> is illegal in some countries, which means that downloading, installing or using software of this sort might be a crime in its own right. Any time that merely being as</w:t>
      </w:r>
      <w:r>
        <w:rPr>
          <w:rFonts w:ascii="Candara" w:hAnsi="Candara" w:cs="Trebuchet MS"/>
          <w:bCs/>
          <w:sz w:val="22"/>
          <w:szCs w:val="22"/>
          <w:lang w:val="en-GB"/>
        </w:rPr>
        <w:t>sociated with encryption</w:t>
      </w:r>
      <w:r w:rsidRPr="00C31A24">
        <w:rPr>
          <w:rFonts w:ascii="Candara" w:hAnsi="Candara" w:cs="Trebuchet MS"/>
          <w:bCs/>
          <w:sz w:val="22"/>
          <w:szCs w:val="22"/>
          <w:lang w:val="en-GB"/>
        </w:rPr>
        <w:t xml:space="preserve"> software would be enough to expose you to accusations of criminal activity or espionage (regardless of what is act</w:t>
      </w:r>
      <w:r>
        <w:rPr>
          <w:rFonts w:ascii="Candara" w:hAnsi="Candara" w:cs="Trebuchet MS"/>
          <w:bCs/>
          <w:sz w:val="22"/>
          <w:szCs w:val="22"/>
          <w:lang w:val="en-GB"/>
        </w:rPr>
        <w:t xml:space="preserve">ually inside your encrypted </w:t>
      </w:r>
      <w:r w:rsidRPr="00C31A24">
        <w:rPr>
          <w:rFonts w:ascii="Candara" w:hAnsi="Candara" w:cs="Trebuchet MS"/>
          <w:bCs/>
          <w:sz w:val="22"/>
          <w:szCs w:val="22"/>
          <w:lang w:val="en-GB"/>
        </w:rPr>
        <w:t>volumes), then you will have to think carefully about whether or not such tools are appropriate for your situation.</w:t>
      </w:r>
    </w:p>
    <w:p w14:paraId="35F13754" w14:textId="77777777" w:rsidR="000460EB" w:rsidRPr="00C31A24" w:rsidRDefault="000460EB" w:rsidP="00046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p>
    <w:p w14:paraId="01E44FA3" w14:textId="77777777" w:rsidR="000460EB" w:rsidRPr="00C31A24" w:rsidRDefault="000460EB" w:rsidP="00046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sidRPr="00C31A24">
        <w:rPr>
          <w:rFonts w:ascii="Candara" w:hAnsi="Candara" w:cs="Trebuchet MS"/>
          <w:bCs/>
          <w:sz w:val="22"/>
          <w:szCs w:val="22"/>
          <w:lang w:val="en-GB"/>
        </w:rPr>
        <w:t>If that is the case, you have a few options:</w:t>
      </w:r>
    </w:p>
    <w:p w14:paraId="2ECFC395" w14:textId="77777777" w:rsidR="000460EB" w:rsidRDefault="000460EB" w:rsidP="00BE25E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Store</w:t>
      </w:r>
      <w:r w:rsidRPr="00C31A24">
        <w:rPr>
          <w:rFonts w:ascii="Candara" w:hAnsi="Candara" w:cs="Trebuchet MS"/>
          <w:bCs/>
          <w:sz w:val="22"/>
          <w:szCs w:val="22"/>
          <w:lang w:val="en-GB"/>
        </w:rPr>
        <w:t xml:space="preserve"> only </w:t>
      </w:r>
      <w:r>
        <w:rPr>
          <w:rFonts w:ascii="Candara" w:hAnsi="Candara" w:cs="Trebuchet MS"/>
          <w:bCs/>
          <w:sz w:val="22"/>
          <w:szCs w:val="22"/>
          <w:lang w:val="en-GB"/>
        </w:rPr>
        <w:t>non-confidential information</w:t>
      </w:r>
    </w:p>
    <w:p w14:paraId="738EFAC7" w14:textId="77777777" w:rsidR="000460EB" w:rsidRPr="00C31A24" w:rsidRDefault="000460EB" w:rsidP="00BE25E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 xml:space="preserve">Use </w:t>
      </w:r>
      <w:r w:rsidRPr="00C31A24">
        <w:rPr>
          <w:rFonts w:ascii="Candara" w:hAnsi="Candara" w:cs="Trebuchet MS"/>
          <w:bCs/>
          <w:sz w:val="22"/>
          <w:szCs w:val="22"/>
          <w:lang w:val="en-GB"/>
        </w:rPr>
        <w:t>a system of code words to protect key e</w:t>
      </w:r>
      <w:r>
        <w:rPr>
          <w:rFonts w:ascii="Candara" w:hAnsi="Candara" w:cs="Trebuchet MS"/>
          <w:bCs/>
          <w:sz w:val="22"/>
          <w:szCs w:val="22"/>
          <w:lang w:val="en-GB"/>
        </w:rPr>
        <w:t>lements of your sensitive files</w:t>
      </w:r>
    </w:p>
    <w:p w14:paraId="4F37985B" w14:textId="77777777" w:rsidR="000460EB" w:rsidRPr="00C31A24" w:rsidRDefault="000460EB" w:rsidP="00BE25E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S</w:t>
      </w:r>
      <w:r w:rsidRPr="00C31A24">
        <w:rPr>
          <w:rFonts w:ascii="Candara" w:hAnsi="Candara" w:cs="Trebuchet MS"/>
          <w:bCs/>
          <w:sz w:val="22"/>
          <w:szCs w:val="22"/>
          <w:lang w:val="en-GB"/>
        </w:rPr>
        <w:t>tore all of your sensitive informati</w:t>
      </w:r>
      <w:r>
        <w:rPr>
          <w:rFonts w:ascii="Candara" w:hAnsi="Candara" w:cs="Trebuchet MS"/>
          <w:bCs/>
          <w:sz w:val="22"/>
          <w:szCs w:val="22"/>
          <w:lang w:val="en-GB"/>
        </w:rPr>
        <w:t>on in a secure webmail account – you would need</w:t>
      </w:r>
      <w:r w:rsidRPr="00C31A24">
        <w:rPr>
          <w:rFonts w:ascii="Candara" w:hAnsi="Candara" w:cs="Trebuchet MS"/>
          <w:bCs/>
          <w:sz w:val="22"/>
          <w:szCs w:val="22"/>
          <w:lang w:val="en-GB"/>
        </w:rPr>
        <w:t xml:space="preserve"> a reliabl</w:t>
      </w:r>
      <w:r>
        <w:rPr>
          <w:rFonts w:ascii="Candara" w:hAnsi="Candara" w:cs="Trebuchet MS"/>
          <w:bCs/>
          <w:sz w:val="22"/>
          <w:szCs w:val="22"/>
          <w:lang w:val="en-GB"/>
        </w:rPr>
        <w:t xml:space="preserve">e network connection and an advanced </w:t>
      </w:r>
      <w:r w:rsidRPr="00C31A24">
        <w:rPr>
          <w:rFonts w:ascii="Candara" w:hAnsi="Candara" w:cs="Trebuchet MS"/>
          <w:bCs/>
          <w:sz w:val="22"/>
          <w:szCs w:val="22"/>
          <w:lang w:val="en-GB"/>
        </w:rPr>
        <w:t xml:space="preserve">understanding of </w:t>
      </w:r>
      <w:r>
        <w:rPr>
          <w:rFonts w:ascii="Candara" w:hAnsi="Candara" w:cs="Trebuchet MS"/>
          <w:bCs/>
          <w:sz w:val="22"/>
          <w:szCs w:val="22"/>
          <w:lang w:val="en-GB"/>
        </w:rPr>
        <w:t>computers and Internet services</w:t>
      </w:r>
    </w:p>
    <w:p w14:paraId="22DCC2D6" w14:textId="77777777" w:rsidR="000460EB" w:rsidRPr="00C31A24" w:rsidRDefault="000460EB" w:rsidP="00BE25E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bCs/>
          <w:sz w:val="22"/>
          <w:szCs w:val="22"/>
          <w:lang w:val="en-GB"/>
        </w:rPr>
      </w:pPr>
      <w:r>
        <w:rPr>
          <w:rFonts w:ascii="Candara" w:hAnsi="Candara" w:cs="Trebuchet MS"/>
          <w:bCs/>
          <w:sz w:val="22"/>
          <w:szCs w:val="22"/>
          <w:lang w:val="en-GB"/>
        </w:rPr>
        <w:t>K</w:t>
      </w:r>
      <w:r w:rsidRPr="00C31A24">
        <w:rPr>
          <w:rFonts w:ascii="Candara" w:hAnsi="Candara" w:cs="Trebuchet MS"/>
          <w:bCs/>
          <w:sz w:val="22"/>
          <w:szCs w:val="22"/>
          <w:lang w:val="en-GB"/>
        </w:rPr>
        <w:t>eep sensitive information off of your computer by storing it on a USB stick o</w:t>
      </w:r>
      <w:r>
        <w:rPr>
          <w:rFonts w:ascii="Candara" w:hAnsi="Candara" w:cs="Trebuchet MS"/>
          <w:bCs/>
          <w:sz w:val="22"/>
          <w:szCs w:val="22"/>
          <w:lang w:val="en-GB"/>
        </w:rPr>
        <w:t xml:space="preserve">r portable hard drive – carrying </w:t>
      </w:r>
      <w:r w:rsidRPr="00C31A24">
        <w:rPr>
          <w:rFonts w:ascii="Candara" w:hAnsi="Candara" w:cs="Trebuchet MS"/>
          <w:bCs/>
          <w:sz w:val="22"/>
          <w:szCs w:val="22"/>
          <w:lang w:val="en-GB"/>
        </w:rPr>
        <w:t xml:space="preserve">around sensitive, unencrypted information </w:t>
      </w:r>
      <w:r>
        <w:rPr>
          <w:rFonts w:ascii="Candara" w:hAnsi="Candara" w:cs="Trebuchet MS"/>
          <w:bCs/>
          <w:sz w:val="22"/>
          <w:szCs w:val="22"/>
          <w:lang w:val="en-GB"/>
        </w:rPr>
        <w:t xml:space="preserve">is usually a very bad idea so you would need to keep the device in a very secure place </w:t>
      </w:r>
    </w:p>
    <w:p w14:paraId="3654BC95" w14:textId="77777777" w:rsidR="00EC4F1C" w:rsidRDefault="00EC4F1C"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lang w:val="en-GB"/>
        </w:rPr>
      </w:pPr>
    </w:p>
    <w:p w14:paraId="1BAB54BE" w14:textId="77777777" w:rsidR="00905853" w:rsidRDefault="00905853"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lang w:val="en-GB"/>
        </w:rPr>
      </w:pPr>
    </w:p>
    <w:p w14:paraId="19CE3EEF" w14:textId="63F230AA" w:rsidR="00905853" w:rsidRDefault="0005087C" w:rsidP="00905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6. </w:t>
      </w:r>
      <w:r w:rsidR="00905853" w:rsidRPr="00F46F9B">
        <w:rPr>
          <w:rFonts w:ascii="Candara" w:hAnsi="Candara" w:cs="Helvetica"/>
          <w:b/>
          <w:sz w:val="22"/>
          <w:szCs w:val="22"/>
          <w:highlight w:val="magenta"/>
        </w:rPr>
        <w:t>What now?</w:t>
      </w:r>
    </w:p>
    <w:p w14:paraId="1851123F" w14:textId="77777777" w:rsidR="00905853" w:rsidRDefault="00905853" w:rsidP="00905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935AFEF" w14:textId="77777777" w:rsidR="00905853" w:rsidRDefault="00905853" w:rsidP="00905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76A101C8" w14:textId="77777777" w:rsidR="00905853" w:rsidRPr="00EC4F1C" w:rsidRDefault="00905853" w:rsidP="00EC4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lang w:val="en-GB"/>
        </w:rPr>
      </w:pPr>
    </w:p>
    <w:p w14:paraId="5606F1FA"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20D1915" w14:textId="60D2EC1F"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6CB9CC86" w14:textId="5EB9895D" w:rsidR="000C20A4" w:rsidRDefault="000C20A4" w:rsidP="00BE25EA">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Managing Information Lesson</w:t>
      </w:r>
    </w:p>
    <w:p w14:paraId="2D061DFF" w14:textId="24542676" w:rsidR="000C20A4" w:rsidRDefault="000C20A4" w:rsidP="00BE25EA">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 xml:space="preserve">Office </w:t>
      </w:r>
      <w:r w:rsidR="00811716">
        <w:rPr>
          <w:rFonts w:ascii="Candara" w:hAnsi="Candara" w:cs="Helvetica"/>
          <w:bCs/>
          <w:iCs/>
          <w:sz w:val="22"/>
          <w:szCs w:val="22"/>
          <w:lang w:val="en-GB"/>
        </w:rPr>
        <w:t>Lesson</w:t>
      </w:r>
    </w:p>
    <w:p w14:paraId="0ED7AACD" w14:textId="6DC5D0F7" w:rsidR="000C20A4" w:rsidRDefault="000C20A4" w:rsidP="00BE25EA">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Malware Lesson</w:t>
      </w:r>
    </w:p>
    <w:p w14:paraId="222B2F64" w14:textId="520D3C66" w:rsidR="000C20A4" w:rsidRDefault="000C20A4" w:rsidP="00BE25EA">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roofErr w:type="spellStart"/>
      <w:r>
        <w:rPr>
          <w:rFonts w:ascii="Candara" w:hAnsi="Candara" w:cs="Helvetica"/>
          <w:bCs/>
          <w:iCs/>
          <w:sz w:val="22"/>
          <w:szCs w:val="22"/>
          <w:lang w:val="en-GB"/>
        </w:rPr>
        <w:t>TrueCrypt</w:t>
      </w:r>
      <w:proofErr w:type="spellEnd"/>
      <w:r>
        <w:rPr>
          <w:rFonts w:ascii="Candara" w:hAnsi="Candara" w:cs="Helvetica"/>
          <w:bCs/>
          <w:iCs/>
          <w:sz w:val="22"/>
          <w:szCs w:val="22"/>
          <w:lang w:val="en-GB"/>
        </w:rPr>
        <w:t xml:space="preserve"> Tool Guide</w:t>
      </w:r>
    </w:p>
    <w:p w14:paraId="58EE8911" w14:textId="77777777" w:rsidR="000C20A4" w:rsidRPr="000C20A4" w:rsidRDefault="000C20A4" w:rsidP="000C20A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4B87F0F4" w14:textId="77777777" w:rsidR="004717DD" w:rsidRPr="0015701A"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2583D16" w14:textId="77777777" w:rsidR="0005087C" w:rsidRDefault="00DE2DCF" w:rsidP="0005087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hyperlink r:id="rId19" w:history="1">
        <w:r w:rsidR="0005087C" w:rsidRPr="005F3918">
          <w:rPr>
            <w:rStyle w:val="Hyperlink"/>
            <w:rFonts w:ascii="Candara" w:hAnsi="Candara"/>
            <w:sz w:val="22"/>
            <w:szCs w:val="22"/>
            <w:lang w:val="en-GB"/>
          </w:rPr>
          <w:t>EFF - Encryption</w:t>
        </w:r>
      </w:hyperlink>
    </w:p>
    <w:p w14:paraId="4E2C50C7" w14:textId="77777777" w:rsidR="0005087C" w:rsidRDefault="00DE2DCF" w:rsidP="0005087C">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sz w:val="22"/>
          <w:szCs w:val="22"/>
          <w:lang w:val="en-GB"/>
        </w:rPr>
      </w:pPr>
      <w:hyperlink r:id="rId20" w:history="1">
        <w:r w:rsidR="0005087C" w:rsidRPr="005F3918">
          <w:rPr>
            <w:rStyle w:val="Hyperlink"/>
            <w:rFonts w:ascii="Candara" w:hAnsi="Candara"/>
            <w:sz w:val="22"/>
            <w:szCs w:val="22"/>
            <w:lang w:val="en-GB"/>
          </w:rPr>
          <w:t>Security in a Box - Chapter 4, Encryption</w:t>
        </w:r>
      </w:hyperlink>
    </w:p>
    <w:p w14:paraId="39338E92"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1523CFB1" w14:textId="77777777" w:rsidR="0005087C" w:rsidRDefault="0005087C"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9F13DED"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2D32C9D8" w14:textId="77777777" w:rsidR="006F54AD" w:rsidRDefault="006F54AD" w:rsidP="006F54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Protecting Files Advanced Checklist</w:t>
      </w:r>
    </w:p>
    <w:p w14:paraId="10763D89" w14:textId="77777777" w:rsidR="006F54AD" w:rsidRDefault="006F54AD" w:rsidP="006F54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232370FC" w14:textId="5E976EE6"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Set up </w:t>
      </w:r>
      <w:del w:id="28" w:author="Office User" w:date="2015-11-26T23:58:00Z">
        <w:r w:rsidDel="008E482B">
          <w:rPr>
            <w:rFonts w:ascii="Candara" w:hAnsi="Candara" w:cs="Helvetica"/>
            <w:b/>
            <w:bCs/>
            <w:i/>
            <w:iCs/>
            <w:sz w:val="22"/>
            <w:szCs w:val="22"/>
            <w:lang w:val="en-GB"/>
          </w:rPr>
          <w:delText>TrueCrypt</w:delText>
        </w:r>
      </w:del>
      <w:proofErr w:type="spellStart"/>
      <w:ins w:id="29" w:author="Office User" w:date="2015-11-26T23:58:00Z">
        <w:r w:rsidR="008E482B">
          <w:rPr>
            <w:rFonts w:ascii="Candara" w:hAnsi="Candara" w:cs="Helvetica"/>
            <w:b/>
            <w:bCs/>
            <w:i/>
            <w:iCs/>
            <w:sz w:val="22"/>
            <w:szCs w:val="22"/>
            <w:lang w:val="en-GB"/>
          </w:rPr>
          <w:t>VeraCrypt</w:t>
        </w:r>
      </w:ins>
      <w:proofErr w:type="spellEnd"/>
    </w:p>
    <w:p w14:paraId="21B24093" w14:textId="35D5D1C2"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Dismount </w:t>
      </w:r>
      <w:r w:rsidR="00A55C87">
        <w:rPr>
          <w:rFonts w:ascii="Candara" w:hAnsi="Candara" w:cs="Helvetica"/>
          <w:b/>
          <w:bCs/>
          <w:i/>
          <w:iCs/>
          <w:sz w:val="22"/>
          <w:szCs w:val="22"/>
          <w:lang w:val="en-GB"/>
        </w:rPr>
        <w:t xml:space="preserve">your </w:t>
      </w:r>
      <w:del w:id="30" w:author="Office User" w:date="2015-11-26T23:58:00Z">
        <w:r w:rsidDel="008E482B">
          <w:rPr>
            <w:rFonts w:ascii="Candara" w:hAnsi="Candara" w:cs="Helvetica"/>
            <w:b/>
            <w:bCs/>
            <w:i/>
            <w:iCs/>
            <w:sz w:val="22"/>
            <w:szCs w:val="22"/>
            <w:lang w:val="en-GB"/>
          </w:rPr>
          <w:delText>TrueCrypt</w:delText>
        </w:r>
      </w:del>
      <w:proofErr w:type="spellStart"/>
      <w:ins w:id="31" w:author="Office User" w:date="2015-11-26T23:58:00Z">
        <w:r w:rsidR="008E482B">
          <w:rPr>
            <w:rFonts w:ascii="Candara" w:hAnsi="Candara" w:cs="Helvetica"/>
            <w:b/>
            <w:bCs/>
            <w:i/>
            <w:iCs/>
            <w:sz w:val="22"/>
            <w:szCs w:val="22"/>
            <w:lang w:val="en-GB"/>
          </w:rPr>
          <w:t>VeraCrypt</w:t>
        </w:r>
      </w:ins>
      <w:proofErr w:type="spellEnd"/>
      <w:r>
        <w:rPr>
          <w:rFonts w:ascii="Candara" w:hAnsi="Candara" w:cs="Helvetica"/>
          <w:b/>
          <w:bCs/>
          <w:i/>
          <w:iCs/>
          <w:sz w:val="22"/>
          <w:szCs w:val="22"/>
          <w:lang w:val="en-GB"/>
        </w:rPr>
        <w:t xml:space="preserve"> </w:t>
      </w:r>
      <w:r w:rsidR="00A55C87">
        <w:rPr>
          <w:rFonts w:ascii="Candara" w:hAnsi="Candara" w:cs="Helvetica"/>
          <w:b/>
          <w:bCs/>
          <w:i/>
          <w:iCs/>
          <w:sz w:val="22"/>
          <w:szCs w:val="22"/>
          <w:lang w:val="en-GB"/>
        </w:rPr>
        <w:t xml:space="preserve">volume </w:t>
      </w:r>
      <w:r>
        <w:rPr>
          <w:rFonts w:ascii="Candara" w:hAnsi="Candara" w:cs="Helvetica"/>
          <w:b/>
          <w:bCs/>
          <w:i/>
          <w:iCs/>
          <w:sz w:val="22"/>
          <w:szCs w:val="22"/>
          <w:lang w:val="en-GB"/>
        </w:rPr>
        <w:t>when not using files</w:t>
      </w:r>
    </w:p>
    <w:p w14:paraId="4E6416C0" w14:textId="77777777"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Create a secret volume for most sensitive material </w:t>
      </w:r>
    </w:p>
    <w:p w14:paraId="70C9AB4C" w14:textId="255694E4"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Rename your </w:t>
      </w:r>
      <w:del w:id="32" w:author="Office User" w:date="2015-11-26T23:58:00Z">
        <w:r w:rsidDel="008E482B">
          <w:rPr>
            <w:rFonts w:ascii="Candara" w:hAnsi="Candara" w:cs="Helvetica"/>
            <w:b/>
            <w:bCs/>
            <w:i/>
            <w:iCs/>
            <w:sz w:val="22"/>
            <w:szCs w:val="22"/>
            <w:lang w:val="en-GB"/>
          </w:rPr>
          <w:delText>TrueCrypt</w:delText>
        </w:r>
      </w:del>
      <w:proofErr w:type="spellStart"/>
      <w:ins w:id="33" w:author="Office User" w:date="2015-11-26T23:58:00Z">
        <w:r w:rsidR="008E482B">
          <w:rPr>
            <w:rFonts w:ascii="Candara" w:hAnsi="Candara" w:cs="Helvetica"/>
            <w:b/>
            <w:bCs/>
            <w:i/>
            <w:iCs/>
            <w:sz w:val="22"/>
            <w:szCs w:val="22"/>
            <w:lang w:val="en-GB"/>
          </w:rPr>
          <w:t>VeraCrypt</w:t>
        </w:r>
      </w:ins>
      <w:proofErr w:type="spellEnd"/>
      <w:r>
        <w:rPr>
          <w:rFonts w:ascii="Candara" w:hAnsi="Candara" w:cs="Helvetica"/>
          <w:b/>
          <w:bCs/>
          <w:i/>
          <w:iCs/>
          <w:sz w:val="22"/>
          <w:szCs w:val="22"/>
          <w:lang w:val="en-GB"/>
        </w:rPr>
        <w:t xml:space="preserve"> volume with a different file extension</w:t>
      </w:r>
    </w:p>
    <w:p w14:paraId="03BD83DD" w14:textId="19FAC8DF"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Rename the </w:t>
      </w:r>
      <w:del w:id="34" w:author="Office User" w:date="2015-11-26T23:58:00Z">
        <w:r w:rsidDel="008E482B">
          <w:rPr>
            <w:rFonts w:ascii="Candara" w:hAnsi="Candara" w:cs="Helvetica"/>
            <w:b/>
            <w:bCs/>
            <w:i/>
            <w:iCs/>
            <w:sz w:val="22"/>
            <w:szCs w:val="22"/>
            <w:lang w:val="en-GB"/>
          </w:rPr>
          <w:delText>TrueCrypt</w:delText>
        </w:r>
      </w:del>
      <w:proofErr w:type="spellStart"/>
      <w:ins w:id="35" w:author="Office User" w:date="2015-11-26T23:58:00Z">
        <w:r w:rsidR="008E482B">
          <w:rPr>
            <w:rFonts w:ascii="Candara" w:hAnsi="Candara" w:cs="Helvetica"/>
            <w:b/>
            <w:bCs/>
            <w:i/>
            <w:iCs/>
            <w:sz w:val="22"/>
            <w:szCs w:val="22"/>
            <w:lang w:val="en-GB"/>
          </w:rPr>
          <w:t>VeraCrypt</w:t>
        </w:r>
      </w:ins>
      <w:proofErr w:type="spellEnd"/>
      <w:r>
        <w:rPr>
          <w:rFonts w:ascii="Candara" w:hAnsi="Candara" w:cs="Helvetica"/>
          <w:b/>
          <w:bCs/>
          <w:i/>
          <w:iCs/>
          <w:sz w:val="22"/>
          <w:szCs w:val="22"/>
          <w:lang w:val="en-GB"/>
        </w:rPr>
        <w:t xml:space="preserve"> program</w:t>
      </w:r>
    </w:p>
    <w:p w14:paraId="18787580" w14:textId="77777777" w:rsidR="006F54AD" w:rsidRDefault="006F54AD" w:rsidP="006F54AD">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If encryption is illegal…</w:t>
      </w:r>
    </w:p>
    <w:p w14:paraId="60407C86" w14:textId="77777777" w:rsidR="006F54AD" w:rsidRDefault="006F54AD" w:rsidP="006F54AD">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 xml:space="preserve">Store only </w:t>
      </w:r>
      <w:r w:rsidRPr="00A0071E">
        <w:rPr>
          <w:rFonts w:ascii="Candara" w:hAnsi="Candara" w:cs="Helvetica"/>
          <w:b/>
          <w:bCs/>
          <w:i/>
          <w:iCs/>
          <w:sz w:val="22"/>
          <w:szCs w:val="22"/>
          <w:lang w:val="en-GB"/>
        </w:rPr>
        <w:t>non-confidential information</w:t>
      </w:r>
    </w:p>
    <w:p w14:paraId="24F61665" w14:textId="77777777" w:rsidR="006F54AD" w:rsidRDefault="006F54AD" w:rsidP="006F54AD">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Use code words</w:t>
      </w:r>
    </w:p>
    <w:p w14:paraId="0FC5E1E2" w14:textId="77777777" w:rsidR="006F54AD" w:rsidRDefault="006F54AD" w:rsidP="006F54AD">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Store sensitive information in a secure webmail account</w:t>
      </w:r>
    </w:p>
    <w:p w14:paraId="35774FA1" w14:textId="77777777" w:rsidR="006F54AD" w:rsidRDefault="006F54AD" w:rsidP="006F54AD">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Store sensitive information securely off your computer</w:t>
      </w:r>
    </w:p>
    <w:p w14:paraId="2FB75EB4"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bookmarkStart w:id="36" w:name="_GoBack"/>
      <w:bookmarkEnd w:id="36"/>
    </w:p>
    <w:p w14:paraId="28B8F7F5"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B0D404D" w14:textId="77777777" w:rsidR="0034795F" w:rsidRPr="00610793" w:rsidRDefault="0034795F" w:rsidP="003479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82E9166" w14:textId="77777777" w:rsidR="008409EE" w:rsidRDefault="008409EE" w:rsidP="0034795F">
      <w:pPr>
        <w:rPr>
          <w:rFonts w:ascii="Candara" w:hAnsi="Candara" w:cs="Helvetica"/>
          <w:sz w:val="22"/>
          <w:szCs w:val="22"/>
        </w:rPr>
      </w:pPr>
    </w:p>
    <w:p w14:paraId="28A80752" w14:textId="750266CC" w:rsidR="00CE01D0" w:rsidRDefault="008409EE" w:rsidP="0034795F">
      <w:pPr>
        <w:rPr>
          <w:rFonts w:ascii="Candara" w:hAnsi="Candara" w:cs="Helvetica"/>
          <w:b/>
          <w:color w:val="FF0000"/>
          <w:sz w:val="22"/>
          <w:szCs w:val="22"/>
        </w:rPr>
      </w:pPr>
      <w:r>
        <w:rPr>
          <w:rFonts w:ascii="Candara" w:hAnsi="Candara" w:cs="Helvetica"/>
          <w:b/>
          <w:color w:val="FF0000"/>
          <w:sz w:val="22"/>
          <w:szCs w:val="22"/>
        </w:rPr>
        <w:t>DELETING</w:t>
      </w:r>
    </w:p>
    <w:p w14:paraId="1229159F" w14:textId="77777777" w:rsidR="00EC4F1C" w:rsidRDefault="00EC4F1C" w:rsidP="0034795F">
      <w:pPr>
        <w:rPr>
          <w:rFonts w:ascii="Candara" w:hAnsi="Candara" w:cs="Helvetica"/>
          <w:b/>
          <w:color w:val="FF0000"/>
          <w:sz w:val="22"/>
          <w:szCs w:val="22"/>
        </w:rPr>
      </w:pPr>
    </w:p>
    <w:p w14:paraId="4D2F42D6" w14:textId="2923EFEC" w:rsidR="00EC4F1C" w:rsidRPr="00EC4F1C" w:rsidRDefault="00EC4F1C" w:rsidP="00EC4F1C">
      <w:pPr>
        <w:jc w:val="center"/>
        <w:rPr>
          <w:rFonts w:ascii="Candara" w:hAnsi="Candara" w:cs="Helvetica"/>
          <w:i/>
          <w:color w:val="FF0000"/>
          <w:sz w:val="22"/>
          <w:szCs w:val="22"/>
        </w:rPr>
      </w:pPr>
      <w:r w:rsidRPr="00EC4F1C">
        <w:rPr>
          <w:rFonts w:ascii="Candara" w:hAnsi="Candara" w:cs="Helvetica"/>
          <w:i/>
          <w:color w:val="FF0000"/>
          <w:sz w:val="22"/>
          <w:szCs w:val="22"/>
        </w:rPr>
        <w:t>BASIC</w:t>
      </w:r>
    </w:p>
    <w:p w14:paraId="6DF564AE" w14:textId="77777777" w:rsidR="008409EE" w:rsidRPr="00EC4F1C" w:rsidRDefault="008409EE" w:rsidP="0034795F">
      <w:pPr>
        <w:rPr>
          <w:rFonts w:ascii="Candara" w:hAnsi="Candara" w:cs="Helvetica"/>
          <w:sz w:val="22"/>
          <w:szCs w:val="22"/>
        </w:rPr>
      </w:pPr>
    </w:p>
    <w:p w14:paraId="63F808B5" w14:textId="20154269" w:rsidR="00C62C76" w:rsidRPr="003B467D" w:rsidRDefault="00AD4A6D" w:rsidP="00EC4F1C">
      <w:pPr>
        <w:rPr>
          <w:rFonts w:ascii="Candara" w:hAnsi="Candara" w:cs="Helvetica"/>
          <w:b/>
          <w:sz w:val="22"/>
          <w:szCs w:val="22"/>
          <w:lang w:val="en-GB"/>
        </w:rPr>
      </w:pPr>
      <w:r>
        <w:rPr>
          <w:rFonts w:ascii="Candara" w:hAnsi="Candara" w:cs="Helvetica"/>
          <w:b/>
          <w:sz w:val="22"/>
          <w:szCs w:val="22"/>
          <w:highlight w:val="magenta"/>
          <w:lang w:val="en-GB"/>
        </w:rPr>
        <w:t xml:space="preserve">1. </w:t>
      </w:r>
      <w:r w:rsidR="00C62C76" w:rsidRPr="00AD4A6D">
        <w:rPr>
          <w:rFonts w:ascii="Candara" w:hAnsi="Candara" w:cs="Helvetica"/>
          <w:b/>
          <w:sz w:val="22"/>
          <w:szCs w:val="22"/>
          <w:highlight w:val="magenta"/>
          <w:lang w:val="en-GB"/>
        </w:rPr>
        <w:t>How to delete information securely</w:t>
      </w:r>
    </w:p>
    <w:p w14:paraId="08AB5A4B" w14:textId="5A0CEE42" w:rsidR="003B467D" w:rsidRDefault="00EC4F1C" w:rsidP="003B467D">
      <w:pPr>
        <w:rPr>
          <w:rFonts w:ascii="Candara" w:hAnsi="Candara" w:cs="Helvetica"/>
          <w:sz w:val="22"/>
          <w:szCs w:val="22"/>
          <w:lang w:val="en-GB"/>
        </w:rPr>
      </w:pPr>
      <w:r w:rsidRPr="00EC4F1C">
        <w:rPr>
          <w:rFonts w:ascii="Candara" w:hAnsi="Candara" w:cs="Helvetica"/>
          <w:sz w:val="22"/>
          <w:szCs w:val="22"/>
          <w:lang w:val="en-GB"/>
        </w:rPr>
        <w:t>Most of us think that a file on our computer is deleted once we put the file in our computer's tr</w:t>
      </w:r>
      <w:r w:rsidR="003B467D">
        <w:rPr>
          <w:rFonts w:ascii="Candara" w:hAnsi="Candara" w:cs="Helvetica"/>
          <w:sz w:val="22"/>
          <w:szCs w:val="22"/>
          <w:lang w:val="en-GB"/>
        </w:rPr>
        <w:t xml:space="preserve">ash folder and empty the trash; </w:t>
      </w:r>
      <w:r w:rsidRPr="00EC4F1C">
        <w:rPr>
          <w:rFonts w:ascii="Candara" w:hAnsi="Candara" w:cs="Helvetica"/>
          <w:sz w:val="22"/>
          <w:szCs w:val="22"/>
          <w:lang w:val="en-GB"/>
        </w:rPr>
        <w:t xml:space="preserve">in reality, </w:t>
      </w:r>
      <w:r w:rsidR="003B467D">
        <w:rPr>
          <w:rFonts w:ascii="Candara" w:hAnsi="Candara" w:cs="Helvetica"/>
          <w:sz w:val="22"/>
          <w:szCs w:val="22"/>
          <w:lang w:val="en-GB"/>
        </w:rPr>
        <w:t xml:space="preserve">this does not actually delete files – it just makes them invisible to the user until the space they took up on your computer is overwritten with something else. This means that, with the right tools, your “deleted” files can often be retrieved. </w:t>
      </w:r>
    </w:p>
    <w:p w14:paraId="74647153" w14:textId="77777777" w:rsidR="003B467D" w:rsidRDefault="003B467D" w:rsidP="00EC4F1C">
      <w:pPr>
        <w:rPr>
          <w:rFonts w:ascii="Candara" w:hAnsi="Candara" w:cs="Helvetica"/>
          <w:sz w:val="22"/>
          <w:szCs w:val="22"/>
          <w:lang w:val="en-GB"/>
        </w:rPr>
      </w:pPr>
    </w:p>
    <w:p w14:paraId="2CFC9DCA" w14:textId="32786070" w:rsidR="00F53D2A" w:rsidRDefault="00EC4F1C" w:rsidP="00EC4F1C">
      <w:pPr>
        <w:rPr>
          <w:rFonts w:ascii="Candara" w:hAnsi="Candara" w:cs="Helvetica"/>
          <w:sz w:val="22"/>
          <w:szCs w:val="22"/>
          <w:lang w:val="en-GB"/>
        </w:rPr>
      </w:pPr>
      <w:r w:rsidRPr="00EC4F1C">
        <w:rPr>
          <w:rFonts w:ascii="Candara" w:hAnsi="Candara" w:cs="Helvetica"/>
          <w:sz w:val="22"/>
          <w:szCs w:val="22"/>
          <w:lang w:val="en-GB"/>
        </w:rPr>
        <w:t>The bes</w:t>
      </w:r>
      <w:r w:rsidR="00F53D2A">
        <w:rPr>
          <w:rFonts w:ascii="Candara" w:hAnsi="Candara" w:cs="Helvetica"/>
          <w:sz w:val="22"/>
          <w:szCs w:val="22"/>
          <w:lang w:val="en-GB"/>
        </w:rPr>
        <w:t>t way to delete a file forever, then</w:t>
      </w:r>
      <w:r w:rsidRPr="00EC4F1C">
        <w:rPr>
          <w:rFonts w:ascii="Candara" w:hAnsi="Candara" w:cs="Helvetica"/>
          <w:sz w:val="22"/>
          <w:szCs w:val="22"/>
          <w:lang w:val="en-GB"/>
        </w:rPr>
        <w:t>, is to make sure it gets overwritten</w:t>
      </w:r>
      <w:r w:rsidR="003B467D">
        <w:rPr>
          <w:rFonts w:ascii="Candara" w:hAnsi="Candara" w:cs="Helvetica"/>
          <w:sz w:val="22"/>
          <w:szCs w:val="22"/>
          <w:lang w:val="en-GB"/>
        </w:rPr>
        <w:t xml:space="preserve"> immediately</w:t>
      </w:r>
      <w:r w:rsidRPr="00EC4F1C">
        <w:rPr>
          <w:rFonts w:ascii="Candara" w:hAnsi="Candara" w:cs="Helvetica"/>
          <w:sz w:val="22"/>
          <w:szCs w:val="22"/>
          <w:lang w:val="en-GB"/>
        </w:rPr>
        <w:t xml:space="preserve">. </w:t>
      </w:r>
    </w:p>
    <w:p w14:paraId="36641B37" w14:textId="797FBB75" w:rsidR="00EC4F1C" w:rsidRPr="00EC4F1C" w:rsidRDefault="00F53D2A" w:rsidP="00EC4F1C">
      <w:pPr>
        <w:rPr>
          <w:rFonts w:ascii="Candara" w:hAnsi="Candara" w:cs="Helvetica"/>
          <w:sz w:val="22"/>
          <w:szCs w:val="22"/>
          <w:lang w:val="en-GB"/>
        </w:rPr>
      </w:pPr>
      <w:r>
        <w:rPr>
          <w:rFonts w:ascii="Candara" w:hAnsi="Candara" w:cs="Helvetica"/>
          <w:sz w:val="22"/>
          <w:szCs w:val="22"/>
          <w:lang w:val="en-GB"/>
        </w:rPr>
        <w:t xml:space="preserve">This can be done easily using </w:t>
      </w:r>
      <w:r w:rsidR="00A415C6">
        <w:rPr>
          <w:rFonts w:ascii="Candara" w:hAnsi="Candara" w:cs="Helvetica"/>
          <w:sz w:val="22"/>
          <w:szCs w:val="22"/>
          <w:lang w:val="en-GB"/>
        </w:rPr>
        <w:t>Eraser (</w:t>
      </w:r>
      <w:r>
        <w:rPr>
          <w:rFonts w:ascii="Candara" w:hAnsi="Candara" w:cs="Helvetica"/>
          <w:sz w:val="22"/>
          <w:szCs w:val="22"/>
          <w:lang w:val="en-GB"/>
        </w:rPr>
        <w:t>for</w:t>
      </w:r>
      <w:r w:rsidR="00A415C6">
        <w:rPr>
          <w:rFonts w:ascii="Candara" w:hAnsi="Candara" w:cs="Helvetica"/>
          <w:sz w:val="22"/>
          <w:szCs w:val="22"/>
          <w:lang w:val="en-GB"/>
        </w:rPr>
        <w:t xml:space="preserve"> Windows) </w:t>
      </w:r>
      <w:r>
        <w:rPr>
          <w:rFonts w:ascii="Candara" w:hAnsi="Candara" w:cs="Helvetica"/>
          <w:sz w:val="22"/>
          <w:szCs w:val="22"/>
          <w:lang w:val="en-GB"/>
        </w:rPr>
        <w:t>or</w:t>
      </w:r>
      <w:r w:rsidR="00EC4F1C" w:rsidRPr="00EC4F1C">
        <w:rPr>
          <w:rFonts w:ascii="Candara" w:hAnsi="Candara" w:cs="Helvetica"/>
          <w:sz w:val="22"/>
          <w:szCs w:val="22"/>
          <w:lang w:val="en-GB"/>
        </w:rPr>
        <w:t xml:space="preserve"> </w:t>
      </w:r>
      <w:r w:rsidR="00EC4F1C" w:rsidRPr="00A415C6">
        <w:rPr>
          <w:rFonts w:ascii="Candara" w:hAnsi="Candara" w:cs="Helvetica"/>
          <w:sz w:val="22"/>
          <w:szCs w:val="22"/>
          <w:lang w:val="en-GB"/>
        </w:rPr>
        <w:t>Secure Delete</w:t>
      </w:r>
      <w:r w:rsidR="00EC4F1C" w:rsidRPr="00EC4F1C">
        <w:rPr>
          <w:rFonts w:ascii="Candara" w:hAnsi="Candara" w:cs="Helvetica"/>
          <w:sz w:val="22"/>
          <w:szCs w:val="22"/>
          <w:lang w:val="en-GB"/>
        </w:rPr>
        <w:t xml:space="preserve"> (</w:t>
      </w:r>
      <w:r w:rsidR="003B467D">
        <w:rPr>
          <w:rFonts w:ascii="Candara" w:hAnsi="Candara" w:cs="Helvetica"/>
          <w:sz w:val="22"/>
          <w:szCs w:val="22"/>
          <w:lang w:val="en-GB"/>
        </w:rPr>
        <w:t xml:space="preserve">for </w:t>
      </w:r>
      <w:r w:rsidR="00EC4F1C" w:rsidRPr="00EC4F1C">
        <w:rPr>
          <w:rFonts w:ascii="Candara" w:hAnsi="Candara" w:cs="Helvetica"/>
          <w:sz w:val="22"/>
          <w:szCs w:val="22"/>
          <w:lang w:val="en-GB"/>
        </w:rPr>
        <w:t>Mac OS X)</w:t>
      </w:r>
      <w:r w:rsidR="00604CBF">
        <w:rPr>
          <w:rFonts w:ascii="Candara" w:hAnsi="Candara" w:cs="Helvetica"/>
          <w:sz w:val="22"/>
          <w:szCs w:val="22"/>
          <w:lang w:val="en-GB"/>
        </w:rPr>
        <w:t>, both of which are described below</w:t>
      </w:r>
      <w:r w:rsidR="00EC4F1C" w:rsidRPr="00EC4F1C">
        <w:rPr>
          <w:rFonts w:ascii="Candara" w:hAnsi="Candara" w:cs="Helvetica"/>
          <w:sz w:val="22"/>
          <w:szCs w:val="22"/>
          <w:lang w:val="en-GB"/>
        </w:rPr>
        <w:t xml:space="preserve">. </w:t>
      </w:r>
      <w:r w:rsidR="00A415C6">
        <w:rPr>
          <w:rFonts w:ascii="Candara" w:hAnsi="Candara" w:cs="Helvetica"/>
          <w:sz w:val="22"/>
          <w:szCs w:val="22"/>
          <w:lang w:val="en-GB"/>
        </w:rPr>
        <w:t xml:space="preserve">Users of Linux and other open-source operating systems can use </w:t>
      </w:r>
      <w:r w:rsidR="00A415C6" w:rsidRPr="00C207F0">
        <w:rPr>
          <w:rFonts w:ascii="Candara" w:hAnsi="Candara" w:cs="Helvetica"/>
          <w:sz w:val="22"/>
          <w:szCs w:val="22"/>
          <w:highlight w:val="green"/>
          <w:lang w:val="en-GB"/>
        </w:rPr>
        <w:t>GNU shred</w:t>
      </w:r>
      <w:r w:rsidR="00A415C6">
        <w:rPr>
          <w:rFonts w:ascii="Candara" w:hAnsi="Candara" w:cs="Helvetica"/>
          <w:sz w:val="22"/>
          <w:szCs w:val="22"/>
          <w:lang w:val="en-GB"/>
        </w:rPr>
        <w:t xml:space="preserve">, but this requires a more advanced technical proficiency. </w:t>
      </w:r>
    </w:p>
    <w:p w14:paraId="4C5C62E8" w14:textId="77777777" w:rsidR="003B467D" w:rsidRDefault="003B467D" w:rsidP="00EC4F1C">
      <w:pPr>
        <w:rPr>
          <w:rFonts w:ascii="Candara" w:hAnsi="Candara" w:cs="Helvetica"/>
          <w:sz w:val="22"/>
          <w:szCs w:val="22"/>
          <w:lang w:val="en-GB"/>
        </w:rPr>
      </w:pPr>
    </w:p>
    <w:p w14:paraId="13BAD2EE" w14:textId="16514C3B" w:rsidR="00EC4F1C" w:rsidRPr="00EC4F1C" w:rsidRDefault="00EC4F1C" w:rsidP="00EC4F1C">
      <w:pPr>
        <w:rPr>
          <w:rFonts w:ascii="Candara" w:hAnsi="Candara" w:cs="Helvetica"/>
          <w:sz w:val="22"/>
          <w:szCs w:val="22"/>
          <w:lang w:val="en-GB"/>
        </w:rPr>
      </w:pPr>
      <w:r w:rsidRPr="00EC4F1C">
        <w:rPr>
          <w:rFonts w:ascii="Candara" w:hAnsi="Candara" w:cs="Helvetica"/>
          <w:sz w:val="22"/>
          <w:szCs w:val="22"/>
          <w:lang w:val="en-GB"/>
        </w:rPr>
        <w:t xml:space="preserve">Note that securely deleting data from </w:t>
      </w:r>
      <w:proofErr w:type="gramStart"/>
      <w:r w:rsidRPr="00EC4F1C">
        <w:rPr>
          <w:rFonts w:ascii="Candara" w:hAnsi="Candara" w:cs="Helvetica"/>
          <w:sz w:val="22"/>
          <w:szCs w:val="22"/>
          <w:lang w:val="en-GB"/>
        </w:rPr>
        <w:t>solid state</w:t>
      </w:r>
      <w:proofErr w:type="gramEnd"/>
      <w:r w:rsidRPr="00EC4F1C">
        <w:rPr>
          <w:rFonts w:ascii="Candara" w:hAnsi="Candara" w:cs="Helvetica"/>
          <w:sz w:val="22"/>
          <w:szCs w:val="22"/>
          <w:lang w:val="en-GB"/>
        </w:rPr>
        <w:t xml:space="preserve"> drives (SSDs), USB flash drives, and SD cards is very hard! The instructions below apply </w:t>
      </w:r>
      <w:r w:rsidRPr="00EC4F1C">
        <w:rPr>
          <w:rFonts w:ascii="Candara" w:hAnsi="Candara" w:cs="Helvetica"/>
          <w:i/>
          <w:iCs/>
          <w:sz w:val="22"/>
          <w:szCs w:val="22"/>
          <w:lang w:val="en-GB"/>
        </w:rPr>
        <w:t>only</w:t>
      </w:r>
      <w:r w:rsidRPr="00EC4F1C">
        <w:rPr>
          <w:rFonts w:ascii="Candara" w:hAnsi="Candara" w:cs="Helvetica"/>
          <w:sz w:val="22"/>
          <w:szCs w:val="22"/>
          <w:lang w:val="en-GB"/>
        </w:rPr>
        <w:t> to traditional disk drives</w:t>
      </w:r>
      <w:r w:rsidR="00633BDF">
        <w:rPr>
          <w:rFonts w:ascii="Candara" w:hAnsi="Candara" w:cs="Helvetica"/>
          <w:sz w:val="22"/>
          <w:szCs w:val="22"/>
          <w:lang w:val="en-GB"/>
        </w:rPr>
        <w:t xml:space="preserve">. </w:t>
      </w:r>
      <w:r w:rsidRPr="00EC4F1C">
        <w:rPr>
          <w:rFonts w:ascii="Candara" w:hAnsi="Candara" w:cs="Helvetica"/>
          <w:sz w:val="22"/>
          <w:szCs w:val="22"/>
          <w:lang w:val="en-GB"/>
        </w:rPr>
        <w:t>If you’re using an SSD or a USB flash drive, you can</w:t>
      </w:r>
      <w:r w:rsidR="0050548B">
        <w:rPr>
          <w:rFonts w:ascii="Candara" w:hAnsi="Candara" w:cs="Helvetica"/>
          <w:sz w:val="22"/>
          <w:szCs w:val="22"/>
          <w:lang w:val="en-GB"/>
        </w:rPr>
        <w:t xml:space="preserve"> skip to the section </w:t>
      </w:r>
      <w:r w:rsidR="00146C53">
        <w:rPr>
          <w:rFonts w:ascii="Candara" w:hAnsi="Candara" w:cs="Helvetica"/>
          <w:sz w:val="22"/>
          <w:szCs w:val="22"/>
          <w:lang w:val="en-GB"/>
        </w:rPr>
        <w:t xml:space="preserve">about it </w:t>
      </w:r>
      <w:r w:rsidR="0050548B">
        <w:rPr>
          <w:rFonts w:ascii="Candara" w:hAnsi="Candara" w:cs="Helvetica"/>
          <w:sz w:val="22"/>
          <w:szCs w:val="22"/>
          <w:lang w:val="en-GB"/>
        </w:rPr>
        <w:t xml:space="preserve">below. </w:t>
      </w:r>
      <w:r w:rsidRPr="00EC4F1C">
        <w:rPr>
          <w:rFonts w:ascii="Candara" w:hAnsi="Candara" w:cs="Helvetica"/>
          <w:sz w:val="22"/>
          <w:szCs w:val="22"/>
          <w:lang w:val="en-GB"/>
        </w:rPr>
        <w:t> </w:t>
      </w:r>
    </w:p>
    <w:p w14:paraId="122139B9" w14:textId="77777777" w:rsidR="004717DD" w:rsidRDefault="004717DD" w:rsidP="00EC4F1C">
      <w:pPr>
        <w:rPr>
          <w:rFonts w:ascii="Candara" w:hAnsi="Candara" w:cs="Helvetica"/>
          <w:sz w:val="22"/>
          <w:szCs w:val="22"/>
          <w:lang w:val="en-GB"/>
        </w:rPr>
      </w:pPr>
    </w:p>
    <w:p w14:paraId="013AB7D3" w14:textId="6AA18BC9" w:rsidR="00EC4F1C" w:rsidRPr="003B467D" w:rsidRDefault="00AD4A6D" w:rsidP="00EC4F1C">
      <w:pPr>
        <w:rPr>
          <w:rFonts w:ascii="Candara" w:hAnsi="Candara" w:cs="Helvetica"/>
          <w:b/>
          <w:sz w:val="22"/>
          <w:szCs w:val="22"/>
          <w:lang w:val="en-GB"/>
        </w:rPr>
      </w:pPr>
      <w:r>
        <w:rPr>
          <w:rFonts w:ascii="Candara" w:hAnsi="Candara" w:cs="Helvetica"/>
          <w:b/>
          <w:sz w:val="22"/>
          <w:szCs w:val="22"/>
          <w:highlight w:val="magenta"/>
          <w:lang w:val="en-GB"/>
        </w:rPr>
        <w:t xml:space="preserve">2. </w:t>
      </w:r>
      <w:r w:rsidR="00EC4F1C" w:rsidRPr="00AD4A6D">
        <w:rPr>
          <w:rFonts w:ascii="Candara" w:hAnsi="Candara" w:cs="Helvetica"/>
          <w:b/>
          <w:sz w:val="22"/>
          <w:szCs w:val="22"/>
          <w:highlight w:val="magenta"/>
          <w:lang w:val="en-GB"/>
        </w:rPr>
        <w:t>Secure deletion on Windows</w:t>
      </w:r>
    </w:p>
    <w:p w14:paraId="78350147" w14:textId="5593359E" w:rsidR="00EC4F1C" w:rsidRPr="00EC4F1C" w:rsidRDefault="00EC4F1C" w:rsidP="00EC4F1C">
      <w:pPr>
        <w:rPr>
          <w:rFonts w:ascii="Candara" w:hAnsi="Candara" w:cs="Helvetica"/>
          <w:sz w:val="22"/>
          <w:szCs w:val="22"/>
          <w:lang w:val="en-GB"/>
        </w:rPr>
      </w:pPr>
      <w:r w:rsidRPr="00EC4F1C">
        <w:rPr>
          <w:rFonts w:ascii="Candara" w:hAnsi="Candara" w:cs="Helvetica"/>
          <w:sz w:val="22"/>
          <w:szCs w:val="22"/>
          <w:lang w:val="en-GB"/>
        </w:rPr>
        <w:t xml:space="preserve">On Windows, we suggest using Eraser. Eraser is a free/open source secure deletion tool for Windows, and is much </w:t>
      </w:r>
      <w:r w:rsidR="0050548B">
        <w:rPr>
          <w:rFonts w:ascii="Candara" w:hAnsi="Candara" w:cs="Helvetica"/>
          <w:sz w:val="22"/>
          <w:szCs w:val="22"/>
          <w:lang w:val="en-GB"/>
        </w:rPr>
        <w:t>better</w:t>
      </w:r>
      <w:r w:rsidRPr="00EC4F1C">
        <w:rPr>
          <w:rFonts w:ascii="Candara" w:hAnsi="Candara" w:cs="Helvetica"/>
          <w:sz w:val="22"/>
          <w:szCs w:val="22"/>
          <w:lang w:val="en-GB"/>
        </w:rPr>
        <w:t xml:space="preserve"> than the built-in </w:t>
      </w:r>
      <w:r w:rsidR="00FE0FBA">
        <w:rPr>
          <w:rFonts w:ascii="Candara" w:hAnsi="Candara" w:cs="Helvetica"/>
          <w:sz w:val="22"/>
          <w:szCs w:val="22"/>
          <w:lang w:val="en-GB"/>
        </w:rPr>
        <w:t>tools</w:t>
      </w:r>
      <w:r w:rsidRPr="00EC4F1C">
        <w:rPr>
          <w:rFonts w:ascii="Candara" w:hAnsi="Candara" w:cs="Helvetica"/>
          <w:sz w:val="22"/>
          <w:szCs w:val="22"/>
          <w:lang w:val="en-GB"/>
        </w:rPr>
        <w:t>.</w:t>
      </w:r>
      <w:r w:rsidR="0050548B">
        <w:rPr>
          <w:rFonts w:ascii="Candara" w:hAnsi="Candara" w:cs="Helvetica"/>
          <w:sz w:val="22"/>
          <w:szCs w:val="22"/>
          <w:lang w:val="en-GB"/>
        </w:rPr>
        <w:t xml:space="preserve"> </w:t>
      </w:r>
      <w:r w:rsidRPr="00EC4F1C">
        <w:rPr>
          <w:rFonts w:ascii="Candara" w:hAnsi="Candara" w:cs="Helvetica"/>
          <w:sz w:val="22"/>
          <w:szCs w:val="22"/>
          <w:lang w:val="en-GB"/>
        </w:rPr>
        <w:t xml:space="preserve">To use Eraser, </w:t>
      </w:r>
      <w:r w:rsidRPr="00C207F0">
        <w:rPr>
          <w:rFonts w:ascii="Candara" w:hAnsi="Candara" w:cs="Helvetica"/>
          <w:sz w:val="22"/>
          <w:szCs w:val="22"/>
          <w:highlight w:val="green"/>
          <w:lang w:val="en-GB"/>
        </w:rPr>
        <w:t>first </w:t>
      </w:r>
      <w:r w:rsidRPr="00C207F0">
        <w:rPr>
          <w:rFonts w:ascii="Candara" w:hAnsi="Candara" w:cs="Helvetica"/>
          <w:sz w:val="22"/>
          <w:szCs w:val="22"/>
          <w:highlight w:val="green"/>
          <w:lang w:val="en-GB"/>
        </w:rPr>
        <w:fldChar w:fldCharType="begin"/>
      </w:r>
      <w:r w:rsidRPr="00C207F0">
        <w:rPr>
          <w:rFonts w:ascii="Candara" w:hAnsi="Candara" w:cs="Helvetica"/>
          <w:sz w:val="22"/>
          <w:szCs w:val="22"/>
          <w:highlight w:val="green"/>
          <w:lang w:val="en-GB"/>
        </w:rPr>
        <w:instrText xml:space="preserve"> HYPERLINK "http://eraser.heidi.ie/download.php" \t "_blank" </w:instrText>
      </w:r>
      <w:r w:rsidRPr="00C207F0">
        <w:rPr>
          <w:rFonts w:ascii="Candara" w:hAnsi="Candara" w:cs="Helvetica"/>
          <w:sz w:val="22"/>
          <w:szCs w:val="22"/>
          <w:highlight w:val="green"/>
          <w:lang w:val="en-GB"/>
        </w:rPr>
        <w:fldChar w:fldCharType="separate"/>
      </w:r>
      <w:r w:rsidRPr="00C207F0">
        <w:rPr>
          <w:rStyle w:val="Hyperlink"/>
          <w:rFonts w:ascii="Candara" w:hAnsi="Candara" w:cs="Helvetica"/>
          <w:sz w:val="22"/>
          <w:szCs w:val="22"/>
          <w:highlight w:val="green"/>
          <w:lang w:val="en-GB"/>
        </w:rPr>
        <w:t>download the installer</w:t>
      </w:r>
      <w:r w:rsidRPr="00C207F0">
        <w:rPr>
          <w:rFonts w:ascii="Candara" w:hAnsi="Candara" w:cs="Helvetica"/>
          <w:sz w:val="22"/>
          <w:szCs w:val="22"/>
          <w:highlight w:val="green"/>
        </w:rPr>
        <w:fldChar w:fldCharType="end"/>
      </w:r>
      <w:r w:rsidRPr="00EC4F1C">
        <w:rPr>
          <w:rFonts w:ascii="Candara" w:hAnsi="Candara" w:cs="Helvetica"/>
          <w:sz w:val="22"/>
          <w:szCs w:val="22"/>
          <w:lang w:val="en-GB"/>
        </w:rPr>
        <w:t> from its website; make sure to choose a “stable” build. After the file downloads, double-click on it to launch it</w:t>
      </w:r>
      <w:r w:rsidR="00D6770A">
        <w:rPr>
          <w:rFonts w:ascii="Candara" w:hAnsi="Candara" w:cs="Helvetica"/>
          <w:sz w:val="22"/>
          <w:szCs w:val="22"/>
          <w:lang w:val="en-GB"/>
        </w:rPr>
        <w:t xml:space="preserve"> and Run the file</w:t>
      </w:r>
      <w:r w:rsidRPr="00EC4F1C">
        <w:rPr>
          <w:rFonts w:ascii="Candara" w:hAnsi="Candara" w:cs="Helvetica"/>
          <w:sz w:val="22"/>
          <w:szCs w:val="22"/>
          <w:lang w:val="en-GB"/>
        </w:rPr>
        <w:t>.</w:t>
      </w:r>
    </w:p>
    <w:p w14:paraId="543E5E14" w14:textId="77777777" w:rsidR="00D6770A" w:rsidRDefault="00D6770A" w:rsidP="00EC4F1C">
      <w:pPr>
        <w:rPr>
          <w:rFonts w:ascii="Candara" w:hAnsi="Candara" w:cs="Helvetica"/>
          <w:sz w:val="22"/>
          <w:szCs w:val="22"/>
          <w:lang w:val="en-GB"/>
        </w:rPr>
      </w:pPr>
    </w:p>
    <w:p w14:paraId="239DC9CC" w14:textId="77777777" w:rsidR="00D6770A" w:rsidRDefault="00D6770A" w:rsidP="00EC4F1C">
      <w:pPr>
        <w:rPr>
          <w:rFonts w:ascii="Candara" w:hAnsi="Candara" w:cs="Helvetica"/>
          <w:sz w:val="22"/>
          <w:szCs w:val="22"/>
          <w:lang w:val="en-GB"/>
        </w:rPr>
      </w:pPr>
      <w:r>
        <w:rPr>
          <w:rFonts w:ascii="Candara" w:hAnsi="Candara" w:cs="Helvetica"/>
          <w:sz w:val="22"/>
          <w:szCs w:val="22"/>
          <w:lang w:val="en-GB"/>
        </w:rPr>
        <w:t>Once</w:t>
      </w:r>
      <w:r w:rsidR="00EC4F1C" w:rsidRPr="00EC4F1C">
        <w:rPr>
          <w:rFonts w:ascii="Candara" w:hAnsi="Candara" w:cs="Helvetica"/>
          <w:sz w:val="22"/>
          <w:szCs w:val="22"/>
          <w:lang w:val="en-GB"/>
        </w:rPr>
        <w:t xml:space="preserve"> Eraser is installed, if you want to securely delete a single file or folder, simply</w:t>
      </w:r>
      <w:r>
        <w:rPr>
          <w:rFonts w:ascii="Candara" w:hAnsi="Candara" w:cs="Helvetica"/>
          <w:sz w:val="22"/>
          <w:szCs w:val="22"/>
          <w:lang w:val="en-GB"/>
        </w:rPr>
        <w:t xml:space="preserve">: </w:t>
      </w:r>
    </w:p>
    <w:p w14:paraId="247F0AD0" w14:textId="775355BF" w:rsidR="00EC4F1C" w:rsidRPr="00D6770A" w:rsidRDefault="00D6770A" w:rsidP="00BE25EA">
      <w:pPr>
        <w:pStyle w:val="ListParagraph"/>
        <w:numPr>
          <w:ilvl w:val="0"/>
          <w:numId w:val="33"/>
        </w:numPr>
        <w:rPr>
          <w:rFonts w:ascii="Candara" w:hAnsi="Candara" w:cs="Helvetica"/>
          <w:sz w:val="22"/>
          <w:szCs w:val="22"/>
          <w:lang w:val="en-GB"/>
        </w:rPr>
      </w:pPr>
      <w:r w:rsidRPr="00D6770A">
        <w:rPr>
          <w:rFonts w:ascii="Candara" w:hAnsi="Candara" w:cs="Helvetica"/>
          <w:sz w:val="22"/>
          <w:szCs w:val="22"/>
          <w:lang w:val="en-GB"/>
        </w:rPr>
        <w:t>R</w:t>
      </w:r>
      <w:r w:rsidR="00EC4F1C" w:rsidRPr="00D6770A">
        <w:rPr>
          <w:rFonts w:ascii="Candara" w:hAnsi="Candara" w:cs="Helvetica"/>
          <w:sz w:val="22"/>
          <w:szCs w:val="22"/>
          <w:lang w:val="en-GB"/>
        </w:rPr>
        <w:t>ight-click on the file or folder and choose Eraser &gt; Erase from the right-click menu.</w:t>
      </w:r>
    </w:p>
    <w:p w14:paraId="4914BA9B" w14:textId="77777777" w:rsidR="00573AD8" w:rsidRDefault="00573AD8" w:rsidP="00EC4F1C">
      <w:pPr>
        <w:rPr>
          <w:rFonts w:ascii="Candara" w:hAnsi="Candara" w:cs="Helvetica"/>
          <w:sz w:val="22"/>
          <w:szCs w:val="22"/>
          <w:lang w:val="en-GB"/>
        </w:rPr>
      </w:pPr>
    </w:p>
    <w:p w14:paraId="3E0DC16F" w14:textId="77777777" w:rsidR="00D6770A" w:rsidRDefault="00EC4F1C" w:rsidP="00EC4F1C">
      <w:pPr>
        <w:rPr>
          <w:rFonts w:ascii="Candara" w:hAnsi="Candara" w:cs="Helvetica"/>
          <w:sz w:val="22"/>
          <w:szCs w:val="22"/>
          <w:lang w:val="en-GB"/>
        </w:rPr>
      </w:pPr>
      <w:r w:rsidRPr="00EC4F1C">
        <w:rPr>
          <w:rFonts w:ascii="Candara" w:hAnsi="Candara" w:cs="Helvetica"/>
          <w:sz w:val="22"/>
          <w:szCs w:val="22"/>
          <w:lang w:val="en-GB"/>
        </w:rPr>
        <w:t xml:space="preserve">Alternatively, </w:t>
      </w:r>
      <w:r w:rsidR="00D6770A">
        <w:rPr>
          <w:rFonts w:ascii="Candara" w:hAnsi="Candara" w:cs="Helvetica"/>
          <w:sz w:val="22"/>
          <w:szCs w:val="22"/>
          <w:lang w:val="en-GB"/>
        </w:rPr>
        <w:t>y</w:t>
      </w:r>
      <w:r w:rsidRPr="00EC4F1C">
        <w:rPr>
          <w:rFonts w:ascii="Candara" w:hAnsi="Candara" w:cs="Helvetica"/>
          <w:sz w:val="22"/>
          <w:szCs w:val="22"/>
          <w:lang w:val="en-GB"/>
        </w:rPr>
        <w:t xml:space="preserve">ou </w:t>
      </w:r>
      <w:r w:rsidR="00D6770A">
        <w:rPr>
          <w:rFonts w:ascii="Candara" w:hAnsi="Candara" w:cs="Helvetica"/>
          <w:sz w:val="22"/>
          <w:szCs w:val="22"/>
          <w:lang w:val="en-GB"/>
        </w:rPr>
        <w:t xml:space="preserve">may </w:t>
      </w:r>
      <w:r w:rsidRPr="00EC4F1C">
        <w:rPr>
          <w:rFonts w:ascii="Candara" w:hAnsi="Candara" w:cs="Helvetica"/>
          <w:sz w:val="22"/>
          <w:szCs w:val="22"/>
          <w:lang w:val="en-GB"/>
        </w:rPr>
        <w:t xml:space="preserve">want to securely erase all the </w:t>
      </w:r>
      <w:r w:rsidR="00D6770A">
        <w:rPr>
          <w:rFonts w:ascii="Candara" w:hAnsi="Candara" w:cs="Helvetica"/>
          <w:sz w:val="22"/>
          <w:szCs w:val="22"/>
          <w:lang w:val="en-GB"/>
        </w:rPr>
        <w:t xml:space="preserve">previously deleted data from your computer. </w:t>
      </w:r>
    </w:p>
    <w:p w14:paraId="2879A1B7" w14:textId="77777777" w:rsidR="00D6770A" w:rsidRDefault="00D6770A"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L</w:t>
      </w:r>
      <w:r w:rsidR="00EC4F1C" w:rsidRPr="00D6770A">
        <w:rPr>
          <w:rFonts w:ascii="Candara" w:hAnsi="Candara" w:cs="Helvetica"/>
          <w:sz w:val="22"/>
          <w:szCs w:val="22"/>
          <w:lang w:val="en-GB"/>
        </w:rPr>
        <w:t xml:space="preserve">aunch Eraser. </w:t>
      </w:r>
    </w:p>
    <w:p w14:paraId="250237E5" w14:textId="77777777" w:rsidR="00D6770A" w:rsidRDefault="00D6770A" w:rsidP="00BE25EA">
      <w:pPr>
        <w:pStyle w:val="ListParagraph"/>
        <w:numPr>
          <w:ilvl w:val="0"/>
          <w:numId w:val="32"/>
        </w:numPr>
        <w:rPr>
          <w:rFonts w:ascii="Candara" w:hAnsi="Candara" w:cs="Helvetica"/>
          <w:sz w:val="22"/>
          <w:szCs w:val="22"/>
          <w:lang w:val="en-GB"/>
        </w:rPr>
      </w:pPr>
      <w:r>
        <w:rPr>
          <w:rFonts w:ascii="Candara" w:hAnsi="Candara" w:cs="Helvetica"/>
          <w:sz w:val="22"/>
          <w:szCs w:val="22"/>
          <w:lang w:val="en-GB"/>
        </w:rPr>
        <w:t>C</w:t>
      </w:r>
      <w:r w:rsidR="00EC4F1C" w:rsidRPr="00D6770A">
        <w:rPr>
          <w:rFonts w:ascii="Candara" w:hAnsi="Candara" w:cs="Helvetica"/>
          <w:sz w:val="22"/>
          <w:szCs w:val="22"/>
          <w:lang w:val="en-GB"/>
        </w:rPr>
        <w:t>lick the downward-pointing arrow next to “Erase Schedule” and choose “New Task.”</w:t>
      </w:r>
      <w:r w:rsidRPr="00D6770A">
        <w:rPr>
          <w:rFonts w:ascii="Candara" w:hAnsi="Candara" w:cs="Helvetica"/>
          <w:sz w:val="22"/>
          <w:szCs w:val="22"/>
          <w:lang w:val="en-GB"/>
        </w:rPr>
        <w:t xml:space="preserve"> </w:t>
      </w:r>
    </w:p>
    <w:p w14:paraId="330AF3B0" w14:textId="77777777" w:rsidR="00D6770A" w:rsidRDefault="00EC4F1C"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 xml:space="preserve">In the “Task Properties” dialog that pops up, set the “Task Type” to “Run immediately.” </w:t>
      </w:r>
    </w:p>
    <w:p w14:paraId="3DEF05D9" w14:textId="77777777" w:rsidR="00D6770A" w:rsidRDefault="00EC4F1C"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 xml:space="preserve">Then click the “Add Data” button near the bottom of the dialog. </w:t>
      </w:r>
    </w:p>
    <w:p w14:paraId="09B5225E" w14:textId="77777777" w:rsidR="00D6770A" w:rsidRDefault="00EC4F1C"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 xml:space="preserve">In the new “Select Data to Erase” dialog that pops up, choose “Unused disk space” and make sure the correct disk drive is selected in the drop down box (most likely the “(C:)” drive). </w:t>
      </w:r>
    </w:p>
    <w:p w14:paraId="2335D7C0" w14:textId="77777777" w:rsidR="00D6770A" w:rsidRDefault="00EC4F1C"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 xml:space="preserve">Click “OK” to exit both dialogs, and Eraser should start erasing. </w:t>
      </w:r>
    </w:p>
    <w:p w14:paraId="68978781" w14:textId="63A2A336" w:rsidR="00EC4F1C" w:rsidRPr="00D6770A" w:rsidRDefault="00EC4F1C" w:rsidP="00BE25EA">
      <w:pPr>
        <w:pStyle w:val="ListParagraph"/>
        <w:numPr>
          <w:ilvl w:val="0"/>
          <w:numId w:val="32"/>
        </w:numPr>
        <w:rPr>
          <w:rFonts w:ascii="Candara" w:hAnsi="Candara" w:cs="Helvetica"/>
          <w:sz w:val="22"/>
          <w:szCs w:val="22"/>
          <w:lang w:val="en-GB"/>
        </w:rPr>
      </w:pPr>
      <w:r w:rsidRPr="00D6770A">
        <w:rPr>
          <w:rFonts w:ascii="Candara" w:hAnsi="Candara" w:cs="Helvetica"/>
          <w:sz w:val="22"/>
          <w:szCs w:val="22"/>
          <w:lang w:val="en-GB"/>
        </w:rPr>
        <w:t>Once it’s done erasing, the task will disappear from the list of tasks in the “Erase Schedule.”</w:t>
      </w:r>
    </w:p>
    <w:p w14:paraId="3F869C96" w14:textId="77777777" w:rsidR="0050548B" w:rsidRDefault="0050548B" w:rsidP="00EC4F1C">
      <w:pPr>
        <w:rPr>
          <w:rFonts w:ascii="Candara" w:hAnsi="Candara" w:cs="Helvetica"/>
          <w:sz w:val="22"/>
          <w:szCs w:val="22"/>
          <w:lang w:val="en-GB"/>
        </w:rPr>
      </w:pPr>
    </w:p>
    <w:p w14:paraId="4843F5B8" w14:textId="527C8F76" w:rsidR="004717DD" w:rsidRPr="0050548B" w:rsidRDefault="00AD4A6D" w:rsidP="00EC4F1C">
      <w:pPr>
        <w:rPr>
          <w:rFonts w:ascii="Candara" w:hAnsi="Candara" w:cs="Helvetica"/>
          <w:b/>
          <w:sz w:val="22"/>
          <w:szCs w:val="22"/>
          <w:lang w:val="en-GB"/>
        </w:rPr>
      </w:pPr>
      <w:r w:rsidRPr="00AD4A6D">
        <w:rPr>
          <w:rFonts w:ascii="Candara" w:hAnsi="Candara" w:cs="Helvetica"/>
          <w:b/>
          <w:sz w:val="22"/>
          <w:szCs w:val="22"/>
          <w:highlight w:val="magenta"/>
          <w:lang w:val="en-GB"/>
        </w:rPr>
        <w:t xml:space="preserve">3. </w:t>
      </w:r>
      <w:r w:rsidR="00EC4F1C" w:rsidRPr="00AD4A6D">
        <w:rPr>
          <w:rFonts w:ascii="Candara" w:hAnsi="Candara" w:cs="Helvetica"/>
          <w:b/>
          <w:sz w:val="22"/>
          <w:szCs w:val="22"/>
          <w:highlight w:val="magenta"/>
          <w:lang w:val="en-GB"/>
        </w:rPr>
        <w:t>Secure deletion on Mac OS X</w:t>
      </w:r>
    </w:p>
    <w:p w14:paraId="3855DDBE" w14:textId="77777777" w:rsidR="00D6770A" w:rsidRDefault="00EC4F1C" w:rsidP="00EC4F1C">
      <w:pPr>
        <w:rPr>
          <w:rFonts w:ascii="Candara" w:hAnsi="Candara" w:cs="Helvetica"/>
          <w:sz w:val="22"/>
          <w:szCs w:val="22"/>
          <w:lang w:val="en-GB"/>
        </w:rPr>
      </w:pPr>
      <w:r w:rsidRPr="00EC4F1C">
        <w:rPr>
          <w:rFonts w:ascii="Candara" w:hAnsi="Candara" w:cs="Helvetica"/>
          <w:sz w:val="22"/>
          <w:szCs w:val="22"/>
          <w:lang w:val="en-GB"/>
        </w:rPr>
        <w:t>On OS X 10.4 and above, you can securely delete</w:t>
      </w:r>
      <w:r w:rsidR="00D6770A">
        <w:rPr>
          <w:rFonts w:ascii="Candara" w:hAnsi="Candara" w:cs="Helvetica"/>
          <w:sz w:val="22"/>
          <w:szCs w:val="22"/>
          <w:lang w:val="en-GB"/>
        </w:rPr>
        <w:t xml:space="preserve"> individual</w:t>
      </w:r>
      <w:r w:rsidRPr="00EC4F1C">
        <w:rPr>
          <w:rFonts w:ascii="Candara" w:hAnsi="Candara" w:cs="Helvetica"/>
          <w:sz w:val="22"/>
          <w:szCs w:val="22"/>
          <w:lang w:val="en-GB"/>
        </w:rPr>
        <w:t xml:space="preserve"> files by</w:t>
      </w:r>
      <w:r w:rsidR="00D6770A">
        <w:rPr>
          <w:rFonts w:ascii="Candara" w:hAnsi="Candara" w:cs="Helvetica"/>
          <w:sz w:val="22"/>
          <w:szCs w:val="22"/>
          <w:lang w:val="en-GB"/>
        </w:rPr>
        <w:t xml:space="preserve"> simply: </w:t>
      </w:r>
    </w:p>
    <w:p w14:paraId="0D7733F6" w14:textId="47D5FB24" w:rsidR="00D6770A" w:rsidRDefault="00D6770A" w:rsidP="00BE25EA">
      <w:pPr>
        <w:pStyle w:val="ListParagraph"/>
        <w:numPr>
          <w:ilvl w:val="0"/>
          <w:numId w:val="34"/>
        </w:numPr>
        <w:rPr>
          <w:rFonts w:ascii="Candara" w:hAnsi="Candara" w:cs="Helvetica"/>
          <w:sz w:val="22"/>
          <w:szCs w:val="22"/>
          <w:lang w:val="en-GB"/>
        </w:rPr>
      </w:pPr>
      <w:r>
        <w:rPr>
          <w:rFonts w:ascii="Candara" w:hAnsi="Candara" w:cs="Helvetica"/>
          <w:sz w:val="22"/>
          <w:szCs w:val="22"/>
          <w:lang w:val="en-GB"/>
        </w:rPr>
        <w:t>Moving them to the Trash;</w:t>
      </w:r>
      <w:r w:rsidR="00EC4F1C" w:rsidRPr="00D6770A">
        <w:rPr>
          <w:rFonts w:ascii="Candara" w:hAnsi="Candara" w:cs="Helvetica"/>
          <w:sz w:val="22"/>
          <w:szCs w:val="22"/>
          <w:lang w:val="en-GB"/>
        </w:rPr>
        <w:t xml:space="preserve"> </w:t>
      </w:r>
    </w:p>
    <w:p w14:paraId="7193108F" w14:textId="4AC33426" w:rsidR="00EC4F1C" w:rsidRPr="00D6770A" w:rsidRDefault="00D6770A" w:rsidP="00BE25EA">
      <w:pPr>
        <w:pStyle w:val="ListParagraph"/>
        <w:numPr>
          <w:ilvl w:val="0"/>
          <w:numId w:val="34"/>
        </w:numPr>
        <w:rPr>
          <w:rFonts w:ascii="Candara" w:hAnsi="Candara" w:cs="Helvetica"/>
          <w:sz w:val="22"/>
          <w:szCs w:val="22"/>
          <w:lang w:val="en-GB"/>
        </w:rPr>
      </w:pPr>
      <w:r>
        <w:rPr>
          <w:rFonts w:ascii="Candara" w:hAnsi="Candara" w:cs="Helvetica"/>
          <w:sz w:val="22"/>
          <w:szCs w:val="22"/>
          <w:lang w:val="en-GB"/>
        </w:rPr>
        <w:t>T</w:t>
      </w:r>
      <w:r w:rsidR="00EC4F1C" w:rsidRPr="00D6770A">
        <w:rPr>
          <w:rFonts w:ascii="Candara" w:hAnsi="Candara" w:cs="Helvetica"/>
          <w:sz w:val="22"/>
          <w:szCs w:val="22"/>
          <w:lang w:val="en-GB"/>
        </w:rPr>
        <w:t>hen selecting Finder &gt; Secure Empty Trash.</w:t>
      </w:r>
    </w:p>
    <w:p w14:paraId="07B99147" w14:textId="77777777" w:rsidR="00D6770A" w:rsidRDefault="00D6770A" w:rsidP="00D6770A">
      <w:pPr>
        <w:rPr>
          <w:rFonts w:ascii="Candara" w:hAnsi="Candara" w:cs="Helvetica"/>
          <w:sz w:val="22"/>
          <w:szCs w:val="22"/>
          <w:lang w:val="en-GB"/>
        </w:rPr>
      </w:pPr>
    </w:p>
    <w:p w14:paraId="587BD147" w14:textId="77777777" w:rsidR="002E76F1" w:rsidRDefault="00D6770A" w:rsidP="00EC4F1C">
      <w:pPr>
        <w:rPr>
          <w:rFonts w:ascii="Candara" w:hAnsi="Candara" w:cs="Helvetica"/>
          <w:sz w:val="22"/>
          <w:szCs w:val="22"/>
          <w:lang w:val="en-GB"/>
        </w:rPr>
      </w:pPr>
      <w:r w:rsidRPr="00EC4F1C">
        <w:rPr>
          <w:rFonts w:ascii="Candara" w:hAnsi="Candara" w:cs="Helvetica"/>
          <w:sz w:val="22"/>
          <w:szCs w:val="22"/>
          <w:lang w:val="en-GB"/>
        </w:rPr>
        <w:t xml:space="preserve">Alternatively, </w:t>
      </w:r>
      <w:r>
        <w:rPr>
          <w:rFonts w:ascii="Candara" w:hAnsi="Candara" w:cs="Helvetica"/>
          <w:sz w:val="22"/>
          <w:szCs w:val="22"/>
          <w:lang w:val="en-GB"/>
        </w:rPr>
        <w:t>y</w:t>
      </w:r>
      <w:r w:rsidRPr="00EC4F1C">
        <w:rPr>
          <w:rFonts w:ascii="Candara" w:hAnsi="Candara" w:cs="Helvetica"/>
          <w:sz w:val="22"/>
          <w:szCs w:val="22"/>
          <w:lang w:val="en-GB"/>
        </w:rPr>
        <w:t xml:space="preserve">ou </w:t>
      </w:r>
      <w:r>
        <w:rPr>
          <w:rFonts w:ascii="Candara" w:hAnsi="Candara" w:cs="Helvetica"/>
          <w:sz w:val="22"/>
          <w:szCs w:val="22"/>
          <w:lang w:val="en-GB"/>
        </w:rPr>
        <w:t xml:space="preserve">may </w:t>
      </w:r>
      <w:r w:rsidRPr="00EC4F1C">
        <w:rPr>
          <w:rFonts w:ascii="Candara" w:hAnsi="Candara" w:cs="Helvetica"/>
          <w:sz w:val="22"/>
          <w:szCs w:val="22"/>
          <w:lang w:val="en-GB"/>
        </w:rPr>
        <w:t xml:space="preserve">want to securely erase all the </w:t>
      </w:r>
      <w:r>
        <w:rPr>
          <w:rFonts w:ascii="Candara" w:hAnsi="Candara" w:cs="Helvetica"/>
          <w:sz w:val="22"/>
          <w:szCs w:val="22"/>
          <w:lang w:val="en-GB"/>
        </w:rPr>
        <w:t xml:space="preserve">previously deleted data from your computer. </w:t>
      </w:r>
      <w:r w:rsidR="00EC4F1C" w:rsidRPr="00EC4F1C">
        <w:rPr>
          <w:rFonts w:ascii="Candara" w:hAnsi="Candara" w:cs="Helvetica"/>
          <w:sz w:val="22"/>
          <w:szCs w:val="22"/>
          <w:lang w:val="en-GB"/>
        </w:rPr>
        <w:t>Apple's </w:t>
      </w:r>
      <w:r w:rsidR="00EC4F1C" w:rsidRPr="00D6770A">
        <w:rPr>
          <w:rFonts w:ascii="Candara" w:hAnsi="Candara" w:cs="Helvetica"/>
          <w:sz w:val="22"/>
          <w:szCs w:val="22"/>
          <w:lang w:val="en-GB"/>
        </w:rPr>
        <w:t>advice</w:t>
      </w:r>
      <w:r w:rsidR="00EC4F1C" w:rsidRPr="00EC4F1C">
        <w:rPr>
          <w:rFonts w:ascii="Candara" w:hAnsi="Candara" w:cs="Helvetica"/>
          <w:sz w:val="22"/>
          <w:szCs w:val="22"/>
          <w:lang w:val="en-GB"/>
        </w:rPr>
        <w:t xml:space="preserve"> on </w:t>
      </w:r>
      <w:r>
        <w:rPr>
          <w:rFonts w:ascii="Candara" w:hAnsi="Candara" w:cs="Helvetica"/>
          <w:sz w:val="22"/>
          <w:szCs w:val="22"/>
          <w:lang w:val="en-GB"/>
        </w:rPr>
        <w:t>this is to</w:t>
      </w:r>
      <w:r w:rsidR="002E76F1">
        <w:rPr>
          <w:rFonts w:ascii="Candara" w:hAnsi="Candara" w:cs="Helvetica"/>
          <w:sz w:val="22"/>
          <w:szCs w:val="22"/>
          <w:lang w:val="en-GB"/>
        </w:rPr>
        <w:t xml:space="preserve">: </w:t>
      </w:r>
    </w:p>
    <w:p w14:paraId="3CFF4021" w14:textId="77777777" w:rsidR="002E76F1" w:rsidRDefault="002E76F1" w:rsidP="00BE25EA">
      <w:pPr>
        <w:pStyle w:val="ListParagraph"/>
        <w:numPr>
          <w:ilvl w:val="0"/>
          <w:numId w:val="35"/>
        </w:numPr>
        <w:rPr>
          <w:rFonts w:ascii="Candara" w:hAnsi="Candara" w:cs="Helvetica"/>
          <w:sz w:val="22"/>
          <w:szCs w:val="22"/>
          <w:lang w:val="en-GB"/>
        </w:rPr>
      </w:pPr>
      <w:r>
        <w:rPr>
          <w:rFonts w:ascii="Candara" w:hAnsi="Candara" w:cs="Helvetica"/>
          <w:sz w:val="22"/>
          <w:szCs w:val="22"/>
          <w:lang w:val="en-GB"/>
        </w:rPr>
        <w:t>O</w:t>
      </w:r>
      <w:r w:rsidR="00EC4F1C" w:rsidRPr="002E76F1">
        <w:rPr>
          <w:rFonts w:ascii="Candara" w:hAnsi="Candara" w:cs="Helvetica"/>
          <w:sz w:val="22"/>
          <w:szCs w:val="22"/>
          <w:lang w:val="en-GB"/>
        </w:rPr>
        <w:t>pen Disk Utilit</w:t>
      </w:r>
      <w:r>
        <w:rPr>
          <w:rFonts w:ascii="Candara" w:hAnsi="Candara" w:cs="Helvetica"/>
          <w:sz w:val="22"/>
          <w:szCs w:val="22"/>
          <w:lang w:val="en-GB"/>
        </w:rPr>
        <w:t>y (in Applications/Utilities);</w:t>
      </w:r>
    </w:p>
    <w:p w14:paraId="2465F58B" w14:textId="79EB3B4C" w:rsidR="002E76F1" w:rsidRDefault="002E76F1" w:rsidP="00BE25EA">
      <w:pPr>
        <w:pStyle w:val="ListParagraph"/>
        <w:numPr>
          <w:ilvl w:val="0"/>
          <w:numId w:val="35"/>
        </w:numPr>
        <w:rPr>
          <w:rFonts w:ascii="Candara" w:hAnsi="Candara" w:cs="Helvetica"/>
          <w:sz w:val="22"/>
          <w:szCs w:val="22"/>
          <w:lang w:val="en-GB"/>
        </w:rPr>
      </w:pPr>
      <w:r>
        <w:rPr>
          <w:rFonts w:ascii="Candara" w:hAnsi="Candara" w:cs="Helvetica"/>
          <w:sz w:val="22"/>
          <w:szCs w:val="22"/>
          <w:lang w:val="en-GB"/>
        </w:rPr>
        <w:t>C</w:t>
      </w:r>
      <w:r w:rsidR="00EC4F1C" w:rsidRPr="002E76F1">
        <w:rPr>
          <w:rFonts w:ascii="Candara" w:hAnsi="Candara" w:cs="Helvetica"/>
          <w:sz w:val="22"/>
          <w:szCs w:val="22"/>
          <w:lang w:val="en-GB"/>
        </w:rPr>
        <w:t>hoose</w:t>
      </w:r>
      <w:r>
        <w:rPr>
          <w:rFonts w:ascii="Candara" w:hAnsi="Candara" w:cs="Helvetica"/>
          <w:sz w:val="22"/>
          <w:szCs w:val="22"/>
          <w:lang w:val="en-GB"/>
        </w:rPr>
        <w:t xml:space="preserve"> Help &gt; Disk Utility Help;</w:t>
      </w:r>
    </w:p>
    <w:p w14:paraId="405AC7EB" w14:textId="1AB3AC71" w:rsidR="00EC4F1C" w:rsidRPr="002E76F1" w:rsidRDefault="002E76F1" w:rsidP="00BE25EA">
      <w:pPr>
        <w:pStyle w:val="ListParagraph"/>
        <w:numPr>
          <w:ilvl w:val="0"/>
          <w:numId w:val="35"/>
        </w:numPr>
        <w:rPr>
          <w:rFonts w:ascii="Candara" w:hAnsi="Candara" w:cs="Helvetica"/>
          <w:sz w:val="22"/>
          <w:szCs w:val="22"/>
          <w:lang w:val="en-GB"/>
        </w:rPr>
      </w:pPr>
      <w:r>
        <w:rPr>
          <w:rFonts w:ascii="Candara" w:hAnsi="Candara" w:cs="Helvetica"/>
          <w:sz w:val="22"/>
          <w:szCs w:val="22"/>
          <w:lang w:val="en-GB"/>
        </w:rPr>
        <w:t>S</w:t>
      </w:r>
      <w:r w:rsidR="00EC4F1C" w:rsidRPr="002E76F1">
        <w:rPr>
          <w:rFonts w:ascii="Candara" w:hAnsi="Candara" w:cs="Helvetica"/>
          <w:sz w:val="22"/>
          <w:szCs w:val="22"/>
          <w:lang w:val="en-GB"/>
        </w:rPr>
        <w:t>earch for help on erasing free disk space.</w:t>
      </w:r>
    </w:p>
    <w:p w14:paraId="3FD1C1F2" w14:textId="77777777" w:rsidR="004717DD" w:rsidRDefault="004717DD" w:rsidP="00EC4F1C">
      <w:pPr>
        <w:rPr>
          <w:rFonts w:ascii="Candara" w:hAnsi="Candara" w:cs="Helvetica"/>
          <w:sz w:val="22"/>
          <w:szCs w:val="22"/>
          <w:lang w:val="en-GB"/>
        </w:rPr>
      </w:pPr>
    </w:p>
    <w:p w14:paraId="3D29BF99" w14:textId="0F987BDC" w:rsidR="00FE0FBA" w:rsidRPr="00FE0FBA" w:rsidRDefault="00AD4A6D" w:rsidP="00EC4F1C">
      <w:pPr>
        <w:rPr>
          <w:rFonts w:ascii="Candara" w:hAnsi="Candara" w:cs="Helvetica"/>
          <w:b/>
          <w:sz w:val="22"/>
          <w:szCs w:val="22"/>
          <w:lang w:val="en-GB"/>
        </w:rPr>
      </w:pPr>
      <w:r w:rsidRPr="00AD4A6D">
        <w:rPr>
          <w:rFonts w:ascii="Candara" w:hAnsi="Candara" w:cs="Helvetica"/>
          <w:b/>
          <w:sz w:val="22"/>
          <w:szCs w:val="22"/>
          <w:highlight w:val="magenta"/>
          <w:lang w:val="en-GB"/>
        </w:rPr>
        <w:t xml:space="preserve">4. </w:t>
      </w:r>
      <w:r w:rsidR="00FE0FBA" w:rsidRPr="00AD4A6D">
        <w:rPr>
          <w:rFonts w:ascii="Candara" w:hAnsi="Candara" w:cs="Helvetica"/>
          <w:b/>
          <w:sz w:val="22"/>
          <w:szCs w:val="22"/>
          <w:highlight w:val="magenta"/>
          <w:lang w:val="en-GB"/>
        </w:rPr>
        <w:t>Limitations</w:t>
      </w:r>
    </w:p>
    <w:p w14:paraId="76983B15" w14:textId="77777777" w:rsidR="00604CBF" w:rsidRPr="00EC4F1C" w:rsidRDefault="00604CBF" w:rsidP="00604CBF">
      <w:pPr>
        <w:rPr>
          <w:rFonts w:ascii="Candara" w:hAnsi="Candara" w:cs="Helvetica"/>
          <w:sz w:val="22"/>
          <w:szCs w:val="22"/>
          <w:lang w:val="en-GB"/>
        </w:rPr>
      </w:pPr>
      <w:r>
        <w:rPr>
          <w:rFonts w:ascii="Candara" w:hAnsi="Candara" w:cs="Helvetica"/>
          <w:sz w:val="22"/>
          <w:szCs w:val="22"/>
          <w:lang w:val="en-GB"/>
        </w:rPr>
        <w:t>Unfortunately, there are</w:t>
      </w:r>
      <w:r w:rsidR="00EC4F1C" w:rsidRPr="00EC4F1C">
        <w:rPr>
          <w:rFonts w:ascii="Candara" w:hAnsi="Candara" w:cs="Helvetica"/>
          <w:sz w:val="22"/>
          <w:szCs w:val="22"/>
          <w:lang w:val="en-GB"/>
        </w:rPr>
        <w:t xml:space="preserve"> </w:t>
      </w:r>
      <w:r w:rsidR="00EC4F1C" w:rsidRPr="00604CBF">
        <w:rPr>
          <w:rFonts w:ascii="Candara" w:hAnsi="Candara" w:cs="Helvetica"/>
          <w:sz w:val="22"/>
          <w:szCs w:val="22"/>
          <w:lang w:val="en-GB"/>
        </w:rPr>
        <w:t>limitation</w:t>
      </w:r>
      <w:r>
        <w:rPr>
          <w:rFonts w:ascii="Candara" w:hAnsi="Candara" w:cs="Helvetica"/>
          <w:sz w:val="22"/>
          <w:szCs w:val="22"/>
          <w:lang w:val="en-GB"/>
        </w:rPr>
        <w:t>s</w:t>
      </w:r>
      <w:r w:rsidR="00EC4F1C" w:rsidRPr="00EC4F1C">
        <w:rPr>
          <w:rFonts w:ascii="Candara" w:hAnsi="Candara" w:cs="Helvetica"/>
          <w:sz w:val="22"/>
          <w:szCs w:val="22"/>
          <w:lang w:val="en-GB"/>
        </w:rPr>
        <w:t xml:space="preserve"> to secure deletion tools. Even if you follow the advice above and you’ve deleted all copies of a file, certain traces of deleted fil</w:t>
      </w:r>
      <w:r>
        <w:rPr>
          <w:rFonts w:ascii="Candara" w:hAnsi="Candara" w:cs="Helvetica"/>
          <w:sz w:val="22"/>
          <w:szCs w:val="22"/>
          <w:lang w:val="en-GB"/>
        </w:rPr>
        <w:t>es</w:t>
      </w:r>
      <w:r w:rsidR="00EC4F1C" w:rsidRPr="00EC4F1C">
        <w:rPr>
          <w:rFonts w:ascii="Candara" w:hAnsi="Candara" w:cs="Helvetica"/>
          <w:sz w:val="22"/>
          <w:szCs w:val="22"/>
          <w:lang w:val="en-GB"/>
        </w:rPr>
        <w:t>,</w:t>
      </w:r>
      <w:r>
        <w:rPr>
          <w:rFonts w:ascii="Candara" w:hAnsi="Candara" w:cs="Helvetica"/>
          <w:sz w:val="22"/>
          <w:szCs w:val="22"/>
          <w:lang w:val="en-GB"/>
        </w:rPr>
        <w:t xml:space="preserve"> such as</w:t>
      </w:r>
      <w:r w:rsidR="00EC4F1C" w:rsidRPr="00EC4F1C">
        <w:rPr>
          <w:rFonts w:ascii="Candara" w:hAnsi="Candara" w:cs="Helvetica"/>
          <w:sz w:val="22"/>
          <w:szCs w:val="22"/>
          <w:lang w:val="en-GB"/>
        </w:rPr>
        <w:t xml:space="preserve"> its name will probably continue to exist for some time on your computer. </w:t>
      </w:r>
      <w:r w:rsidRPr="00EC4F1C">
        <w:rPr>
          <w:rFonts w:ascii="Candara" w:hAnsi="Candara" w:cs="Helvetica"/>
          <w:sz w:val="22"/>
          <w:szCs w:val="22"/>
          <w:lang w:val="en-GB"/>
        </w:rPr>
        <w:t>Overwriting the entire disk and installing a fresh operating system is the only way to be 100% certain that records of a file have been erased.</w:t>
      </w:r>
    </w:p>
    <w:p w14:paraId="17EBA8B4" w14:textId="69F4FCEF" w:rsidR="00FE0FBA" w:rsidRDefault="00FE0FBA" w:rsidP="00EC4F1C">
      <w:pPr>
        <w:rPr>
          <w:rFonts w:ascii="Candara" w:hAnsi="Candara" w:cs="Helvetica"/>
          <w:sz w:val="22"/>
          <w:szCs w:val="22"/>
          <w:lang w:val="en-GB"/>
        </w:rPr>
      </w:pPr>
    </w:p>
    <w:p w14:paraId="165E5D30" w14:textId="47CA157C" w:rsidR="00FE0FBA" w:rsidRDefault="00B578F1" w:rsidP="00EC4F1C">
      <w:pPr>
        <w:rPr>
          <w:rFonts w:ascii="Candara" w:hAnsi="Candara" w:cs="Helvetica"/>
          <w:sz w:val="22"/>
          <w:szCs w:val="22"/>
          <w:lang w:val="en-GB"/>
        </w:rPr>
      </w:pPr>
      <w:r>
        <w:rPr>
          <w:rFonts w:ascii="Candara" w:hAnsi="Candara" w:cs="Helvetica"/>
          <w:sz w:val="22"/>
          <w:szCs w:val="22"/>
          <w:lang w:val="en-GB"/>
        </w:rPr>
        <w:t>You</w:t>
      </w:r>
      <w:r w:rsidR="00EC4F1C" w:rsidRPr="00EC4F1C">
        <w:rPr>
          <w:rFonts w:ascii="Candara" w:hAnsi="Candara" w:cs="Helvetica"/>
          <w:sz w:val="22"/>
          <w:szCs w:val="22"/>
          <w:lang w:val="en-GB"/>
        </w:rPr>
        <w:t xml:space="preserve"> may be wondering, "Could I search the raw data on the disk to see if there are any copies of the data anywhere?" The answer is</w:t>
      </w:r>
      <w:r w:rsidR="00FE0FBA">
        <w:rPr>
          <w:rFonts w:ascii="Candara" w:hAnsi="Candara" w:cs="Helvetica"/>
          <w:sz w:val="22"/>
          <w:szCs w:val="22"/>
          <w:lang w:val="en-GB"/>
        </w:rPr>
        <w:t xml:space="preserve"> yes and no. Searching the disk</w:t>
      </w:r>
      <w:r w:rsidR="00EC4F1C" w:rsidRPr="00EC4F1C">
        <w:rPr>
          <w:rFonts w:ascii="Candara" w:hAnsi="Candara" w:cs="Helvetica"/>
          <w:sz w:val="22"/>
          <w:szCs w:val="22"/>
          <w:lang w:val="en-GB"/>
        </w:rPr>
        <w:t xml:space="preserve"> will tell you if the data is present in plaintext, but it won't tell you if some program has compressed or otherwise coded references to it. Also be careful that the search itself does not leave a record! </w:t>
      </w:r>
    </w:p>
    <w:p w14:paraId="3CF86A3A" w14:textId="77777777" w:rsidR="004717DD" w:rsidRDefault="004717DD" w:rsidP="00EC4F1C">
      <w:pPr>
        <w:rPr>
          <w:rFonts w:ascii="Candara" w:hAnsi="Candara" w:cs="Helvetica"/>
          <w:sz w:val="22"/>
          <w:szCs w:val="22"/>
          <w:lang w:val="en-GB"/>
        </w:rPr>
      </w:pPr>
    </w:p>
    <w:p w14:paraId="712D9AA7" w14:textId="1E1AC932" w:rsidR="00EC4F1C" w:rsidRPr="004717DD" w:rsidRDefault="00AD4A6D" w:rsidP="00EC4F1C">
      <w:pPr>
        <w:rPr>
          <w:rFonts w:ascii="Candara" w:hAnsi="Candara" w:cs="Helvetica"/>
          <w:b/>
          <w:sz w:val="22"/>
          <w:szCs w:val="22"/>
          <w:lang w:val="en-GB"/>
        </w:rPr>
      </w:pPr>
      <w:r w:rsidRPr="00AD4A6D">
        <w:rPr>
          <w:rFonts w:ascii="Candara" w:hAnsi="Candara" w:cs="Helvetica"/>
          <w:b/>
          <w:sz w:val="22"/>
          <w:szCs w:val="22"/>
          <w:highlight w:val="magenta"/>
          <w:lang w:val="en-GB"/>
        </w:rPr>
        <w:t xml:space="preserve">5. </w:t>
      </w:r>
      <w:r w:rsidR="00EC4F1C" w:rsidRPr="00AD4A6D">
        <w:rPr>
          <w:rFonts w:ascii="Candara" w:hAnsi="Candara" w:cs="Helvetica"/>
          <w:b/>
          <w:sz w:val="22"/>
          <w:szCs w:val="22"/>
          <w:highlight w:val="magenta"/>
          <w:lang w:val="en-GB"/>
        </w:rPr>
        <w:t>Secure deletion when discarding hardware</w:t>
      </w:r>
    </w:p>
    <w:p w14:paraId="7EF84F0F" w14:textId="77777777" w:rsidR="00AD4A6D" w:rsidRDefault="00AD4A6D" w:rsidP="00820911">
      <w:pPr>
        <w:rPr>
          <w:rFonts w:ascii="Candara" w:hAnsi="Candara" w:cs="Helvetica"/>
          <w:sz w:val="22"/>
          <w:szCs w:val="22"/>
          <w:lang w:val="en-GB"/>
        </w:rPr>
      </w:pPr>
    </w:p>
    <w:p w14:paraId="0134811B" w14:textId="62B81A46" w:rsidR="00AD4A6D" w:rsidRPr="00AD4A6D" w:rsidRDefault="00AD4A6D" w:rsidP="00820911">
      <w:pPr>
        <w:rPr>
          <w:rFonts w:ascii="Candara" w:hAnsi="Candara" w:cs="Helvetica"/>
          <w:b/>
          <w:sz w:val="22"/>
          <w:szCs w:val="22"/>
          <w:lang w:val="en-GB"/>
        </w:rPr>
      </w:pPr>
      <w:r w:rsidRPr="00AD4A6D">
        <w:rPr>
          <w:rFonts w:ascii="Candara" w:hAnsi="Candara" w:cs="Helvetica"/>
          <w:b/>
          <w:sz w:val="22"/>
          <w:szCs w:val="22"/>
          <w:lang w:val="en-GB"/>
        </w:rPr>
        <w:t>Computers and hard-drives</w:t>
      </w:r>
    </w:p>
    <w:p w14:paraId="7D92E024" w14:textId="1AC51D65" w:rsidR="00EC4F1C" w:rsidRPr="00EC4F1C" w:rsidRDefault="00EC4F1C" w:rsidP="00EC4F1C">
      <w:pPr>
        <w:rPr>
          <w:rFonts w:ascii="Candara" w:hAnsi="Candara" w:cs="Helvetica"/>
          <w:sz w:val="22"/>
          <w:szCs w:val="22"/>
          <w:lang w:val="en-GB"/>
        </w:rPr>
      </w:pPr>
      <w:r w:rsidRPr="00EC4F1C">
        <w:rPr>
          <w:rFonts w:ascii="Candara" w:hAnsi="Candara" w:cs="Helvetica"/>
          <w:sz w:val="22"/>
          <w:szCs w:val="22"/>
          <w:lang w:val="en-GB"/>
        </w:rPr>
        <w:t>If you want to finally throw a piece of hardware away or sell it on eBay, you'll want to make sure no one can retrieve your data from it. And even if you're not getting rid of it right away, if you have a computer that has reached the end of its life and is no longer in use, it's also safer to wipe the hard drive before stashing the machine in a corner or a closet. </w:t>
      </w:r>
      <w:r w:rsidR="007478B3">
        <w:rPr>
          <w:rFonts w:ascii="Candara" w:hAnsi="Candara" w:cs="Helvetica"/>
          <w:sz w:val="22"/>
          <w:szCs w:val="22"/>
          <w:lang w:val="en-GB"/>
        </w:rPr>
        <w:t xml:space="preserve">This can be done easily with a tool such as </w:t>
      </w:r>
      <w:hyperlink r:id="rId21" w:history="1">
        <w:r w:rsidRPr="00820911">
          <w:rPr>
            <w:rStyle w:val="Hyperlink"/>
            <w:rFonts w:ascii="Candara" w:hAnsi="Candara" w:cs="Helvetica"/>
            <w:sz w:val="22"/>
            <w:szCs w:val="22"/>
            <w:highlight w:val="green"/>
            <w:lang w:val="en-GB"/>
          </w:rPr>
          <w:t>Darik's Boot and Nuke</w:t>
        </w:r>
      </w:hyperlink>
      <w:r w:rsidR="007478B3">
        <w:rPr>
          <w:rFonts w:ascii="Candara" w:hAnsi="Candara" w:cs="Helvetica"/>
          <w:sz w:val="22"/>
          <w:szCs w:val="22"/>
          <w:lang w:val="en-GB"/>
        </w:rPr>
        <w:t xml:space="preserve"> – </w:t>
      </w:r>
      <w:r w:rsidR="00820911" w:rsidRPr="00820911">
        <w:rPr>
          <w:rFonts w:ascii="Candara" w:hAnsi="Candara" w:cs="Helvetica"/>
          <w:sz w:val="22"/>
          <w:szCs w:val="22"/>
          <w:lang w:val="en-GB"/>
        </w:rPr>
        <w:t>there are a variety of tutorials on how to use it across the web, (including </w:t>
      </w:r>
      <w:r w:rsidR="00820911" w:rsidRPr="00820911">
        <w:rPr>
          <w:rFonts w:ascii="Candara" w:hAnsi="Candara" w:cs="Helvetica"/>
          <w:sz w:val="22"/>
          <w:szCs w:val="22"/>
          <w:highlight w:val="green"/>
          <w:lang w:val="en-GB"/>
        </w:rPr>
        <w:fldChar w:fldCharType="begin"/>
      </w:r>
      <w:r w:rsidR="00820911" w:rsidRPr="00820911">
        <w:rPr>
          <w:rFonts w:ascii="Candara" w:hAnsi="Candara" w:cs="Helvetica"/>
          <w:sz w:val="22"/>
          <w:szCs w:val="22"/>
          <w:highlight w:val="green"/>
          <w:lang w:val="en-GB"/>
        </w:rPr>
        <w:instrText xml:space="preserve"> HYPERLINK "http://www.ucd.ie/itservices/itsupport/itsecurity/securitytools/howtousedbantoremovethecontentsfromaharddisk/" \t "_blank" </w:instrText>
      </w:r>
      <w:r w:rsidR="00820911" w:rsidRPr="00820911">
        <w:rPr>
          <w:rFonts w:ascii="Candara" w:hAnsi="Candara" w:cs="Helvetica"/>
          <w:sz w:val="22"/>
          <w:szCs w:val="22"/>
          <w:highlight w:val="green"/>
          <w:lang w:val="en-GB"/>
        </w:rPr>
        <w:fldChar w:fldCharType="separate"/>
      </w:r>
      <w:r w:rsidR="00820911" w:rsidRPr="00820911">
        <w:rPr>
          <w:rStyle w:val="Hyperlink"/>
          <w:rFonts w:ascii="Candara" w:hAnsi="Candara" w:cs="Helvetica"/>
          <w:sz w:val="22"/>
          <w:szCs w:val="22"/>
          <w:highlight w:val="green"/>
          <w:lang w:val="en-GB"/>
        </w:rPr>
        <w:t>here</w:t>
      </w:r>
      <w:r w:rsidR="00820911" w:rsidRPr="00820911">
        <w:rPr>
          <w:rFonts w:ascii="Candara" w:hAnsi="Candara" w:cs="Helvetica"/>
          <w:sz w:val="22"/>
          <w:szCs w:val="22"/>
          <w:highlight w:val="green"/>
          <w:lang w:val="en-GB"/>
        </w:rPr>
        <w:fldChar w:fldCharType="end"/>
      </w:r>
      <w:r w:rsidR="00820911" w:rsidRPr="00820911">
        <w:rPr>
          <w:rFonts w:ascii="Candara" w:hAnsi="Candara" w:cs="Helvetica"/>
          <w:sz w:val="22"/>
          <w:szCs w:val="22"/>
          <w:highlight w:val="green"/>
          <w:lang w:val="en-GB"/>
        </w:rPr>
        <w:t>).</w:t>
      </w:r>
    </w:p>
    <w:p w14:paraId="06CB09FA" w14:textId="77777777" w:rsidR="004717DD" w:rsidRDefault="004717DD" w:rsidP="00EC4F1C">
      <w:pPr>
        <w:rPr>
          <w:rFonts w:ascii="Candara" w:hAnsi="Candara" w:cs="Helvetica"/>
          <w:sz w:val="22"/>
          <w:szCs w:val="22"/>
          <w:lang w:val="en-GB"/>
        </w:rPr>
      </w:pPr>
    </w:p>
    <w:p w14:paraId="5295F6FD" w14:textId="03CD6B54" w:rsidR="00EC4F1C" w:rsidRPr="004717DD" w:rsidRDefault="00EC4F1C" w:rsidP="00EC4F1C">
      <w:pPr>
        <w:rPr>
          <w:rFonts w:ascii="Candara" w:hAnsi="Candara" w:cs="Helvetica"/>
          <w:b/>
          <w:sz w:val="22"/>
          <w:szCs w:val="22"/>
          <w:lang w:val="en-GB"/>
        </w:rPr>
      </w:pPr>
      <w:r w:rsidRPr="004717DD">
        <w:rPr>
          <w:rFonts w:ascii="Candara" w:hAnsi="Candara" w:cs="Helvetica"/>
          <w:b/>
          <w:sz w:val="22"/>
          <w:szCs w:val="22"/>
          <w:lang w:val="en-GB"/>
        </w:rPr>
        <w:t>CD-ROMS</w:t>
      </w:r>
    </w:p>
    <w:p w14:paraId="5E3136CD" w14:textId="6D9FE42B" w:rsidR="00EC4F1C" w:rsidRPr="00EC4F1C" w:rsidRDefault="00EC4F1C" w:rsidP="00EC4F1C">
      <w:pPr>
        <w:rPr>
          <w:rFonts w:ascii="Candara" w:hAnsi="Candara" w:cs="Helvetica"/>
          <w:sz w:val="22"/>
          <w:szCs w:val="22"/>
          <w:lang w:val="en-GB"/>
        </w:rPr>
      </w:pPr>
      <w:r w:rsidRPr="00EC4F1C">
        <w:rPr>
          <w:rFonts w:ascii="Candara" w:hAnsi="Candara" w:cs="Helvetica"/>
          <w:sz w:val="22"/>
          <w:szCs w:val="22"/>
          <w:lang w:val="en-GB"/>
        </w:rPr>
        <w:t xml:space="preserve">When it comes to CD-ROMs, you should do the same thing you do with paper―shred them. There are inexpensive shredders that will chew up CD-ROMs. Never just </w:t>
      </w:r>
      <w:r w:rsidR="00146C53">
        <w:rPr>
          <w:rFonts w:ascii="Candara" w:hAnsi="Candara" w:cs="Helvetica"/>
          <w:sz w:val="22"/>
          <w:szCs w:val="22"/>
          <w:lang w:val="en-GB"/>
        </w:rPr>
        <w:t>throw</w:t>
      </w:r>
      <w:r w:rsidRPr="00EC4F1C">
        <w:rPr>
          <w:rFonts w:ascii="Candara" w:hAnsi="Candara" w:cs="Helvetica"/>
          <w:sz w:val="22"/>
          <w:szCs w:val="22"/>
          <w:lang w:val="en-GB"/>
        </w:rPr>
        <w:t xml:space="preserve"> a CD-ROM out in the </w:t>
      </w:r>
      <w:r w:rsidR="00146C53">
        <w:rPr>
          <w:rFonts w:ascii="Candara" w:hAnsi="Candara" w:cs="Helvetica"/>
          <w:sz w:val="22"/>
          <w:szCs w:val="22"/>
          <w:lang w:val="en-GB"/>
        </w:rPr>
        <w:t>rubbish</w:t>
      </w:r>
      <w:r w:rsidRPr="00EC4F1C">
        <w:rPr>
          <w:rFonts w:ascii="Candara" w:hAnsi="Candara" w:cs="Helvetica"/>
          <w:sz w:val="22"/>
          <w:szCs w:val="22"/>
          <w:lang w:val="en-GB"/>
        </w:rPr>
        <w:t xml:space="preserve"> unless you're absolutely sure there's nothing sensitive on it.</w:t>
      </w:r>
    </w:p>
    <w:p w14:paraId="2A014753" w14:textId="77777777" w:rsidR="00146C53" w:rsidRDefault="00146C53" w:rsidP="00EC4F1C">
      <w:pPr>
        <w:rPr>
          <w:rFonts w:ascii="Candara" w:hAnsi="Candara" w:cs="Helvetica"/>
          <w:sz w:val="22"/>
          <w:szCs w:val="22"/>
          <w:lang w:val="en-GB"/>
        </w:rPr>
      </w:pPr>
      <w:bookmarkStart w:id="37" w:name="Anchor_1"/>
      <w:bookmarkEnd w:id="37"/>
    </w:p>
    <w:p w14:paraId="2E3FB7C3" w14:textId="3C8B483C" w:rsidR="00FE0FBA" w:rsidRPr="00146C53" w:rsidRDefault="00AD4A6D" w:rsidP="00EC4F1C">
      <w:pPr>
        <w:rPr>
          <w:rFonts w:ascii="Candara" w:hAnsi="Candara" w:cs="Helvetica"/>
          <w:b/>
          <w:sz w:val="22"/>
          <w:szCs w:val="22"/>
          <w:lang w:val="en-GB"/>
        </w:rPr>
      </w:pPr>
      <w:r>
        <w:rPr>
          <w:rFonts w:ascii="Candara" w:hAnsi="Candara" w:cs="Helvetica"/>
          <w:b/>
          <w:sz w:val="22"/>
          <w:szCs w:val="22"/>
          <w:lang w:val="en-GB"/>
        </w:rPr>
        <w:t>S</w:t>
      </w:r>
      <w:r w:rsidR="00EC4F1C" w:rsidRPr="00146C53">
        <w:rPr>
          <w:rFonts w:ascii="Candara" w:hAnsi="Candara" w:cs="Helvetica"/>
          <w:b/>
          <w:sz w:val="22"/>
          <w:szCs w:val="22"/>
          <w:lang w:val="en-GB"/>
        </w:rPr>
        <w:t>olid-state disks (SSDs), USB flash drives, and SD cards</w:t>
      </w:r>
    </w:p>
    <w:p w14:paraId="7F84ED53" w14:textId="359BBB0D" w:rsidR="00EC4F1C" w:rsidRPr="00EC4F1C" w:rsidRDefault="00EC4F1C" w:rsidP="00146C53">
      <w:pPr>
        <w:rPr>
          <w:rFonts w:ascii="Candara" w:hAnsi="Candara" w:cs="Helvetica"/>
          <w:sz w:val="22"/>
          <w:szCs w:val="22"/>
          <w:lang w:val="en-GB"/>
        </w:rPr>
      </w:pPr>
      <w:r w:rsidRPr="00EC4F1C">
        <w:rPr>
          <w:rFonts w:ascii="Candara" w:hAnsi="Candara" w:cs="Helvetica"/>
          <w:sz w:val="22"/>
          <w:szCs w:val="22"/>
          <w:lang w:val="en-GB"/>
        </w:rPr>
        <w:t>Unfortunately due to the way SSDs, USB flash drives, and SD cards work, it is difficult, if not impossible, to securely delete both individual files and free space. As a result your best bet in terms of protection is to use </w:t>
      </w:r>
      <w:r w:rsidRPr="00146C53">
        <w:rPr>
          <w:rFonts w:ascii="Candara" w:hAnsi="Candara" w:cs="Helvetica"/>
          <w:sz w:val="22"/>
          <w:szCs w:val="22"/>
          <w:lang w:val="en-GB"/>
        </w:rPr>
        <w:t>encryption</w:t>
      </w:r>
      <w:r w:rsidRPr="00EC4F1C">
        <w:rPr>
          <w:rFonts w:ascii="Candara" w:hAnsi="Candara" w:cs="Helvetica"/>
          <w:sz w:val="22"/>
          <w:szCs w:val="22"/>
          <w:lang w:val="en-GB"/>
        </w:rPr>
        <w:t xml:space="preserve">—that way, even if the file is still on the disk, it will at least look like </w:t>
      </w:r>
      <w:r w:rsidR="00146C53">
        <w:rPr>
          <w:rFonts w:ascii="Candara" w:hAnsi="Candara" w:cs="Helvetica"/>
          <w:sz w:val="22"/>
          <w:szCs w:val="22"/>
          <w:lang w:val="en-GB"/>
        </w:rPr>
        <w:t>code</w:t>
      </w:r>
      <w:r w:rsidRPr="00EC4F1C">
        <w:rPr>
          <w:rFonts w:ascii="Candara" w:hAnsi="Candara" w:cs="Helvetica"/>
          <w:sz w:val="22"/>
          <w:szCs w:val="22"/>
          <w:lang w:val="en-GB"/>
        </w:rPr>
        <w:t xml:space="preserve"> to anyone who gets </w:t>
      </w:r>
      <w:proofErr w:type="spellStart"/>
      <w:r w:rsidRPr="00EC4F1C">
        <w:rPr>
          <w:rFonts w:ascii="Candara" w:hAnsi="Candara" w:cs="Helvetica"/>
          <w:sz w:val="22"/>
          <w:szCs w:val="22"/>
          <w:lang w:val="en-GB"/>
        </w:rPr>
        <w:t>ahold</w:t>
      </w:r>
      <w:proofErr w:type="spellEnd"/>
      <w:r w:rsidRPr="00EC4F1C">
        <w:rPr>
          <w:rFonts w:ascii="Candara" w:hAnsi="Candara" w:cs="Helvetica"/>
          <w:sz w:val="22"/>
          <w:szCs w:val="22"/>
          <w:lang w:val="en-GB"/>
        </w:rPr>
        <w:t xml:space="preserve"> of it and can’t force you to </w:t>
      </w:r>
      <w:r w:rsidRPr="00146C53">
        <w:rPr>
          <w:rFonts w:ascii="Candara" w:hAnsi="Candara" w:cs="Helvetica"/>
          <w:sz w:val="22"/>
          <w:szCs w:val="22"/>
          <w:lang w:val="en-GB"/>
        </w:rPr>
        <w:t>decrypt</w:t>
      </w:r>
      <w:r w:rsidRPr="00EC4F1C">
        <w:rPr>
          <w:rFonts w:ascii="Candara" w:hAnsi="Candara" w:cs="Helvetica"/>
          <w:sz w:val="22"/>
          <w:szCs w:val="22"/>
          <w:lang w:val="en-GB"/>
        </w:rPr>
        <w:t xml:space="preserve"> it. </w:t>
      </w:r>
      <w:r w:rsidR="00146C53">
        <w:rPr>
          <w:rFonts w:ascii="Candara" w:hAnsi="Candara" w:cs="Helvetica"/>
          <w:sz w:val="22"/>
          <w:szCs w:val="22"/>
          <w:lang w:val="en-GB"/>
        </w:rPr>
        <w:t xml:space="preserve">You can learn about how to use encryption in the </w:t>
      </w:r>
      <w:r w:rsidR="00146C53" w:rsidRPr="00146C53">
        <w:rPr>
          <w:rFonts w:ascii="Candara" w:hAnsi="Candara" w:cs="Helvetica"/>
          <w:sz w:val="22"/>
          <w:szCs w:val="22"/>
          <w:highlight w:val="yellow"/>
          <w:lang w:val="en-GB"/>
        </w:rPr>
        <w:t>Protecting Files lesson</w:t>
      </w:r>
      <w:r w:rsidR="00146C53">
        <w:rPr>
          <w:rFonts w:ascii="Candara" w:hAnsi="Candara" w:cs="Helvetica"/>
          <w:sz w:val="22"/>
          <w:szCs w:val="22"/>
          <w:lang w:val="en-GB"/>
        </w:rPr>
        <w:t xml:space="preserve">. </w:t>
      </w:r>
    </w:p>
    <w:p w14:paraId="4DC0B29F" w14:textId="77777777" w:rsidR="008409EE" w:rsidRPr="00EC4F1C" w:rsidRDefault="008409EE" w:rsidP="0034795F">
      <w:pPr>
        <w:rPr>
          <w:rFonts w:ascii="Candara" w:hAnsi="Candara" w:cs="Helvetica"/>
          <w:sz w:val="22"/>
          <w:szCs w:val="22"/>
        </w:rPr>
      </w:pPr>
    </w:p>
    <w:p w14:paraId="7491628A" w14:textId="147D140D" w:rsidR="008409EE" w:rsidRDefault="008409EE" w:rsidP="0034795F">
      <w:pPr>
        <w:rPr>
          <w:rFonts w:ascii="Candara" w:hAnsi="Candara" w:cs="Helvetica"/>
          <w:sz w:val="22"/>
          <w:szCs w:val="22"/>
        </w:rPr>
      </w:pPr>
    </w:p>
    <w:p w14:paraId="1D3E881A" w14:textId="77777777" w:rsidR="00AD4A6D" w:rsidRDefault="00AD4A6D" w:rsidP="00AD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6. </w:t>
      </w:r>
      <w:r w:rsidRPr="00F46F9B">
        <w:rPr>
          <w:rFonts w:ascii="Candara" w:hAnsi="Candara" w:cs="Helvetica"/>
          <w:b/>
          <w:sz w:val="22"/>
          <w:szCs w:val="22"/>
          <w:highlight w:val="magenta"/>
        </w:rPr>
        <w:t>What now?</w:t>
      </w:r>
    </w:p>
    <w:p w14:paraId="02F814DB" w14:textId="77777777" w:rsidR="00AD4A6D" w:rsidRDefault="00AD4A6D" w:rsidP="00AD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244CD02" w14:textId="77777777" w:rsidR="00AD4A6D" w:rsidRDefault="00AD4A6D" w:rsidP="00AD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24798917" w14:textId="77777777" w:rsidR="00AD4A6D" w:rsidRPr="00EC4F1C" w:rsidRDefault="00AD4A6D" w:rsidP="00AD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rebuchet MS"/>
          <w:sz w:val="22"/>
          <w:szCs w:val="22"/>
          <w:lang w:val="en-GB"/>
        </w:rPr>
      </w:pPr>
    </w:p>
    <w:p w14:paraId="0D6CAD3C" w14:textId="77777777" w:rsidR="00AD4A6D" w:rsidRDefault="00AD4A6D" w:rsidP="0034795F">
      <w:pPr>
        <w:rPr>
          <w:rFonts w:ascii="Candara" w:hAnsi="Candara" w:cs="Helvetica"/>
          <w:sz w:val="22"/>
          <w:szCs w:val="22"/>
        </w:rPr>
      </w:pPr>
    </w:p>
    <w:p w14:paraId="5AC1D8B5"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9A388D2" w14:textId="5A1BBECF" w:rsidR="004717DD" w:rsidRPr="00C207F0" w:rsidRDefault="00146C53" w:rsidP="00BE25E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C207F0">
        <w:rPr>
          <w:rFonts w:ascii="Candara" w:hAnsi="Candara" w:cs="Helvetica"/>
          <w:bCs/>
          <w:i/>
          <w:iCs/>
          <w:sz w:val="22"/>
          <w:szCs w:val="22"/>
          <w:lang w:val="en-GB"/>
        </w:rPr>
        <w:t>Protecting Files</w:t>
      </w:r>
      <w:r w:rsidR="00811716">
        <w:rPr>
          <w:rFonts w:ascii="Candara" w:hAnsi="Candara" w:cs="Helvetica"/>
          <w:bCs/>
          <w:i/>
          <w:iCs/>
          <w:sz w:val="22"/>
          <w:szCs w:val="22"/>
          <w:lang w:val="en-GB"/>
        </w:rPr>
        <w:t xml:space="preserve"> lesson</w:t>
      </w:r>
    </w:p>
    <w:p w14:paraId="0656F4A2" w14:textId="122D7BB8" w:rsidR="00C207F0" w:rsidRPr="00C207F0" w:rsidRDefault="00C207F0" w:rsidP="00BE25E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C207F0">
        <w:rPr>
          <w:rFonts w:ascii="Candara" w:hAnsi="Candara" w:cs="Helvetica"/>
          <w:bCs/>
          <w:i/>
          <w:iCs/>
          <w:sz w:val="22"/>
          <w:szCs w:val="22"/>
          <w:lang w:val="en-GB"/>
        </w:rPr>
        <w:t>Darik's Boot and Nuke tool guide</w:t>
      </w:r>
    </w:p>
    <w:p w14:paraId="3263B86A" w14:textId="77777777" w:rsidR="00146C53" w:rsidRPr="0015701A" w:rsidRDefault="00146C53"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1C4BDCC" w14:textId="77777777" w:rsidR="004717DD" w:rsidRPr="0015701A"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23B22F53" w14:textId="14B04446" w:rsidR="004717DD" w:rsidRPr="00AD4A6D" w:rsidRDefault="00DE2DCF" w:rsidP="00BE25EA">
      <w:pPr>
        <w:pStyle w:val="ListParagraph"/>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2" w:history="1">
        <w:r w:rsidR="00AD4A6D">
          <w:rPr>
            <w:rStyle w:val="Hyperlink"/>
            <w:rFonts w:ascii="Candara" w:hAnsi="Candara" w:cs="Helvetica"/>
            <w:bCs/>
            <w:i/>
            <w:iCs/>
            <w:sz w:val="22"/>
            <w:szCs w:val="22"/>
            <w:lang w:val="en-GB"/>
          </w:rPr>
          <w:t>EFF - How to delete your data securely</w:t>
        </w:r>
      </w:hyperlink>
    </w:p>
    <w:p w14:paraId="64B36CE7" w14:textId="0631E7DC" w:rsidR="00AD4A6D" w:rsidRDefault="00DE2DCF" w:rsidP="00BE25EA">
      <w:pPr>
        <w:pStyle w:val="ListParagraph"/>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3" w:history="1">
        <w:r w:rsidR="00AD4A6D" w:rsidRPr="00AD4A6D">
          <w:rPr>
            <w:rStyle w:val="Hyperlink"/>
            <w:rFonts w:ascii="Candara" w:hAnsi="Candara" w:cs="Helvetica"/>
            <w:bCs/>
            <w:i/>
            <w:iCs/>
            <w:sz w:val="22"/>
            <w:szCs w:val="22"/>
            <w:lang w:val="en-GB"/>
          </w:rPr>
          <w:t>Security in a Box - Chapter 6, Secure deleting</w:t>
        </w:r>
      </w:hyperlink>
    </w:p>
    <w:p w14:paraId="4398A2E9" w14:textId="77777777" w:rsidR="00AD4A6D" w:rsidRPr="00AD4A6D" w:rsidRDefault="00AD4A6D" w:rsidP="00AD4A6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05CE5281"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34456865" w14:textId="77777777" w:rsidR="0001564A" w:rsidRDefault="0001564A" w:rsidP="0001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Deleting Basic Checklist</w:t>
      </w:r>
    </w:p>
    <w:p w14:paraId="65C2AD13" w14:textId="77777777" w:rsidR="0001564A" w:rsidRDefault="0001564A" w:rsidP="0001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7876AF8E"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If Windows user, install Eraser</w:t>
      </w:r>
    </w:p>
    <w:p w14:paraId="7C39CBE0"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Securely delete individual files as needed</w:t>
      </w:r>
    </w:p>
    <w:p w14:paraId="504F42CA"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Securely delete all previously deleted data every month</w:t>
      </w:r>
    </w:p>
    <w:p w14:paraId="0BC22750"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If getting rid of old hardware, wipe the hard drive</w:t>
      </w:r>
    </w:p>
    <w:p w14:paraId="326AD911"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If throwing out CDs, shred them</w:t>
      </w:r>
    </w:p>
    <w:p w14:paraId="48163312" w14:textId="77777777" w:rsidR="0001564A" w:rsidRDefault="0001564A" w:rsidP="0001564A">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Encrypt SSD, USBs and SD cards</w:t>
      </w:r>
    </w:p>
    <w:p w14:paraId="1549ED16" w14:textId="77777777" w:rsidR="004717DD" w:rsidRDefault="004717DD" w:rsidP="0034795F">
      <w:pPr>
        <w:rPr>
          <w:rFonts w:ascii="Candara" w:hAnsi="Candara" w:cs="Helvetica"/>
          <w:sz w:val="22"/>
          <w:szCs w:val="22"/>
        </w:rPr>
      </w:pPr>
    </w:p>
    <w:p w14:paraId="54B8CA73" w14:textId="77777777" w:rsidR="008B43DE" w:rsidRDefault="008B43DE" w:rsidP="0034795F">
      <w:pPr>
        <w:rPr>
          <w:rFonts w:ascii="Candara" w:hAnsi="Candara" w:cs="Helvetica"/>
          <w:sz w:val="22"/>
          <w:szCs w:val="22"/>
        </w:rPr>
      </w:pPr>
    </w:p>
    <w:p w14:paraId="50192B0D" w14:textId="77777777" w:rsidR="004717DD" w:rsidRDefault="004717DD" w:rsidP="0034795F">
      <w:pPr>
        <w:rPr>
          <w:rFonts w:ascii="Candara" w:hAnsi="Candara" w:cs="Helvetica"/>
          <w:sz w:val="22"/>
          <w:szCs w:val="22"/>
        </w:rPr>
      </w:pPr>
    </w:p>
    <w:p w14:paraId="2BF9C116" w14:textId="77777777" w:rsidR="00BB634C" w:rsidRDefault="00BB634C" w:rsidP="0034795F">
      <w:pPr>
        <w:rPr>
          <w:rFonts w:ascii="Candara" w:hAnsi="Candara" w:cs="Helvetica"/>
          <w:sz w:val="22"/>
          <w:szCs w:val="22"/>
        </w:rPr>
      </w:pPr>
    </w:p>
    <w:p w14:paraId="13A7D3A1" w14:textId="77777777" w:rsidR="006A701F" w:rsidRPr="00EC4F1C" w:rsidRDefault="006A701F" w:rsidP="0034795F">
      <w:pPr>
        <w:rPr>
          <w:rFonts w:ascii="Candara" w:hAnsi="Candara" w:cs="Helvetica"/>
          <w:sz w:val="22"/>
          <w:szCs w:val="22"/>
        </w:rPr>
      </w:pPr>
    </w:p>
    <w:p w14:paraId="7A245F78" w14:textId="2DB408A3" w:rsidR="008409EE" w:rsidRDefault="008409EE" w:rsidP="0034795F">
      <w:pPr>
        <w:rPr>
          <w:rFonts w:ascii="Candara" w:hAnsi="Candara" w:cs="Helvetica"/>
          <w:b/>
          <w:color w:val="FF0000"/>
          <w:sz w:val="22"/>
          <w:szCs w:val="22"/>
        </w:rPr>
      </w:pPr>
      <w:r>
        <w:rPr>
          <w:rFonts w:ascii="Candara" w:hAnsi="Candara" w:cs="Helvetica"/>
          <w:b/>
          <w:color w:val="FF0000"/>
          <w:sz w:val="22"/>
          <w:szCs w:val="22"/>
        </w:rPr>
        <w:t>BACKING UP</w:t>
      </w:r>
    </w:p>
    <w:p w14:paraId="606F6CF6" w14:textId="77777777" w:rsidR="008409EE" w:rsidRDefault="008409EE" w:rsidP="0034795F">
      <w:pPr>
        <w:rPr>
          <w:rFonts w:ascii="Candara" w:hAnsi="Candara" w:cs="Helvetica"/>
          <w:b/>
          <w:color w:val="FF0000"/>
          <w:sz w:val="22"/>
          <w:szCs w:val="22"/>
        </w:rPr>
      </w:pPr>
    </w:p>
    <w:p w14:paraId="3778D6C4" w14:textId="31D3FEB0" w:rsidR="004717DD" w:rsidRPr="004717DD" w:rsidRDefault="004717DD" w:rsidP="004717DD">
      <w:pPr>
        <w:jc w:val="center"/>
        <w:rPr>
          <w:rFonts w:ascii="Candara" w:hAnsi="Candara" w:cs="Helvetica"/>
          <w:i/>
          <w:color w:val="FF0000"/>
          <w:sz w:val="22"/>
          <w:szCs w:val="22"/>
        </w:rPr>
      </w:pPr>
      <w:r w:rsidRPr="004717DD">
        <w:rPr>
          <w:rFonts w:ascii="Candara" w:hAnsi="Candara" w:cs="Helvetica"/>
          <w:i/>
          <w:color w:val="FF0000"/>
          <w:sz w:val="22"/>
          <w:szCs w:val="22"/>
        </w:rPr>
        <w:t>ADVANCED</w:t>
      </w:r>
    </w:p>
    <w:p w14:paraId="2CDE657A"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27712A2E" w14:textId="6C15DF0C" w:rsidR="00BB634C" w:rsidRPr="00BB634C" w:rsidRDefault="00BB634C"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Pr>
          <w:rFonts w:ascii="Candara" w:hAnsi="Candara" w:cs="Helvetica"/>
          <w:b/>
          <w:bCs/>
          <w:iCs/>
          <w:sz w:val="22"/>
          <w:szCs w:val="22"/>
          <w:highlight w:val="magenta"/>
          <w:lang w:val="en-GB"/>
        </w:rPr>
        <w:t xml:space="preserve">1. </w:t>
      </w:r>
      <w:r w:rsidRPr="00BB634C">
        <w:rPr>
          <w:rFonts w:ascii="Candara" w:hAnsi="Candara" w:cs="Helvetica"/>
          <w:b/>
          <w:bCs/>
          <w:iCs/>
          <w:sz w:val="22"/>
          <w:szCs w:val="22"/>
          <w:highlight w:val="magenta"/>
          <w:lang w:val="en-GB"/>
        </w:rPr>
        <w:t>Why back-up?</w:t>
      </w:r>
    </w:p>
    <w:p w14:paraId="6AD2C73A" w14:textId="1C8CB431" w:rsidR="00B516BA" w:rsidRDefault="00C82D4C"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 xml:space="preserve">Backing up </w:t>
      </w:r>
      <w:r w:rsidR="00C02033">
        <w:rPr>
          <w:rFonts w:ascii="Candara" w:hAnsi="Candara" w:cs="Helvetica"/>
          <w:bCs/>
          <w:iCs/>
          <w:sz w:val="22"/>
          <w:szCs w:val="22"/>
          <w:lang w:val="en-GB"/>
        </w:rPr>
        <w:t>is</w:t>
      </w:r>
      <w:r w:rsidR="00C02033" w:rsidRPr="00C02033">
        <w:rPr>
          <w:rFonts w:ascii="Candara" w:hAnsi="Candara" w:cs="Helvetica"/>
          <w:bCs/>
          <w:iCs/>
          <w:sz w:val="22"/>
          <w:szCs w:val="22"/>
          <w:lang w:val="en-GB"/>
        </w:rPr>
        <w:t xml:space="preserve"> the copying and archiving of computer data so it </w:t>
      </w:r>
      <w:r>
        <w:rPr>
          <w:rFonts w:ascii="Candara" w:hAnsi="Candara" w:cs="Helvetica"/>
          <w:bCs/>
          <w:iCs/>
          <w:sz w:val="22"/>
          <w:szCs w:val="22"/>
          <w:lang w:val="en-GB"/>
        </w:rPr>
        <w:t>can</w:t>
      </w:r>
      <w:r w:rsidR="00C02033" w:rsidRPr="00C02033">
        <w:rPr>
          <w:rFonts w:ascii="Candara" w:hAnsi="Candara" w:cs="Helvetica"/>
          <w:bCs/>
          <w:iCs/>
          <w:sz w:val="22"/>
          <w:szCs w:val="22"/>
          <w:lang w:val="en-GB"/>
        </w:rPr>
        <w:t xml:space="preserve"> </w:t>
      </w:r>
      <w:r>
        <w:rPr>
          <w:rFonts w:ascii="Candara" w:hAnsi="Candara" w:cs="Helvetica"/>
          <w:bCs/>
          <w:iCs/>
          <w:sz w:val="22"/>
          <w:szCs w:val="22"/>
          <w:lang w:val="en-GB"/>
        </w:rPr>
        <w:t>retrieve it if something happens to the</w:t>
      </w:r>
      <w:r w:rsidR="00C02033" w:rsidRPr="00C02033">
        <w:rPr>
          <w:rFonts w:ascii="Candara" w:hAnsi="Candara" w:cs="Helvetica"/>
          <w:bCs/>
          <w:iCs/>
          <w:sz w:val="22"/>
          <w:szCs w:val="22"/>
          <w:lang w:val="en-GB"/>
        </w:rPr>
        <w:t xml:space="preserve"> original. </w:t>
      </w:r>
      <w:r w:rsidR="00B516BA" w:rsidRPr="004717DD">
        <w:rPr>
          <w:rFonts w:ascii="Candara" w:hAnsi="Candara" w:cs="Helvetica"/>
          <w:bCs/>
          <w:iCs/>
          <w:sz w:val="22"/>
          <w:szCs w:val="22"/>
          <w:lang w:val="en-GB"/>
        </w:rPr>
        <w:t>Years of w</w:t>
      </w:r>
      <w:r w:rsidR="00855D0E">
        <w:rPr>
          <w:rFonts w:ascii="Candara" w:hAnsi="Candara" w:cs="Helvetica"/>
          <w:bCs/>
          <w:iCs/>
          <w:sz w:val="22"/>
          <w:szCs w:val="22"/>
          <w:lang w:val="en-GB"/>
        </w:rPr>
        <w:t>ork can disappear in an instant</w:t>
      </w:r>
      <w:r w:rsidR="00B516BA" w:rsidRPr="004717DD">
        <w:rPr>
          <w:rFonts w:ascii="Candara" w:hAnsi="Candara" w:cs="Helvetica"/>
          <w:bCs/>
          <w:iCs/>
          <w:sz w:val="22"/>
          <w:szCs w:val="22"/>
          <w:lang w:val="en-GB"/>
        </w:rPr>
        <w:t xml:space="preserve"> as a result of theft, carelessness, confiscation, or </w:t>
      </w:r>
      <w:r>
        <w:rPr>
          <w:rFonts w:ascii="Candara" w:hAnsi="Candara" w:cs="Helvetica"/>
          <w:bCs/>
          <w:iCs/>
          <w:sz w:val="22"/>
          <w:szCs w:val="22"/>
          <w:lang w:val="en-GB"/>
        </w:rPr>
        <w:t>breakage</w:t>
      </w:r>
      <w:r w:rsidR="004943BA">
        <w:rPr>
          <w:rFonts w:ascii="Candara" w:hAnsi="Candara" w:cs="Helvetica"/>
          <w:bCs/>
          <w:iCs/>
          <w:sz w:val="22"/>
          <w:szCs w:val="22"/>
          <w:lang w:val="en-GB"/>
        </w:rPr>
        <w:t>, so i</w:t>
      </w:r>
      <w:r w:rsidR="00855D0E">
        <w:rPr>
          <w:rFonts w:ascii="Candara" w:hAnsi="Candara" w:cs="Helvetica"/>
          <w:bCs/>
          <w:iCs/>
          <w:sz w:val="22"/>
          <w:szCs w:val="22"/>
          <w:lang w:val="en-GB"/>
        </w:rPr>
        <w:t>t is extremely important to have a</w:t>
      </w:r>
      <w:r w:rsidR="00855D0E" w:rsidRPr="004717DD">
        <w:rPr>
          <w:rFonts w:ascii="Candara" w:hAnsi="Candara" w:cs="Helvetica"/>
          <w:bCs/>
          <w:iCs/>
          <w:sz w:val="22"/>
          <w:szCs w:val="22"/>
          <w:lang w:val="en-GB"/>
        </w:rPr>
        <w:t>n up-to-date backup and a well-tested means of restoring it.</w:t>
      </w:r>
    </w:p>
    <w:p w14:paraId="51B28E82" w14:textId="77777777" w:rsidR="00C02033"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4717DD">
        <w:rPr>
          <w:rFonts w:ascii="Candara" w:hAnsi="Candara" w:cs="Helvetica"/>
          <w:bCs/>
          <w:iCs/>
          <w:sz w:val="22"/>
          <w:szCs w:val="22"/>
          <w:lang w:val="en-GB"/>
        </w:rPr>
        <w:br/>
      </w:r>
      <w:r w:rsidR="00C02033">
        <w:rPr>
          <w:rFonts w:ascii="Candara" w:hAnsi="Candara" w:cs="Helvetica"/>
          <w:bCs/>
          <w:iCs/>
          <w:sz w:val="22"/>
          <w:szCs w:val="22"/>
          <w:lang w:val="en-GB"/>
        </w:rPr>
        <w:t>Creating</w:t>
      </w:r>
      <w:r w:rsidRPr="004717DD">
        <w:rPr>
          <w:rFonts w:ascii="Candara" w:hAnsi="Candara" w:cs="Helvetica"/>
          <w:bCs/>
          <w:iCs/>
          <w:sz w:val="22"/>
          <w:szCs w:val="22"/>
          <w:lang w:val="en-GB"/>
        </w:rPr>
        <w:t xml:space="preserve"> an effective backup policy </w:t>
      </w:r>
      <w:r w:rsidR="00C02033">
        <w:rPr>
          <w:rFonts w:ascii="Candara" w:hAnsi="Candara" w:cs="Helvetica"/>
          <w:bCs/>
          <w:iCs/>
          <w:sz w:val="22"/>
          <w:szCs w:val="22"/>
          <w:lang w:val="en-GB"/>
        </w:rPr>
        <w:t>can be tricky for a few reasons:</w:t>
      </w:r>
      <w:r w:rsidRPr="004717DD">
        <w:rPr>
          <w:rFonts w:ascii="Candara" w:hAnsi="Candara" w:cs="Helvetica"/>
          <w:bCs/>
          <w:iCs/>
          <w:sz w:val="22"/>
          <w:szCs w:val="22"/>
          <w:lang w:val="en-GB"/>
        </w:rPr>
        <w:t xml:space="preserve"> </w:t>
      </w:r>
    </w:p>
    <w:p w14:paraId="20EBFC23" w14:textId="77777777" w:rsidR="00C02033" w:rsidRDefault="00C02033" w:rsidP="00BE25E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The</w:t>
      </w:r>
      <w:r w:rsidR="004717DD" w:rsidRPr="00C02033">
        <w:rPr>
          <w:rFonts w:ascii="Candara" w:hAnsi="Candara" w:cs="Helvetica"/>
          <w:bCs/>
          <w:iCs/>
          <w:sz w:val="22"/>
          <w:szCs w:val="22"/>
          <w:lang w:val="en-GB"/>
        </w:rPr>
        <w:t xml:space="preserve"> need to store original data and backups i</w:t>
      </w:r>
      <w:r>
        <w:rPr>
          <w:rFonts w:ascii="Candara" w:hAnsi="Candara" w:cs="Helvetica"/>
          <w:bCs/>
          <w:iCs/>
          <w:sz w:val="22"/>
          <w:szCs w:val="22"/>
          <w:lang w:val="en-GB"/>
        </w:rPr>
        <w:t>n different physical locations;</w:t>
      </w:r>
    </w:p>
    <w:p w14:paraId="09B7010D" w14:textId="77777777" w:rsidR="00C02033" w:rsidRDefault="00C02033" w:rsidP="00BE25E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T</w:t>
      </w:r>
      <w:r w:rsidR="004717DD" w:rsidRPr="00C02033">
        <w:rPr>
          <w:rFonts w:ascii="Candara" w:hAnsi="Candara" w:cs="Helvetica"/>
          <w:bCs/>
          <w:iCs/>
          <w:sz w:val="22"/>
          <w:szCs w:val="22"/>
          <w:lang w:val="en-GB"/>
        </w:rPr>
        <w:t>he importance of keeping backups conf</w:t>
      </w:r>
      <w:r>
        <w:rPr>
          <w:rFonts w:ascii="Candara" w:hAnsi="Candara" w:cs="Helvetica"/>
          <w:bCs/>
          <w:iCs/>
          <w:sz w:val="22"/>
          <w:szCs w:val="22"/>
          <w:lang w:val="en-GB"/>
        </w:rPr>
        <w:t>idential;</w:t>
      </w:r>
    </w:p>
    <w:p w14:paraId="5CA543F7" w14:textId="77777777" w:rsidR="00C02033" w:rsidRDefault="00C02033" w:rsidP="00BE25E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T</w:t>
      </w:r>
      <w:r w:rsidR="004717DD" w:rsidRPr="00C02033">
        <w:rPr>
          <w:rFonts w:ascii="Candara" w:hAnsi="Candara" w:cs="Helvetica"/>
          <w:bCs/>
          <w:iCs/>
          <w:sz w:val="22"/>
          <w:szCs w:val="22"/>
          <w:lang w:val="en-GB"/>
        </w:rPr>
        <w:t xml:space="preserve">he challenge of coordinating among different people who share information with one another using their own portable storage devices. </w:t>
      </w:r>
    </w:p>
    <w:p w14:paraId="5BDEA6AA" w14:textId="77777777" w:rsidR="00C02033" w:rsidRDefault="00C02033" w:rsidP="00C020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786030D4" w14:textId="092CC94E" w:rsidR="00C02033" w:rsidRPr="00C02033" w:rsidRDefault="004717DD" w:rsidP="00C020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C02033">
        <w:rPr>
          <w:rFonts w:ascii="Candara" w:hAnsi="Candara" w:cs="Helvetica"/>
          <w:bCs/>
          <w:iCs/>
          <w:sz w:val="22"/>
          <w:szCs w:val="22"/>
          <w:lang w:val="en-GB"/>
        </w:rPr>
        <w:t xml:space="preserve">In addition to backup and file-recovery tactics, this </w:t>
      </w:r>
      <w:r w:rsidR="00C02033">
        <w:rPr>
          <w:rFonts w:ascii="Candara" w:hAnsi="Candara" w:cs="Helvetica"/>
          <w:bCs/>
          <w:iCs/>
          <w:sz w:val="22"/>
          <w:szCs w:val="22"/>
          <w:lang w:val="en-GB"/>
        </w:rPr>
        <w:t>lesson</w:t>
      </w:r>
      <w:r w:rsidRPr="00C02033">
        <w:rPr>
          <w:rFonts w:ascii="Candara" w:hAnsi="Candara" w:cs="Helvetica"/>
          <w:bCs/>
          <w:iCs/>
          <w:sz w:val="22"/>
          <w:szCs w:val="22"/>
          <w:lang w:val="en-GB"/>
        </w:rPr>
        <w:t xml:space="preserve"> addresses two specific tools, </w:t>
      </w:r>
      <w:proofErr w:type="spellStart"/>
      <w:r w:rsidRPr="00C02033">
        <w:rPr>
          <w:rFonts w:ascii="Candara" w:hAnsi="Candara" w:cs="Helvetica"/>
          <w:bCs/>
          <w:iCs/>
          <w:sz w:val="22"/>
          <w:szCs w:val="22"/>
          <w:lang w:val="en-GB"/>
        </w:rPr>
        <w:t>Cobian</w:t>
      </w:r>
      <w:proofErr w:type="spellEnd"/>
      <w:r w:rsidRPr="00C02033">
        <w:rPr>
          <w:rFonts w:ascii="Candara" w:hAnsi="Candara" w:cs="Helvetica"/>
          <w:bCs/>
          <w:iCs/>
          <w:sz w:val="22"/>
          <w:szCs w:val="22"/>
          <w:lang w:val="en-GB"/>
        </w:rPr>
        <w:t xml:space="preserve"> Backup and </w:t>
      </w:r>
      <w:proofErr w:type="spellStart"/>
      <w:r w:rsidRPr="00C02033">
        <w:rPr>
          <w:rFonts w:ascii="Candara" w:hAnsi="Candara" w:cs="Helvetica"/>
          <w:bCs/>
          <w:iCs/>
          <w:sz w:val="22"/>
          <w:szCs w:val="22"/>
          <w:lang w:val="en-GB"/>
        </w:rPr>
        <w:t>Recuva</w:t>
      </w:r>
      <w:proofErr w:type="spellEnd"/>
      <w:r w:rsidRPr="00C02033">
        <w:rPr>
          <w:rFonts w:ascii="Candara" w:hAnsi="Candara" w:cs="Helvetica"/>
          <w:bCs/>
          <w:iCs/>
          <w:sz w:val="22"/>
          <w:szCs w:val="22"/>
          <w:lang w:val="en-GB"/>
        </w:rPr>
        <w:t xml:space="preserve">. </w:t>
      </w:r>
    </w:p>
    <w:p w14:paraId="0FE27371" w14:textId="77777777" w:rsidR="00C02033" w:rsidRDefault="00C02033"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6CB4C5C1" w14:textId="39863116" w:rsidR="00C82D4C" w:rsidRDefault="00BB634C"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
          <w:bCs/>
          <w:iCs/>
          <w:sz w:val="22"/>
          <w:szCs w:val="22"/>
          <w:highlight w:val="magenta"/>
          <w:lang w:val="en-GB"/>
        </w:rPr>
        <w:t xml:space="preserve">2. </w:t>
      </w:r>
      <w:r w:rsidR="004717DD" w:rsidRPr="00BB634C">
        <w:rPr>
          <w:rFonts w:ascii="Candara" w:hAnsi="Candara" w:cs="Helvetica"/>
          <w:b/>
          <w:bCs/>
          <w:iCs/>
          <w:sz w:val="22"/>
          <w:szCs w:val="22"/>
          <w:highlight w:val="magenta"/>
          <w:lang w:val="en-GB"/>
        </w:rPr>
        <w:t>Identifying and organising your information</w:t>
      </w:r>
      <w:r w:rsidR="004717DD" w:rsidRPr="004717DD">
        <w:rPr>
          <w:rFonts w:ascii="Candara" w:hAnsi="Candara" w:cs="Helvetica"/>
          <w:bCs/>
          <w:iCs/>
          <w:sz w:val="22"/>
          <w:szCs w:val="22"/>
          <w:lang w:val="en-GB"/>
        </w:rPr>
        <w:br/>
        <w:t xml:space="preserve">The first step to formulating a backup policy is to </w:t>
      </w:r>
      <w:r w:rsidR="00C82D4C">
        <w:rPr>
          <w:rFonts w:ascii="Candara" w:hAnsi="Candara" w:cs="Helvetica"/>
          <w:bCs/>
          <w:iCs/>
          <w:sz w:val="22"/>
          <w:szCs w:val="22"/>
          <w:lang w:val="en-GB"/>
        </w:rPr>
        <w:t>figure out</w:t>
      </w:r>
      <w:r w:rsidR="004717DD" w:rsidRPr="004717DD">
        <w:rPr>
          <w:rFonts w:ascii="Candara" w:hAnsi="Candara" w:cs="Helvetica"/>
          <w:bCs/>
          <w:iCs/>
          <w:sz w:val="22"/>
          <w:szCs w:val="22"/>
          <w:lang w:val="en-GB"/>
        </w:rPr>
        <w:t xml:space="preserve"> where </w:t>
      </w:r>
      <w:r w:rsidR="00C82D4C">
        <w:rPr>
          <w:rFonts w:ascii="Candara" w:hAnsi="Candara" w:cs="Helvetica"/>
          <w:bCs/>
          <w:iCs/>
          <w:sz w:val="22"/>
          <w:szCs w:val="22"/>
          <w:lang w:val="en-GB"/>
        </w:rPr>
        <w:t xml:space="preserve">all </w:t>
      </w:r>
      <w:r w:rsidR="004717DD" w:rsidRPr="004717DD">
        <w:rPr>
          <w:rFonts w:ascii="Candara" w:hAnsi="Candara" w:cs="Helvetica"/>
          <w:bCs/>
          <w:iCs/>
          <w:sz w:val="22"/>
          <w:szCs w:val="22"/>
          <w:lang w:val="en-GB"/>
        </w:rPr>
        <w:t xml:space="preserve">your personal and work information is currently located. </w:t>
      </w:r>
      <w:r w:rsidR="00C82D4C">
        <w:rPr>
          <w:rFonts w:ascii="Candara" w:hAnsi="Candara" w:cs="Helvetica"/>
          <w:bCs/>
          <w:iCs/>
          <w:sz w:val="22"/>
          <w:szCs w:val="22"/>
          <w:lang w:val="en-GB"/>
        </w:rPr>
        <w:t xml:space="preserve"> This may include the following:</w:t>
      </w:r>
    </w:p>
    <w:p w14:paraId="70A7D301" w14:textId="14E1BA7D" w:rsidR="00C82D4C"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 xml:space="preserve">Email </w:t>
      </w:r>
      <w:r w:rsidR="004717DD" w:rsidRPr="00C82D4C">
        <w:rPr>
          <w:rFonts w:ascii="Candara" w:hAnsi="Candara" w:cs="Helvetica"/>
          <w:bCs/>
          <w:iCs/>
          <w:sz w:val="22"/>
          <w:szCs w:val="22"/>
          <w:lang w:val="en-GB"/>
        </w:rPr>
        <w:t>may be stored on the provider's mail serv</w:t>
      </w:r>
      <w:r>
        <w:rPr>
          <w:rFonts w:ascii="Candara" w:hAnsi="Candara" w:cs="Helvetica"/>
          <w:bCs/>
          <w:iCs/>
          <w:sz w:val="22"/>
          <w:szCs w:val="22"/>
          <w:lang w:val="en-GB"/>
        </w:rPr>
        <w:t xml:space="preserve">er, on your own computer, or </w:t>
      </w:r>
      <w:r w:rsidR="004717DD" w:rsidRPr="00C82D4C">
        <w:rPr>
          <w:rFonts w:ascii="Candara" w:hAnsi="Candara" w:cs="Helvetica"/>
          <w:bCs/>
          <w:iCs/>
          <w:sz w:val="22"/>
          <w:szCs w:val="22"/>
          <w:lang w:val="en-GB"/>
        </w:rPr>
        <w:t xml:space="preserve">both. </w:t>
      </w:r>
    </w:p>
    <w:p w14:paraId="706CA24A" w14:textId="50C7279B" w:rsidR="00C82D4C"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D</w:t>
      </w:r>
      <w:r w:rsidR="004717DD" w:rsidRPr="00C82D4C">
        <w:rPr>
          <w:rFonts w:ascii="Candara" w:hAnsi="Candara" w:cs="Helvetica"/>
          <w:bCs/>
          <w:iCs/>
          <w:sz w:val="22"/>
          <w:szCs w:val="22"/>
          <w:lang w:val="en-GB"/>
        </w:rPr>
        <w:t>ocuments</w:t>
      </w:r>
      <w:r>
        <w:rPr>
          <w:rFonts w:ascii="Candara" w:hAnsi="Candara" w:cs="Helvetica"/>
          <w:bCs/>
          <w:iCs/>
          <w:sz w:val="22"/>
          <w:szCs w:val="22"/>
          <w:lang w:val="en-GB"/>
        </w:rPr>
        <w:t>, a</w:t>
      </w:r>
      <w:r w:rsidRPr="00C82D4C">
        <w:rPr>
          <w:rFonts w:ascii="Candara" w:hAnsi="Candara" w:cs="Helvetica"/>
          <w:bCs/>
          <w:iCs/>
          <w:sz w:val="22"/>
          <w:szCs w:val="22"/>
          <w:lang w:val="en-GB"/>
        </w:rPr>
        <w:t xml:space="preserve">ddress books, </w:t>
      </w:r>
      <w:r>
        <w:rPr>
          <w:rFonts w:ascii="Candara" w:hAnsi="Candara" w:cs="Helvetica"/>
          <w:bCs/>
          <w:iCs/>
          <w:sz w:val="22"/>
          <w:szCs w:val="22"/>
          <w:lang w:val="en-GB"/>
        </w:rPr>
        <w:t xml:space="preserve">or </w:t>
      </w:r>
      <w:r w:rsidRPr="00C82D4C">
        <w:rPr>
          <w:rFonts w:ascii="Candara" w:hAnsi="Candara" w:cs="Helvetica"/>
          <w:bCs/>
          <w:iCs/>
          <w:sz w:val="22"/>
          <w:szCs w:val="22"/>
          <w:lang w:val="en-GB"/>
        </w:rPr>
        <w:t>chat histories</w:t>
      </w:r>
      <w:r w:rsidR="004717DD" w:rsidRPr="00C82D4C">
        <w:rPr>
          <w:rFonts w:ascii="Candara" w:hAnsi="Candara" w:cs="Helvetica"/>
          <w:bCs/>
          <w:iCs/>
          <w:sz w:val="22"/>
          <w:szCs w:val="22"/>
          <w:lang w:val="en-GB"/>
        </w:rPr>
        <w:t xml:space="preserve"> on the computers you use, which may be in th</w:t>
      </w:r>
      <w:r>
        <w:rPr>
          <w:rFonts w:ascii="Candara" w:hAnsi="Candara" w:cs="Helvetica"/>
          <w:bCs/>
          <w:iCs/>
          <w:sz w:val="22"/>
          <w:szCs w:val="22"/>
          <w:lang w:val="en-GB"/>
        </w:rPr>
        <w:t>e office or at home.</w:t>
      </w:r>
    </w:p>
    <w:p w14:paraId="20C859DB" w14:textId="771B7DA8" w:rsidR="00C82D4C"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I</w:t>
      </w:r>
      <w:r w:rsidR="004717DD" w:rsidRPr="00C82D4C">
        <w:rPr>
          <w:rFonts w:ascii="Candara" w:hAnsi="Candara" w:cs="Helvetica"/>
          <w:bCs/>
          <w:iCs/>
          <w:sz w:val="22"/>
          <w:szCs w:val="22"/>
          <w:lang w:val="en-GB"/>
        </w:rPr>
        <w:t xml:space="preserve">nformation </w:t>
      </w:r>
      <w:r>
        <w:rPr>
          <w:rFonts w:ascii="Candara" w:hAnsi="Candara" w:cs="Helvetica"/>
          <w:bCs/>
          <w:iCs/>
          <w:sz w:val="22"/>
          <w:szCs w:val="22"/>
          <w:lang w:val="en-GB"/>
        </w:rPr>
        <w:t>may also be</w:t>
      </w:r>
      <w:r w:rsidR="004717DD" w:rsidRPr="00C82D4C">
        <w:rPr>
          <w:rFonts w:ascii="Candara" w:hAnsi="Candara" w:cs="Helvetica"/>
          <w:bCs/>
          <w:iCs/>
          <w:sz w:val="22"/>
          <w:szCs w:val="22"/>
          <w:lang w:val="en-GB"/>
        </w:rPr>
        <w:t xml:space="preserve"> stored on USB st</w:t>
      </w:r>
      <w:r w:rsidRPr="00C82D4C">
        <w:rPr>
          <w:rFonts w:ascii="Candara" w:hAnsi="Candara" w:cs="Helvetica"/>
          <w:bCs/>
          <w:iCs/>
          <w:sz w:val="22"/>
          <w:szCs w:val="22"/>
          <w:lang w:val="en-GB"/>
        </w:rPr>
        <w:t>icks, portable hard drives, or CDs</w:t>
      </w:r>
      <w:r w:rsidR="004717DD" w:rsidRPr="00C82D4C">
        <w:rPr>
          <w:rFonts w:ascii="Candara" w:hAnsi="Candara" w:cs="Helvetica"/>
          <w:bCs/>
          <w:iCs/>
          <w:sz w:val="22"/>
          <w:szCs w:val="22"/>
          <w:lang w:val="en-GB"/>
        </w:rPr>
        <w:t xml:space="preserve">. </w:t>
      </w:r>
    </w:p>
    <w:p w14:paraId="7F6C240C" w14:textId="33CF45DC" w:rsidR="00C82D4C"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C</w:t>
      </w:r>
      <w:r w:rsidR="004717DD" w:rsidRPr="00C82D4C">
        <w:rPr>
          <w:rFonts w:ascii="Candara" w:hAnsi="Candara" w:cs="Helvetica"/>
          <w:bCs/>
          <w:iCs/>
          <w:sz w:val="22"/>
          <w:szCs w:val="22"/>
          <w:lang w:val="en-GB"/>
        </w:rPr>
        <w:t xml:space="preserve">ontacts and important text messages </w:t>
      </w:r>
      <w:r>
        <w:rPr>
          <w:rFonts w:ascii="Candara" w:hAnsi="Candara" w:cs="Helvetica"/>
          <w:bCs/>
          <w:iCs/>
          <w:sz w:val="22"/>
          <w:szCs w:val="22"/>
          <w:lang w:val="en-GB"/>
        </w:rPr>
        <w:t xml:space="preserve">on your mobile phone. </w:t>
      </w:r>
    </w:p>
    <w:p w14:paraId="4359F7DE" w14:textId="0C84AF2E" w:rsidR="00C82D4C"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Your website</w:t>
      </w:r>
      <w:r w:rsidR="004717DD" w:rsidRPr="00C82D4C">
        <w:rPr>
          <w:rFonts w:ascii="Candara" w:hAnsi="Candara" w:cs="Helvetica"/>
          <w:bCs/>
          <w:iCs/>
          <w:sz w:val="22"/>
          <w:szCs w:val="22"/>
          <w:lang w:val="en-GB"/>
        </w:rPr>
        <w:t xml:space="preserve"> may contain</w:t>
      </w:r>
      <w:r>
        <w:rPr>
          <w:rFonts w:ascii="Candara" w:hAnsi="Candara" w:cs="Helvetica"/>
          <w:bCs/>
          <w:iCs/>
          <w:sz w:val="22"/>
          <w:szCs w:val="22"/>
          <w:lang w:val="en-GB"/>
        </w:rPr>
        <w:t xml:space="preserve"> important information or</w:t>
      </w:r>
      <w:r w:rsidR="004717DD" w:rsidRPr="00C82D4C">
        <w:rPr>
          <w:rFonts w:ascii="Candara" w:hAnsi="Candara" w:cs="Helvetica"/>
          <w:bCs/>
          <w:iCs/>
          <w:sz w:val="22"/>
          <w:szCs w:val="22"/>
          <w:lang w:val="en-GB"/>
        </w:rPr>
        <w:t xml:space="preserve"> collection of </w:t>
      </w:r>
      <w:r>
        <w:rPr>
          <w:rFonts w:ascii="Candara" w:hAnsi="Candara" w:cs="Helvetica"/>
          <w:bCs/>
          <w:iCs/>
          <w:sz w:val="22"/>
          <w:szCs w:val="22"/>
          <w:lang w:val="en-GB"/>
        </w:rPr>
        <w:t xml:space="preserve">work. </w:t>
      </w:r>
    </w:p>
    <w:p w14:paraId="644CC057" w14:textId="77777777" w:rsidR="00E36C64" w:rsidRDefault="00C82D4C" w:rsidP="00BE25EA">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D</w:t>
      </w:r>
      <w:r w:rsidR="004717DD" w:rsidRPr="00C82D4C">
        <w:rPr>
          <w:rFonts w:ascii="Candara" w:hAnsi="Candara" w:cs="Helvetica"/>
          <w:bCs/>
          <w:iCs/>
          <w:sz w:val="22"/>
          <w:szCs w:val="22"/>
          <w:lang w:val="en-GB"/>
        </w:rPr>
        <w:t>on't forget your non-digital information, such as paper n</w:t>
      </w:r>
      <w:r w:rsidR="00E36C64">
        <w:rPr>
          <w:rFonts w:ascii="Candara" w:hAnsi="Candara" w:cs="Helvetica"/>
          <w:bCs/>
          <w:iCs/>
          <w:sz w:val="22"/>
          <w:szCs w:val="22"/>
          <w:lang w:val="en-GB"/>
        </w:rPr>
        <w:t>otebooks, diaries and letters.</w:t>
      </w:r>
    </w:p>
    <w:p w14:paraId="2E9F72F3" w14:textId="77777777" w:rsidR="00E36C64" w:rsidRDefault="00E36C64"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2781FB0C" w14:textId="79A2CC28" w:rsidR="00E36C64" w:rsidRDefault="004717DD"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36C64">
        <w:rPr>
          <w:rFonts w:ascii="Candara" w:hAnsi="Candara" w:cs="Helvetica"/>
          <w:bCs/>
          <w:iCs/>
          <w:sz w:val="22"/>
          <w:szCs w:val="22"/>
          <w:lang w:val="en-GB"/>
        </w:rPr>
        <w:t xml:space="preserve">Next, you need to </w:t>
      </w:r>
      <w:r w:rsidR="00E36C64">
        <w:rPr>
          <w:rFonts w:ascii="Candara" w:hAnsi="Candara" w:cs="Helvetica"/>
          <w:bCs/>
          <w:iCs/>
          <w:sz w:val="22"/>
          <w:szCs w:val="22"/>
          <w:lang w:val="en-GB"/>
        </w:rPr>
        <w:t>work out</w:t>
      </w:r>
      <w:r w:rsidRPr="00E36C64">
        <w:rPr>
          <w:rFonts w:ascii="Candara" w:hAnsi="Candara" w:cs="Helvetica"/>
          <w:bCs/>
          <w:iCs/>
          <w:sz w:val="22"/>
          <w:szCs w:val="22"/>
          <w:lang w:val="en-GB"/>
        </w:rPr>
        <w:t xml:space="preserve"> which of these files are 'master copies,' and which are duplicates. The master copy is generally the most up-to-date version of a file</w:t>
      </w:r>
      <w:r w:rsidR="00E36C64">
        <w:rPr>
          <w:rFonts w:ascii="Candara" w:hAnsi="Candara" w:cs="Helvetica"/>
          <w:bCs/>
          <w:iCs/>
          <w:sz w:val="22"/>
          <w:szCs w:val="22"/>
          <w:lang w:val="en-GB"/>
        </w:rPr>
        <w:t xml:space="preserve"> and is the one you will want to back-up.</w:t>
      </w:r>
    </w:p>
    <w:p w14:paraId="628EB96A" w14:textId="3DA322B0" w:rsidR="00E36C64" w:rsidRDefault="004717DD"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E36C64">
        <w:rPr>
          <w:rFonts w:ascii="Candara" w:hAnsi="Candara" w:cs="Helvetica"/>
          <w:bCs/>
          <w:iCs/>
          <w:sz w:val="22"/>
          <w:szCs w:val="22"/>
          <w:lang w:val="en-GB"/>
        </w:rPr>
        <w:br/>
      </w:r>
      <w:r w:rsidR="00E36C64">
        <w:rPr>
          <w:rFonts w:ascii="Candara" w:hAnsi="Candara" w:cs="Helvetica"/>
          <w:bCs/>
          <w:iCs/>
          <w:sz w:val="22"/>
          <w:szCs w:val="22"/>
          <w:lang w:val="en-GB"/>
        </w:rPr>
        <w:t xml:space="preserve">You should make a </w:t>
      </w:r>
      <w:r w:rsidR="0054470A">
        <w:rPr>
          <w:rFonts w:ascii="Candara" w:hAnsi="Candara" w:cs="Helvetica"/>
          <w:bCs/>
          <w:iCs/>
          <w:sz w:val="22"/>
          <w:szCs w:val="22"/>
          <w:lang w:val="en-GB"/>
        </w:rPr>
        <w:t>table</w:t>
      </w:r>
      <w:r w:rsidR="00E36C64">
        <w:rPr>
          <w:rFonts w:ascii="Candara" w:hAnsi="Candara" w:cs="Helvetica"/>
          <w:bCs/>
          <w:iCs/>
          <w:sz w:val="22"/>
          <w:szCs w:val="22"/>
          <w:lang w:val="en-GB"/>
        </w:rPr>
        <w:t xml:space="preserve"> of all the </w:t>
      </w:r>
      <w:r w:rsidR="00CF23B4">
        <w:rPr>
          <w:rFonts w:ascii="Candara" w:hAnsi="Candara" w:cs="Helvetica"/>
          <w:bCs/>
          <w:iCs/>
          <w:sz w:val="22"/>
          <w:szCs w:val="22"/>
          <w:lang w:val="en-GB"/>
        </w:rPr>
        <w:t>information types</w:t>
      </w:r>
      <w:r w:rsidR="00E36C64">
        <w:rPr>
          <w:rFonts w:ascii="Candara" w:hAnsi="Candara" w:cs="Helvetica"/>
          <w:bCs/>
          <w:iCs/>
          <w:sz w:val="22"/>
          <w:szCs w:val="22"/>
          <w:lang w:val="en-GB"/>
        </w:rPr>
        <w:t xml:space="preserve"> you identified </w:t>
      </w:r>
      <w:r w:rsidR="00CF23B4">
        <w:rPr>
          <w:rFonts w:ascii="Candara" w:hAnsi="Candara" w:cs="Helvetica"/>
          <w:bCs/>
          <w:iCs/>
          <w:sz w:val="22"/>
          <w:szCs w:val="22"/>
          <w:lang w:val="en-GB"/>
        </w:rPr>
        <w:t xml:space="preserve">above </w:t>
      </w:r>
      <w:r w:rsidR="00E36C64">
        <w:rPr>
          <w:rFonts w:ascii="Candara" w:hAnsi="Candara" w:cs="Helvetica"/>
          <w:bCs/>
          <w:iCs/>
          <w:sz w:val="22"/>
          <w:szCs w:val="22"/>
          <w:lang w:val="en-GB"/>
        </w:rPr>
        <w:t>and for each of them note:</w:t>
      </w:r>
    </w:p>
    <w:p w14:paraId="6339FA3A" w14:textId="43CB69AB" w:rsidR="00E36C64" w:rsidRDefault="00E36C64" w:rsidP="00BE25EA">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Whether t</w:t>
      </w:r>
      <w:r w:rsidR="00CF23B4">
        <w:rPr>
          <w:rFonts w:ascii="Candara" w:hAnsi="Candara" w:cs="Helvetica"/>
          <w:bCs/>
          <w:iCs/>
          <w:sz w:val="22"/>
          <w:szCs w:val="22"/>
          <w:lang w:val="en-GB"/>
        </w:rPr>
        <w:t>hat information is master copy</w:t>
      </w:r>
      <w:r w:rsidRPr="00CF23B4">
        <w:rPr>
          <w:rFonts w:ascii="Candara" w:hAnsi="Candara" w:cs="Helvetica"/>
          <w:bCs/>
          <w:iCs/>
          <w:sz w:val="22"/>
          <w:szCs w:val="22"/>
          <w:lang w:val="en-GB"/>
        </w:rPr>
        <w:t xml:space="preserve"> or duplicate</w:t>
      </w:r>
      <w:r w:rsidR="00CF23B4">
        <w:rPr>
          <w:rFonts w:ascii="Candara" w:hAnsi="Candara" w:cs="Helvetica"/>
          <w:bCs/>
          <w:iCs/>
          <w:sz w:val="22"/>
          <w:szCs w:val="22"/>
          <w:lang w:val="en-GB"/>
        </w:rPr>
        <w:t>;</w:t>
      </w:r>
    </w:p>
    <w:p w14:paraId="1E57D8C0" w14:textId="48F17D97" w:rsidR="0036198C" w:rsidRPr="0036198C" w:rsidRDefault="0036198C" w:rsidP="00BE25EA">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The device or devices they are stored on;</w:t>
      </w:r>
    </w:p>
    <w:p w14:paraId="6DA18C60" w14:textId="195F93DD" w:rsidR="00CF23B4" w:rsidRDefault="00CF23B4" w:rsidP="00BE25EA">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The physical location that the device is usually kept.</w:t>
      </w:r>
    </w:p>
    <w:p w14:paraId="6AEDE732" w14:textId="77777777" w:rsidR="00CF23B4" w:rsidRPr="00CF23B4" w:rsidRDefault="00CF23B4" w:rsidP="00CF23B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757F2452" w14:textId="7EC802AF" w:rsidR="00E36C64" w:rsidRDefault="00CF23B4"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 xml:space="preserve">This </w:t>
      </w:r>
      <w:r w:rsidR="0054470A">
        <w:rPr>
          <w:rFonts w:ascii="Candara" w:hAnsi="Candara" w:cs="Helvetica"/>
          <w:bCs/>
          <w:iCs/>
          <w:sz w:val="22"/>
          <w:szCs w:val="22"/>
          <w:lang w:val="en-GB"/>
        </w:rPr>
        <w:t>table</w:t>
      </w:r>
      <w:r>
        <w:rPr>
          <w:rFonts w:ascii="Candara" w:hAnsi="Candara" w:cs="Helvetica"/>
          <w:bCs/>
          <w:iCs/>
          <w:sz w:val="22"/>
          <w:szCs w:val="22"/>
          <w:lang w:val="en-GB"/>
        </w:rPr>
        <w:t xml:space="preserve"> will help you see which of your information (or master copies) is only in one location and therefore vulnerable.</w:t>
      </w:r>
      <w:r w:rsidR="004717DD" w:rsidRPr="00E36C64">
        <w:rPr>
          <w:rFonts w:ascii="Candara" w:hAnsi="Candara" w:cs="Helvetica"/>
          <w:bCs/>
          <w:iCs/>
          <w:sz w:val="22"/>
          <w:szCs w:val="22"/>
          <w:lang w:val="en-GB"/>
        </w:rPr>
        <w:br/>
      </w:r>
    </w:p>
    <w:p w14:paraId="2ED9286F" w14:textId="77777777" w:rsidR="00E36C64" w:rsidRDefault="00E36C64"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7471F65F" w14:textId="04A54421" w:rsidR="00D463AD" w:rsidRDefault="00BB634C"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BB634C">
        <w:rPr>
          <w:rFonts w:ascii="Candara" w:hAnsi="Candara" w:cs="Helvetica"/>
          <w:b/>
          <w:bCs/>
          <w:iCs/>
          <w:sz w:val="22"/>
          <w:szCs w:val="22"/>
          <w:highlight w:val="magenta"/>
          <w:lang w:val="en-GB"/>
        </w:rPr>
        <w:t xml:space="preserve">3. </w:t>
      </w:r>
      <w:r w:rsidR="0054470A" w:rsidRPr="00BB634C">
        <w:rPr>
          <w:rFonts w:ascii="Candara" w:hAnsi="Candara" w:cs="Helvetica"/>
          <w:b/>
          <w:bCs/>
          <w:iCs/>
          <w:sz w:val="22"/>
          <w:szCs w:val="22"/>
          <w:highlight w:val="magenta"/>
          <w:lang w:val="en-GB"/>
        </w:rPr>
        <w:t>Y</w:t>
      </w:r>
      <w:r w:rsidR="004717DD" w:rsidRPr="00BB634C">
        <w:rPr>
          <w:rFonts w:ascii="Candara" w:hAnsi="Candara" w:cs="Helvetica"/>
          <w:b/>
          <w:bCs/>
          <w:iCs/>
          <w:sz w:val="22"/>
          <w:szCs w:val="22"/>
          <w:highlight w:val="magenta"/>
          <w:lang w:val="en-GB"/>
        </w:rPr>
        <w:t>our backup strategy</w:t>
      </w:r>
      <w:r w:rsidR="004717DD" w:rsidRPr="00E36C64">
        <w:rPr>
          <w:rFonts w:ascii="Candara" w:hAnsi="Candara" w:cs="Helvetica"/>
          <w:bCs/>
          <w:iCs/>
          <w:sz w:val="22"/>
          <w:szCs w:val="22"/>
          <w:lang w:val="en-GB"/>
        </w:rPr>
        <w:br/>
        <w:t>To back up all of the data types listed above, you will need a combination of software and process</w:t>
      </w:r>
      <w:r w:rsidR="00577652">
        <w:rPr>
          <w:rFonts w:ascii="Candara" w:hAnsi="Candara" w:cs="Helvetica"/>
          <w:bCs/>
          <w:iCs/>
          <w:sz w:val="22"/>
          <w:szCs w:val="22"/>
          <w:lang w:val="en-GB"/>
        </w:rPr>
        <w:t>es</w:t>
      </w:r>
      <w:r w:rsidR="004717DD" w:rsidRPr="00E36C64">
        <w:rPr>
          <w:rFonts w:ascii="Candara" w:hAnsi="Candara" w:cs="Helvetica"/>
          <w:bCs/>
          <w:iCs/>
          <w:sz w:val="22"/>
          <w:szCs w:val="22"/>
          <w:lang w:val="en-GB"/>
        </w:rPr>
        <w:t xml:space="preserve">. </w:t>
      </w:r>
      <w:r w:rsidR="00577652">
        <w:rPr>
          <w:rFonts w:ascii="Candara" w:hAnsi="Candara" w:cs="Helvetica"/>
          <w:bCs/>
          <w:iCs/>
          <w:sz w:val="22"/>
          <w:szCs w:val="22"/>
          <w:lang w:val="en-GB"/>
        </w:rPr>
        <w:t>Basically</w:t>
      </w:r>
      <w:r w:rsidR="004717DD" w:rsidRPr="00E36C64">
        <w:rPr>
          <w:rFonts w:ascii="Candara" w:hAnsi="Candara" w:cs="Helvetica"/>
          <w:bCs/>
          <w:iCs/>
          <w:sz w:val="22"/>
          <w:szCs w:val="22"/>
          <w:lang w:val="en-GB"/>
        </w:rPr>
        <w:t>, you need to make sure that each data type is stored in at least two separate locations.</w:t>
      </w:r>
    </w:p>
    <w:p w14:paraId="3359ABBF" w14:textId="77777777" w:rsidR="00D463AD" w:rsidRDefault="00D463AD"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36403DF6" w14:textId="77777777" w:rsidR="00D463AD" w:rsidRDefault="004717DD" w:rsidP="00BE25EA">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D463AD">
        <w:rPr>
          <w:rFonts w:ascii="Candara" w:hAnsi="Candara" w:cs="Helvetica"/>
          <w:b/>
          <w:bCs/>
          <w:iCs/>
          <w:sz w:val="22"/>
          <w:szCs w:val="22"/>
          <w:lang w:val="en-GB"/>
        </w:rPr>
        <w:t>Electronic documents</w:t>
      </w:r>
      <w:r w:rsidRPr="00D463AD">
        <w:rPr>
          <w:rFonts w:ascii="Candara" w:hAnsi="Candara" w:cs="Helvetica"/>
          <w:bCs/>
          <w:iCs/>
          <w:sz w:val="22"/>
          <w:szCs w:val="22"/>
          <w:lang w:val="en-GB"/>
        </w:rPr>
        <w:t xml:space="preserve"> - Create a full backup of the documents on your computer using a program like </w:t>
      </w:r>
      <w:proofErr w:type="spellStart"/>
      <w:r w:rsidRPr="00D463AD">
        <w:rPr>
          <w:rFonts w:ascii="Candara" w:hAnsi="Candara" w:cs="Helvetica"/>
          <w:bCs/>
          <w:iCs/>
          <w:sz w:val="22"/>
          <w:szCs w:val="22"/>
          <w:lang w:val="en-GB"/>
        </w:rPr>
        <w:t>Cobian</w:t>
      </w:r>
      <w:proofErr w:type="spellEnd"/>
      <w:r w:rsidRPr="00D463AD">
        <w:rPr>
          <w:rFonts w:ascii="Candara" w:hAnsi="Candara" w:cs="Helvetica"/>
          <w:bCs/>
          <w:iCs/>
          <w:sz w:val="22"/>
          <w:szCs w:val="22"/>
          <w:lang w:val="en-GB"/>
        </w:rPr>
        <w:t xml:space="preserve"> Backup, which is described in more detail below. Store the backup on something portable so that you can take it home or to some other safe location. External hard drives, CD/DVDs or USB memory sticks are possible choices. Because this category of data often contains the most sensitive information, it is important </w:t>
      </w:r>
      <w:r w:rsidR="00464583" w:rsidRPr="00D463AD">
        <w:rPr>
          <w:rFonts w:ascii="Candara" w:hAnsi="Candara" w:cs="Helvetica"/>
          <w:bCs/>
          <w:iCs/>
          <w:sz w:val="22"/>
          <w:szCs w:val="22"/>
          <w:lang w:val="en-GB"/>
        </w:rPr>
        <w:t>to</w:t>
      </w:r>
      <w:r w:rsidRPr="00D463AD">
        <w:rPr>
          <w:rFonts w:ascii="Candara" w:hAnsi="Candara" w:cs="Helvetica"/>
          <w:bCs/>
          <w:iCs/>
          <w:sz w:val="22"/>
          <w:szCs w:val="22"/>
          <w:lang w:val="en-GB"/>
        </w:rPr>
        <w:t xml:space="preserve"> protect your electronic document backups using encryption. You can learn how to do this in </w:t>
      </w:r>
      <w:r w:rsidR="00464583" w:rsidRPr="00D463AD">
        <w:rPr>
          <w:rFonts w:ascii="Candara" w:hAnsi="Candara" w:cs="Helvetica"/>
          <w:bCs/>
          <w:iCs/>
          <w:sz w:val="22"/>
          <w:szCs w:val="22"/>
          <w:lang w:val="en-GB"/>
        </w:rPr>
        <w:t xml:space="preserve">the </w:t>
      </w:r>
      <w:r w:rsidR="00464583" w:rsidRPr="00D463AD">
        <w:rPr>
          <w:rFonts w:ascii="Candara" w:hAnsi="Candara" w:cs="Helvetica"/>
          <w:bCs/>
          <w:iCs/>
          <w:sz w:val="22"/>
          <w:szCs w:val="22"/>
          <w:highlight w:val="yellow"/>
          <w:lang w:val="en-GB"/>
        </w:rPr>
        <w:t>Protecting Files lesson</w:t>
      </w:r>
      <w:r w:rsidRPr="00D463AD">
        <w:rPr>
          <w:rFonts w:ascii="Candara" w:hAnsi="Candara" w:cs="Helvetica"/>
          <w:bCs/>
          <w:iCs/>
          <w:sz w:val="22"/>
          <w:szCs w:val="22"/>
          <w:lang w:val="en-GB"/>
        </w:rPr>
        <w:t xml:space="preserve"> and in the </w:t>
      </w:r>
      <w:proofErr w:type="spellStart"/>
      <w:r w:rsidRPr="00D463AD">
        <w:rPr>
          <w:rFonts w:ascii="Candara" w:hAnsi="Candara" w:cs="Helvetica"/>
          <w:bCs/>
          <w:iCs/>
          <w:sz w:val="22"/>
          <w:szCs w:val="22"/>
          <w:highlight w:val="yellow"/>
          <w:lang w:val="en-GB"/>
        </w:rPr>
        <w:t>TrueCrypt</w:t>
      </w:r>
      <w:proofErr w:type="spellEnd"/>
      <w:r w:rsidRPr="00D463AD">
        <w:rPr>
          <w:rFonts w:ascii="Candara" w:hAnsi="Candara" w:cs="Helvetica"/>
          <w:bCs/>
          <w:iCs/>
          <w:sz w:val="22"/>
          <w:szCs w:val="22"/>
          <w:highlight w:val="yellow"/>
          <w:lang w:val="en-GB"/>
        </w:rPr>
        <w:t xml:space="preserve"> Guide</w:t>
      </w:r>
      <w:r w:rsidR="00D463AD">
        <w:rPr>
          <w:rFonts w:ascii="Candara" w:hAnsi="Candara" w:cs="Helvetica"/>
          <w:bCs/>
          <w:iCs/>
          <w:sz w:val="22"/>
          <w:szCs w:val="22"/>
          <w:lang w:val="en-GB"/>
        </w:rPr>
        <w:t>.</w:t>
      </w:r>
    </w:p>
    <w:p w14:paraId="178507CF" w14:textId="77777777" w:rsidR="00D463AD" w:rsidRDefault="004717DD" w:rsidP="00BE25EA">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D463AD">
        <w:rPr>
          <w:rFonts w:ascii="Candara" w:hAnsi="Candara" w:cs="Helvetica"/>
          <w:b/>
          <w:bCs/>
          <w:iCs/>
          <w:sz w:val="22"/>
          <w:szCs w:val="22"/>
          <w:lang w:val="en-GB"/>
        </w:rPr>
        <w:t>Program databases</w:t>
      </w:r>
      <w:r w:rsidRPr="00D463AD">
        <w:rPr>
          <w:rFonts w:ascii="Candara" w:hAnsi="Candara" w:cs="Helvetica"/>
          <w:bCs/>
          <w:iCs/>
          <w:sz w:val="22"/>
          <w:szCs w:val="22"/>
          <w:lang w:val="en-GB"/>
        </w:rPr>
        <w:t xml:space="preserve"> - </w:t>
      </w:r>
      <w:r w:rsidR="009224C3" w:rsidRPr="00D463AD">
        <w:rPr>
          <w:rFonts w:ascii="Candara" w:hAnsi="Candara" w:cs="Helvetica"/>
          <w:bCs/>
          <w:iCs/>
          <w:sz w:val="22"/>
          <w:szCs w:val="22"/>
          <w:lang w:val="en-GB"/>
        </w:rPr>
        <w:t xml:space="preserve">If you use a calendar application or an electronic address book, for example, you will need to find the folder in which these programs store their data. </w:t>
      </w:r>
      <w:r w:rsidRPr="00D463AD">
        <w:rPr>
          <w:rFonts w:ascii="Candara" w:hAnsi="Candara" w:cs="Helvetica"/>
          <w:bCs/>
          <w:iCs/>
          <w:sz w:val="22"/>
          <w:szCs w:val="22"/>
          <w:lang w:val="en-GB"/>
        </w:rPr>
        <w:t>Once you have determined the location of your program databases, you can back them up in the same way as electronic documents.</w:t>
      </w:r>
      <w:r w:rsidR="009224C3" w:rsidRPr="00D463AD">
        <w:rPr>
          <w:rFonts w:ascii="Candara" w:hAnsi="Candara" w:cs="Helvetica"/>
          <w:bCs/>
          <w:iCs/>
          <w:sz w:val="22"/>
          <w:szCs w:val="22"/>
          <w:lang w:val="en-GB"/>
        </w:rPr>
        <w:t xml:space="preserve"> </w:t>
      </w:r>
    </w:p>
    <w:p w14:paraId="148D47D3" w14:textId="77777777" w:rsidR="00D463AD" w:rsidRDefault="004717DD" w:rsidP="00BE25EA">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D463AD">
        <w:rPr>
          <w:rFonts w:ascii="Candara" w:hAnsi="Candara" w:cs="Helvetica"/>
          <w:b/>
          <w:bCs/>
          <w:iCs/>
          <w:sz w:val="22"/>
          <w:szCs w:val="22"/>
          <w:lang w:val="en-GB"/>
        </w:rPr>
        <w:t>Email</w:t>
      </w:r>
      <w:r w:rsidRPr="00D463AD">
        <w:rPr>
          <w:rFonts w:ascii="Candara" w:hAnsi="Candara" w:cs="Helvetica"/>
          <w:bCs/>
          <w:iCs/>
          <w:sz w:val="22"/>
          <w:szCs w:val="22"/>
          <w:lang w:val="en-GB"/>
        </w:rPr>
        <w:t xml:space="preserve"> - Rather than accessing your email only through a web browser, install an email client like Thunderbird and configure it to work with your account. The </w:t>
      </w:r>
      <w:r w:rsidRPr="00D463AD">
        <w:rPr>
          <w:rFonts w:ascii="Candara" w:hAnsi="Candara" w:cs="Helvetica"/>
          <w:bCs/>
          <w:iCs/>
          <w:sz w:val="22"/>
          <w:szCs w:val="22"/>
          <w:highlight w:val="yellow"/>
          <w:lang w:val="en-GB"/>
        </w:rPr>
        <w:t>Thunderbird Guide</w:t>
      </w:r>
      <w:r w:rsidRPr="00D463AD">
        <w:rPr>
          <w:rFonts w:ascii="Candara" w:hAnsi="Candara" w:cs="Helvetica"/>
          <w:bCs/>
          <w:iCs/>
          <w:sz w:val="22"/>
          <w:szCs w:val="22"/>
          <w:lang w:val="en-GB"/>
        </w:rPr>
        <w:t xml:space="preserve"> explains in detail how to do this. Also most webmail services will provide instructions on how to use such programs and, often, how to import your email addresses into them. If you choose to move your old email messages to your computer so they are not stored on the se</w:t>
      </w:r>
      <w:r w:rsidR="009A0B00" w:rsidRPr="00D463AD">
        <w:rPr>
          <w:rFonts w:ascii="Candara" w:hAnsi="Candara" w:cs="Helvetica"/>
          <w:bCs/>
          <w:iCs/>
          <w:sz w:val="22"/>
          <w:szCs w:val="22"/>
          <w:lang w:val="en-GB"/>
        </w:rPr>
        <w:t>rver for security reasons</w:t>
      </w:r>
      <w:r w:rsidRPr="00D463AD">
        <w:rPr>
          <w:rFonts w:ascii="Candara" w:hAnsi="Candara" w:cs="Helvetica"/>
          <w:bCs/>
          <w:iCs/>
          <w:sz w:val="22"/>
          <w:szCs w:val="22"/>
          <w:lang w:val="en-GB"/>
        </w:rPr>
        <w:t>, make sure that you include them in the backup of electr</w:t>
      </w:r>
      <w:r w:rsidR="00D463AD">
        <w:rPr>
          <w:rFonts w:ascii="Candara" w:hAnsi="Candara" w:cs="Helvetica"/>
          <w:bCs/>
          <w:iCs/>
          <w:sz w:val="22"/>
          <w:szCs w:val="22"/>
          <w:lang w:val="en-GB"/>
        </w:rPr>
        <w:t>onic documents described above.</w:t>
      </w:r>
    </w:p>
    <w:p w14:paraId="62F88EE7" w14:textId="77777777" w:rsidR="00D463AD" w:rsidRDefault="004717DD" w:rsidP="00BE25EA">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D463AD">
        <w:rPr>
          <w:rFonts w:ascii="Candara" w:hAnsi="Candara" w:cs="Helvetica"/>
          <w:b/>
          <w:bCs/>
          <w:iCs/>
          <w:sz w:val="22"/>
          <w:szCs w:val="22"/>
          <w:lang w:val="en-GB"/>
        </w:rPr>
        <w:t>Mobile phone contents</w:t>
      </w:r>
      <w:r w:rsidRPr="00D463AD">
        <w:rPr>
          <w:rFonts w:ascii="Candara" w:hAnsi="Candara" w:cs="Helvetica"/>
          <w:bCs/>
          <w:iCs/>
          <w:sz w:val="22"/>
          <w:szCs w:val="22"/>
          <w:lang w:val="en-GB"/>
        </w:rPr>
        <w:t xml:space="preserve"> - To back up the phone numbers and text messages on your mobile phone, you can connect it to your computer using the appropriate software, which is generally available from the website of the company that manufactured your phone. You may need to buy </w:t>
      </w:r>
      <w:r w:rsidR="00D463AD">
        <w:rPr>
          <w:rFonts w:ascii="Candara" w:hAnsi="Candara" w:cs="Helvetica"/>
          <w:bCs/>
          <w:iCs/>
          <w:sz w:val="22"/>
          <w:szCs w:val="22"/>
          <w:lang w:val="en-GB"/>
        </w:rPr>
        <w:t>a special USB cable to do this.</w:t>
      </w:r>
    </w:p>
    <w:p w14:paraId="507A4CF5" w14:textId="77777777" w:rsidR="00D463AD" w:rsidRDefault="004717DD" w:rsidP="00BE25EA">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D463AD">
        <w:rPr>
          <w:rFonts w:ascii="Candara" w:hAnsi="Candara" w:cs="Helvetica"/>
          <w:b/>
          <w:bCs/>
          <w:iCs/>
          <w:sz w:val="22"/>
          <w:szCs w:val="22"/>
          <w:lang w:val="en-GB"/>
        </w:rPr>
        <w:t>Printed documents</w:t>
      </w:r>
      <w:r w:rsidRPr="00D463AD">
        <w:rPr>
          <w:rFonts w:ascii="Candara" w:hAnsi="Candara" w:cs="Helvetica"/>
          <w:bCs/>
          <w:iCs/>
          <w:sz w:val="22"/>
          <w:szCs w:val="22"/>
          <w:lang w:val="en-GB"/>
        </w:rPr>
        <w:t xml:space="preserve"> - Where possible, you should scan all of your important papers, then back them up along with your other electronic</w:t>
      </w:r>
      <w:r w:rsidR="00D463AD">
        <w:rPr>
          <w:rFonts w:ascii="Candara" w:hAnsi="Candara" w:cs="Helvetica"/>
          <w:bCs/>
          <w:iCs/>
          <w:sz w:val="22"/>
          <w:szCs w:val="22"/>
          <w:lang w:val="en-GB"/>
        </w:rPr>
        <w:t xml:space="preserve"> documents, as discussed above.</w:t>
      </w:r>
    </w:p>
    <w:p w14:paraId="226F2289" w14:textId="77777777" w:rsidR="00D463AD" w:rsidRDefault="00D463AD" w:rsidP="00D46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5EF2A26E" w14:textId="53336BF8" w:rsidR="009224C3" w:rsidRPr="00D463AD" w:rsidRDefault="00BB634C" w:rsidP="00D46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BB634C">
        <w:rPr>
          <w:rFonts w:ascii="Candara" w:hAnsi="Candara" w:cs="Helvetica"/>
          <w:b/>
          <w:bCs/>
          <w:iCs/>
          <w:sz w:val="22"/>
          <w:szCs w:val="22"/>
          <w:highlight w:val="magenta"/>
          <w:lang w:val="en-GB"/>
        </w:rPr>
        <w:t xml:space="preserve">4. </w:t>
      </w:r>
      <w:r w:rsidR="004717DD" w:rsidRPr="00BB634C">
        <w:rPr>
          <w:rFonts w:ascii="Candara" w:hAnsi="Candara" w:cs="Helvetica"/>
          <w:b/>
          <w:bCs/>
          <w:iCs/>
          <w:sz w:val="22"/>
          <w:szCs w:val="22"/>
          <w:highlight w:val="magenta"/>
          <w:lang w:val="en-GB"/>
        </w:rPr>
        <w:t>Storage devices</w:t>
      </w:r>
      <w:r w:rsidR="004717DD" w:rsidRPr="00D463AD">
        <w:rPr>
          <w:rFonts w:ascii="Candara" w:hAnsi="Candara" w:cs="Helvetica"/>
          <w:bCs/>
          <w:iCs/>
          <w:sz w:val="22"/>
          <w:szCs w:val="22"/>
          <w:lang w:val="en-GB"/>
        </w:rPr>
        <w:br/>
        <w:t xml:space="preserve">Before you can back up your </w:t>
      </w:r>
      <w:r w:rsidR="008B43DE" w:rsidRPr="00D463AD">
        <w:rPr>
          <w:rFonts w:ascii="Candara" w:hAnsi="Candara" w:cs="Helvetica"/>
          <w:bCs/>
          <w:iCs/>
          <w:sz w:val="22"/>
          <w:szCs w:val="22"/>
          <w:lang w:val="en-GB"/>
        </w:rPr>
        <w:t>data</w:t>
      </w:r>
      <w:r w:rsidR="004717DD" w:rsidRPr="00D463AD">
        <w:rPr>
          <w:rFonts w:ascii="Candara" w:hAnsi="Candara" w:cs="Helvetica"/>
          <w:bCs/>
          <w:iCs/>
          <w:sz w:val="22"/>
          <w:szCs w:val="22"/>
          <w:lang w:val="en-GB"/>
        </w:rPr>
        <w:t xml:space="preserve">, you must decide what kind </w:t>
      </w:r>
      <w:r w:rsidR="009224C3" w:rsidRPr="00D463AD">
        <w:rPr>
          <w:rFonts w:ascii="Candara" w:hAnsi="Candara" w:cs="Helvetica"/>
          <w:bCs/>
          <w:iCs/>
          <w:sz w:val="22"/>
          <w:szCs w:val="22"/>
          <w:lang w:val="en-GB"/>
        </w:rPr>
        <w:t>of storage device you will use.</w:t>
      </w:r>
    </w:p>
    <w:p w14:paraId="13854B17" w14:textId="77777777" w:rsidR="008B43DE" w:rsidRDefault="008B43DE" w:rsidP="00E36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4BD560BF" w14:textId="7A2E798E" w:rsidR="0054609B" w:rsidRPr="0054609B" w:rsidRDefault="004717DD" w:rsidP="00BE25E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9224C3">
        <w:rPr>
          <w:rFonts w:ascii="Candara" w:hAnsi="Candara" w:cs="Helvetica"/>
          <w:b/>
          <w:bCs/>
          <w:iCs/>
          <w:sz w:val="22"/>
          <w:szCs w:val="22"/>
          <w:lang w:val="en-GB"/>
        </w:rPr>
        <w:t xml:space="preserve">USB </w:t>
      </w:r>
      <w:r w:rsidRPr="008B43DE">
        <w:rPr>
          <w:rFonts w:ascii="Candara" w:hAnsi="Candara" w:cs="Helvetica"/>
          <w:b/>
          <w:bCs/>
          <w:iCs/>
          <w:sz w:val="22"/>
          <w:szCs w:val="22"/>
          <w:lang w:val="en-GB"/>
        </w:rPr>
        <w:t xml:space="preserve">sticks </w:t>
      </w:r>
      <w:r w:rsidR="008B43DE" w:rsidRPr="008B43DE">
        <w:rPr>
          <w:rFonts w:ascii="Candara" w:hAnsi="Candara" w:cs="Helvetica"/>
          <w:b/>
          <w:bCs/>
          <w:iCs/>
          <w:sz w:val="22"/>
          <w:szCs w:val="22"/>
          <w:lang w:val="en-GB"/>
        </w:rPr>
        <w:t>or external hard drives</w:t>
      </w:r>
      <w:r w:rsidR="008B43DE">
        <w:rPr>
          <w:rFonts w:ascii="Candara" w:hAnsi="Candara" w:cs="Helvetica"/>
          <w:bCs/>
          <w:iCs/>
          <w:sz w:val="22"/>
          <w:szCs w:val="22"/>
          <w:lang w:val="en-GB"/>
        </w:rPr>
        <w:t xml:space="preserve"> </w:t>
      </w:r>
      <w:r w:rsidR="004B198F">
        <w:rPr>
          <w:rFonts w:ascii="Candara" w:hAnsi="Candara" w:cs="Helvetica"/>
          <w:bCs/>
          <w:iCs/>
          <w:sz w:val="22"/>
          <w:szCs w:val="22"/>
          <w:lang w:val="en-GB"/>
        </w:rPr>
        <w:t>–</w:t>
      </w:r>
      <w:r w:rsidRPr="009224C3">
        <w:rPr>
          <w:rFonts w:ascii="Candara" w:hAnsi="Candara" w:cs="Helvetica"/>
          <w:bCs/>
          <w:iCs/>
          <w:sz w:val="22"/>
          <w:szCs w:val="22"/>
          <w:lang w:val="en-GB"/>
        </w:rPr>
        <w:t xml:space="preserve"> </w:t>
      </w:r>
      <w:r w:rsidR="008B43DE">
        <w:rPr>
          <w:rFonts w:ascii="Candara" w:hAnsi="Candara" w:cs="Helvetica"/>
          <w:bCs/>
          <w:iCs/>
          <w:sz w:val="22"/>
          <w:szCs w:val="22"/>
          <w:lang w:val="en-GB"/>
        </w:rPr>
        <w:t>These are i</w:t>
      </w:r>
      <w:r w:rsidRPr="009224C3">
        <w:rPr>
          <w:rFonts w:ascii="Candara" w:hAnsi="Candara" w:cs="Helvetica"/>
          <w:bCs/>
          <w:iCs/>
          <w:sz w:val="22"/>
          <w:szCs w:val="22"/>
          <w:lang w:val="en-GB"/>
        </w:rPr>
        <w:t xml:space="preserve">nexpensive, </w:t>
      </w:r>
      <w:r w:rsidR="008B43DE">
        <w:rPr>
          <w:rFonts w:ascii="Candara" w:hAnsi="Candara" w:cs="Helvetica"/>
          <w:bCs/>
          <w:iCs/>
          <w:sz w:val="22"/>
          <w:szCs w:val="22"/>
          <w:lang w:val="en-GB"/>
        </w:rPr>
        <w:t xml:space="preserve">offer large capacity, </w:t>
      </w:r>
      <w:r w:rsidR="0054609B">
        <w:rPr>
          <w:rFonts w:ascii="Candara" w:hAnsi="Candara" w:cs="Helvetica"/>
          <w:bCs/>
          <w:iCs/>
          <w:sz w:val="22"/>
          <w:szCs w:val="22"/>
          <w:lang w:val="en-GB"/>
        </w:rPr>
        <w:t xml:space="preserve">and </w:t>
      </w:r>
      <w:r w:rsidRPr="009224C3">
        <w:rPr>
          <w:rFonts w:ascii="Candara" w:hAnsi="Candara" w:cs="Helvetica"/>
          <w:bCs/>
          <w:iCs/>
          <w:sz w:val="22"/>
          <w:szCs w:val="22"/>
          <w:lang w:val="en-GB"/>
        </w:rPr>
        <w:t xml:space="preserve">are easy to </w:t>
      </w:r>
      <w:r w:rsidR="008B43DE">
        <w:rPr>
          <w:rFonts w:ascii="Candara" w:hAnsi="Candara" w:cs="Helvetica"/>
          <w:bCs/>
          <w:iCs/>
          <w:sz w:val="22"/>
          <w:szCs w:val="22"/>
          <w:lang w:val="en-GB"/>
        </w:rPr>
        <w:t>overwrite numerous times</w:t>
      </w:r>
      <w:r w:rsidR="0054609B">
        <w:rPr>
          <w:rFonts w:ascii="Candara" w:hAnsi="Candara" w:cs="Helvetica"/>
          <w:bCs/>
          <w:iCs/>
          <w:sz w:val="22"/>
          <w:szCs w:val="22"/>
          <w:lang w:val="en-GB"/>
        </w:rPr>
        <w:t>.</w:t>
      </w:r>
      <w:r w:rsidR="008B43DE">
        <w:rPr>
          <w:rFonts w:ascii="Candara" w:hAnsi="Candara" w:cs="Helvetica"/>
          <w:bCs/>
          <w:iCs/>
          <w:sz w:val="22"/>
          <w:szCs w:val="22"/>
          <w:lang w:val="en-GB"/>
        </w:rPr>
        <w:t xml:space="preserve"> </w:t>
      </w:r>
      <w:r w:rsidR="0054609B">
        <w:rPr>
          <w:rFonts w:ascii="Candara" w:hAnsi="Candara" w:cs="Helvetica"/>
          <w:bCs/>
          <w:iCs/>
          <w:sz w:val="22"/>
          <w:szCs w:val="22"/>
          <w:lang w:val="en-GB"/>
        </w:rPr>
        <w:t>USB sticks often</w:t>
      </w:r>
      <w:r w:rsidR="008B43DE">
        <w:rPr>
          <w:rFonts w:ascii="Candara" w:hAnsi="Candara" w:cs="Helvetica"/>
          <w:bCs/>
          <w:iCs/>
          <w:sz w:val="22"/>
          <w:szCs w:val="22"/>
          <w:lang w:val="en-GB"/>
        </w:rPr>
        <w:t xml:space="preserve"> have a lifetime of approximately ten years</w:t>
      </w:r>
      <w:r w:rsidR="0054609B">
        <w:rPr>
          <w:rFonts w:ascii="Candara" w:hAnsi="Candara" w:cs="Helvetica"/>
          <w:bCs/>
          <w:iCs/>
          <w:sz w:val="22"/>
          <w:szCs w:val="22"/>
          <w:lang w:val="en-GB"/>
        </w:rPr>
        <w:t>, with external hard drives lasting longer.</w:t>
      </w:r>
    </w:p>
    <w:p w14:paraId="79775008" w14:textId="2650F53F" w:rsidR="009224C3" w:rsidRDefault="00710247" w:rsidP="00BE25E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9224C3">
        <w:rPr>
          <w:rFonts w:ascii="Candara" w:hAnsi="Candara" w:cs="Helvetica"/>
          <w:b/>
          <w:bCs/>
          <w:iCs/>
          <w:sz w:val="22"/>
          <w:szCs w:val="22"/>
          <w:lang w:val="en-GB"/>
        </w:rPr>
        <w:t>CDs</w:t>
      </w:r>
      <w:r w:rsidRPr="009224C3">
        <w:rPr>
          <w:rFonts w:ascii="Candara" w:hAnsi="Candara" w:cs="Helvetica"/>
          <w:bCs/>
          <w:iCs/>
          <w:sz w:val="22"/>
          <w:szCs w:val="22"/>
          <w:lang w:val="en-GB"/>
        </w:rPr>
        <w:t xml:space="preserve"> –</w:t>
      </w:r>
      <w:r w:rsidR="004717DD" w:rsidRPr="009224C3">
        <w:rPr>
          <w:rFonts w:ascii="Candara" w:hAnsi="Candara" w:cs="Helvetica"/>
          <w:bCs/>
          <w:iCs/>
          <w:sz w:val="22"/>
          <w:szCs w:val="22"/>
          <w:lang w:val="en-GB"/>
        </w:rPr>
        <w:t xml:space="preserve"> CDs store around 700 Megabytes (MB) of data. You will need a CD burner and blank discs. If you want to erase a CD and update the files stored on it, you will need to have a CD-RW burner and rewritable CDs. All major operating systems, including Windows XP, now include built-in software that can write CDs and CD-RWs. </w:t>
      </w:r>
      <w:r w:rsidR="0054609B">
        <w:rPr>
          <w:rFonts w:ascii="Candara" w:hAnsi="Candara" w:cs="Helvetica"/>
          <w:bCs/>
          <w:iCs/>
          <w:sz w:val="22"/>
          <w:szCs w:val="22"/>
          <w:lang w:val="en-GB"/>
        </w:rPr>
        <w:t>T</w:t>
      </w:r>
      <w:r w:rsidR="004717DD" w:rsidRPr="009224C3">
        <w:rPr>
          <w:rFonts w:ascii="Candara" w:hAnsi="Candara" w:cs="Helvetica"/>
          <w:bCs/>
          <w:iCs/>
          <w:sz w:val="22"/>
          <w:szCs w:val="22"/>
          <w:lang w:val="en-GB"/>
        </w:rPr>
        <w:t>hese discs may begin to dete</w:t>
      </w:r>
      <w:r w:rsidR="008B43DE">
        <w:rPr>
          <w:rFonts w:ascii="Candara" w:hAnsi="Candara" w:cs="Helvetica"/>
          <w:bCs/>
          <w:iCs/>
          <w:sz w:val="22"/>
          <w:szCs w:val="22"/>
          <w:lang w:val="en-GB"/>
        </w:rPr>
        <w:t>riorate after five or ten years</w:t>
      </w:r>
      <w:r w:rsidRPr="009224C3">
        <w:rPr>
          <w:rFonts w:ascii="Candara" w:hAnsi="Candara" w:cs="Helvetica"/>
          <w:bCs/>
          <w:iCs/>
          <w:sz w:val="22"/>
          <w:szCs w:val="22"/>
          <w:lang w:val="en-GB"/>
        </w:rPr>
        <w:t>.</w:t>
      </w:r>
    </w:p>
    <w:p w14:paraId="414DF8F7" w14:textId="7B85FE8A" w:rsidR="009224C3" w:rsidRDefault="00710247" w:rsidP="00BE25E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9224C3">
        <w:rPr>
          <w:rFonts w:ascii="Candara" w:hAnsi="Candara" w:cs="Helvetica"/>
          <w:b/>
          <w:bCs/>
          <w:iCs/>
          <w:sz w:val="22"/>
          <w:szCs w:val="22"/>
          <w:lang w:val="en-GB"/>
        </w:rPr>
        <w:t>DVDs</w:t>
      </w:r>
      <w:r w:rsidR="004717DD" w:rsidRPr="009224C3">
        <w:rPr>
          <w:rFonts w:ascii="Candara" w:hAnsi="Candara" w:cs="Helvetica"/>
          <w:bCs/>
          <w:iCs/>
          <w:sz w:val="22"/>
          <w:szCs w:val="22"/>
          <w:lang w:val="en-GB"/>
        </w:rPr>
        <w:t xml:space="preserve"> - DVDs store up to 4.7 Gigabytes (GB) of data. They work much like CDs but require slightly more expensive DVD or DVD-RW burner, and appropriate discs. As with a CD, the data written on a normal DVD</w:t>
      </w:r>
      <w:r w:rsidR="009224C3">
        <w:rPr>
          <w:rFonts w:ascii="Candara" w:hAnsi="Candara" w:cs="Helvetica"/>
          <w:bCs/>
          <w:iCs/>
          <w:sz w:val="22"/>
          <w:szCs w:val="22"/>
          <w:lang w:val="en-GB"/>
        </w:rPr>
        <w:t xml:space="preserve"> will eventually begin to fade.</w:t>
      </w:r>
    </w:p>
    <w:p w14:paraId="59180564" w14:textId="3E318D37" w:rsidR="00A26C67" w:rsidRDefault="004717DD" w:rsidP="00BE25E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9224C3">
        <w:rPr>
          <w:rFonts w:ascii="Candara" w:hAnsi="Candara" w:cs="Helvetica"/>
          <w:b/>
          <w:bCs/>
          <w:iCs/>
          <w:sz w:val="22"/>
          <w:szCs w:val="22"/>
          <w:lang w:val="en-GB"/>
        </w:rPr>
        <w:t>Remote server</w:t>
      </w:r>
      <w:r w:rsidRPr="009224C3">
        <w:rPr>
          <w:rFonts w:ascii="Candara" w:hAnsi="Candara" w:cs="Helvetica"/>
          <w:bCs/>
          <w:iCs/>
          <w:sz w:val="22"/>
          <w:szCs w:val="22"/>
          <w:lang w:val="en-GB"/>
        </w:rPr>
        <w:t xml:space="preserve"> - A well-maintained network backup server may have almost unlimited capacity, but the speed and stability of your own Internet connection will determine whether or not this is a realistic option. </w:t>
      </w:r>
      <w:proofErr w:type="gramStart"/>
      <w:r w:rsidRPr="009224C3">
        <w:rPr>
          <w:rFonts w:ascii="Candara" w:hAnsi="Candara" w:cs="Helvetica"/>
          <w:bCs/>
          <w:iCs/>
          <w:sz w:val="22"/>
          <w:szCs w:val="22"/>
          <w:lang w:val="en-GB"/>
        </w:rPr>
        <w:t>Keep in mind that</w:t>
      </w:r>
      <w:proofErr w:type="gramEnd"/>
      <w:r w:rsidRPr="009224C3">
        <w:rPr>
          <w:rFonts w:ascii="Candara" w:hAnsi="Candara" w:cs="Helvetica"/>
          <w:bCs/>
          <w:iCs/>
          <w:sz w:val="22"/>
          <w:szCs w:val="22"/>
          <w:lang w:val="en-GB"/>
        </w:rPr>
        <w:t xml:space="preserve"> running a backup server in your own office, while faster than copying information over the Internet, violates the requirement that you keep a copy of your important data in two different physical locations. There are free storage services on the Internet, as well, but you should very carefully consider the risks of putting your information online and you should always encrypt your backups before uploading them to servers run by organisations or individuals whom you do not know and trust. </w:t>
      </w:r>
    </w:p>
    <w:p w14:paraId="7B96BD55" w14:textId="77777777" w:rsidR="00A26C67" w:rsidRDefault="00A26C67" w:rsidP="00A26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p>
    <w:p w14:paraId="6BC50BCB" w14:textId="76C1FBF5" w:rsidR="00710247" w:rsidRDefault="00BB634C" w:rsidP="00710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BB634C">
        <w:rPr>
          <w:rFonts w:ascii="Candara" w:hAnsi="Candara" w:cs="Helvetica"/>
          <w:b/>
          <w:bCs/>
          <w:iCs/>
          <w:sz w:val="22"/>
          <w:szCs w:val="22"/>
          <w:highlight w:val="magenta"/>
          <w:lang w:val="en-GB"/>
        </w:rPr>
        <w:t xml:space="preserve">5. </w:t>
      </w:r>
      <w:r w:rsidR="004717DD" w:rsidRPr="00BB634C">
        <w:rPr>
          <w:rFonts w:ascii="Candara" w:hAnsi="Candara" w:cs="Helvetica"/>
          <w:b/>
          <w:bCs/>
          <w:iCs/>
          <w:sz w:val="22"/>
          <w:szCs w:val="22"/>
          <w:highlight w:val="magenta"/>
          <w:lang w:val="en-GB"/>
        </w:rPr>
        <w:t>Backup Software</w:t>
      </w:r>
      <w:r w:rsidR="004717DD" w:rsidRPr="00A26C67">
        <w:rPr>
          <w:rFonts w:ascii="Candara" w:hAnsi="Candara" w:cs="Helvetica"/>
          <w:b/>
          <w:bCs/>
          <w:iCs/>
          <w:sz w:val="22"/>
          <w:szCs w:val="22"/>
          <w:lang w:val="en-GB"/>
        </w:rPr>
        <w:br/>
      </w:r>
      <w:proofErr w:type="spellStart"/>
      <w:r w:rsidR="004717DD" w:rsidRPr="00A26C67">
        <w:rPr>
          <w:rFonts w:ascii="Candara" w:hAnsi="Candara" w:cs="Helvetica"/>
          <w:bCs/>
          <w:iCs/>
          <w:sz w:val="22"/>
          <w:szCs w:val="22"/>
          <w:lang w:val="en-GB"/>
        </w:rPr>
        <w:t>Cobian</w:t>
      </w:r>
      <w:proofErr w:type="spellEnd"/>
      <w:r w:rsidR="004717DD" w:rsidRPr="00A26C67">
        <w:rPr>
          <w:rFonts w:ascii="Candara" w:hAnsi="Candara" w:cs="Helvetica"/>
          <w:bCs/>
          <w:iCs/>
          <w:sz w:val="22"/>
          <w:szCs w:val="22"/>
          <w:lang w:val="en-GB"/>
        </w:rPr>
        <w:t xml:space="preserve"> Backup is a user-friendly tool that can be set to run automatically, at regularly scheduled times, and to include only files that have changed since your last backup. It can also compres</w:t>
      </w:r>
      <w:r w:rsidR="00011501">
        <w:rPr>
          <w:rFonts w:ascii="Candara" w:hAnsi="Candara" w:cs="Helvetica"/>
          <w:bCs/>
          <w:iCs/>
          <w:sz w:val="22"/>
          <w:szCs w:val="22"/>
          <w:lang w:val="en-GB"/>
        </w:rPr>
        <w:t xml:space="preserve">s backups to make them smaller. You can learn how to install and run it in our </w:t>
      </w:r>
      <w:proofErr w:type="spellStart"/>
      <w:r w:rsidR="004717DD" w:rsidRPr="00577652">
        <w:rPr>
          <w:rFonts w:ascii="Candara" w:hAnsi="Candara" w:cs="Helvetica"/>
          <w:bCs/>
          <w:iCs/>
          <w:sz w:val="22"/>
          <w:szCs w:val="22"/>
          <w:highlight w:val="yellow"/>
          <w:lang w:val="en-GB"/>
        </w:rPr>
        <w:t>Cobian</w:t>
      </w:r>
      <w:proofErr w:type="spellEnd"/>
      <w:r w:rsidR="004717DD" w:rsidRPr="00577652">
        <w:rPr>
          <w:rFonts w:ascii="Candara" w:hAnsi="Candara" w:cs="Helvetica"/>
          <w:bCs/>
          <w:iCs/>
          <w:sz w:val="22"/>
          <w:szCs w:val="22"/>
          <w:highlight w:val="yellow"/>
          <w:lang w:val="en-GB"/>
        </w:rPr>
        <w:t xml:space="preserve"> Backup Guide</w:t>
      </w:r>
      <w:r w:rsidR="00011501">
        <w:rPr>
          <w:rFonts w:ascii="Candara" w:hAnsi="Candara" w:cs="Helvetica"/>
          <w:bCs/>
          <w:iCs/>
          <w:sz w:val="22"/>
          <w:szCs w:val="22"/>
          <w:lang w:val="en-GB"/>
        </w:rPr>
        <w:t>.</w:t>
      </w:r>
      <w:r w:rsidR="00A26C67">
        <w:rPr>
          <w:rFonts w:ascii="Candara" w:hAnsi="Candara" w:cs="Helvetica"/>
          <w:bCs/>
          <w:iCs/>
          <w:sz w:val="22"/>
          <w:szCs w:val="22"/>
          <w:lang w:val="en-GB"/>
        </w:rPr>
        <w:br/>
      </w:r>
    </w:p>
    <w:p w14:paraId="57CB99E1" w14:textId="016EE903" w:rsidR="00710247" w:rsidRPr="00710247" w:rsidRDefault="004717DD" w:rsidP="007102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When using these backup tools, there are a few things you can do to help you</w:t>
      </w:r>
      <w:r w:rsidR="00710247" w:rsidRPr="00710247">
        <w:rPr>
          <w:rFonts w:ascii="Candara" w:hAnsi="Candara" w:cs="Helvetica"/>
          <w:bCs/>
          <w:iCs/>
          <w:sz w:val="22"/>
          <w:szCs w:val="22"/>
          <w:lang w:val="en-GB"/>
        </w:rPr>
        <w:t>r backup system work smoothly:</w:t>
      </w:r>
    </w:p>
    <w:p w14:paraId="59C90F44" w14:textId="38DB27C7" w:rsidR="00710247" w:rsidRDefault="004717DD" w:rsidP="00BE25E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 xml:space="preserve">Organise the files on your computer. Try to move all of the folders that contain electronic documents you intend to back up into a single location, such as </w:t>
      </w:r>
      <w:r w:rsidR="00710247">
        <w:rPr>
          <w:rFonts w:ascii="Candara" w:hAnsi="Candara" w:cs="Helvetica"/>
          <w:bCs/>
          <w:iCs/>
          <w:sz w:val="22"/>
          <w:szCs w:val="22"/>
          <w:lang w:val="en-GB"/>
        </w:rPr>
        <w:t>inside the My Documents folder.</w:t>
      </w:r>
    </w:p>
    <w:p w14:paraId="0776808D" w14:textId="77777777" w:rsidR="00710247" w:rsidRDefault="004717DD" w:rsidP="00BE25E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If you use software that stores its data in an application database, you should first determine the location of that database. If it is not in a convenient location, see if the program will allow you to choose a new location for its database. If it does, you can put it in the same folde</w:t>
      </w:r>
      <w:r w:rsidR="00710247">
        <w:rPr>
          <w:rFonts w:ascii="Candara" w:hAnsi="Candara" w:cs="Helvetica"/>
          <w:bCs/>
          <w:iCs/>
          <w:sz w:val="22"/>
          <w:szCs w:val="22"/>
          <w:lang w:val="en-GB"/>
        </w:rPr>
        <w:t>r as your electronic documents.</w:t>
      </w:r>
    </w:p>
    <w:p w14:paraId="16DEAC40" w14:textId="77777777" w:rsidR="00710247" w:rsidRDefault="004717DD" w:rsidP="00BE25E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Create a regular schedule to perform your backup</w:t>
      </w:r>
      <w:r w:rsidR="00710247">
        <w:rPr>
          <w:rFonts w:ascii="Candara" w:hAnsi="Candara" w:cs="Helvetica"/>
          <w:bCs/>
          <w:iCs/>
          <w:sz w:val="22"/>
          <w:szCs w:val="22"/>
          <w:lang w:val="en-GB"/>
        </w:rPr>
        <w:t>.</w:t>
      </w:r>
    </w:p>
    <w:p w14:paraId="28442105" w14:textId="5D074F80" w:rsidR="00710247" w:rsidRDefault="004717DD" w:rsidP="00BE25E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 xml:space="preserve">Try to establish procedures for all of the staff in your office </w:t>
      </w:r>
      <w:proofErr w:type="gramStart"/>
      <w:r w:rsidRPr="00710247">
        <w:rPr>
          <w:rFonts w:ascii="Candara" w:hAnsi="Candara" w:cs="Helvetica"/>
          <w:bCs/>
          <w:iCs/>
          <w:sz w:val="22"/>
          <w:szCs w:val="22"/>
          <w:lang w:val="en-GB"/>
        </w:rPr>
        <w:t>who</w:t>
      </w:r>
      <w:proofErr w:type="gramEnd"/>
      <w:r w:rsidRPr="00710247">
        <w:rPr>
          <w:rFonts w:ascii="Candara" w:hAnsi="Candara" w:cs="Helvetica"/>
          <w:bCs/>
          <w:iCs/>
          <w:sz w:val="22"/>
          <w:szCs w:val="22"/>
          <w:lang w:val="en-GB"/>
        </w:rPr>
        <w:t xml:space="preserve"> do not already have a reliable, secure backup policy. Help your </w:t>
      </w:r>
      <w:r w:rsidR="00F90EFE">
        <w:rPr>
          <w:rFonts w:ascii="Candara" w:hAnsi="Candara" w:cs="Helvetica"/>
          <w:bCs/>
          <w:iCs/>
          <w:sz w:val="22"/>
          <w:szCs w:val="22"/>
          <w:lang w:val="en-GB"/>
        </w:rPr>
        <w:t>colleagues</w:t>
      </w:r>
      <w:r w:rsidRPr="00710247">
        <w:rPr>
          <w:rFonts w:ascii="Candara" w:hAnsi="Candara" w:cs="Helvetica"/>
          <w:bCs/>
          <w:iCs/>
          <w:sz w:val="22"/>
          <w:szCs w:val="22"/>
          <w:lang w:val="en-GB"/>
        </w:rPr>
        <w:t xml:space="preserve"> understan</w:t>
      </w:r>
      <w:r w:rsidR="00710247">
        <w:rPr>
          <w:rFonts w:ascii="Candara" w:hAnsi="Candara" w:cs="Helvetica"/>
          <w:bCs/>
          <w:iCs/>
          <w:sz w:val="22"/>
          <w:szCs w:val="22"/>
          <w:lang w:val="en-GB"/>
        </w:rPr>
        <w:t>d the importance of this issue.</w:t>
      </w:r>
    </w:p>
    <w:p w14:paraId="53DE2076" w14:textId="1E1E9092" w:rsidR="004717DD" w:rsidRPr="00710247" w:rsidRDefault="004717DD" w:rsidP="00BE25E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710247">
        <w:rPr>
          <w:rFonts w:ascii="Candara" w:hAnsi="Candara" w:cs="Helvetica"/>
          <w:bCs/>
          <w:iCs/>
          <w:sz w:val="22"/>
          <w:szCs w:val="22"/>
          <w:lang w:val="en-GB"/>
        </w:rPr>
        <w:t xml:space="preserve">Make sure to test the process of recovering data from your backup. Remember that, in the end, it is the restore procedure, not the backup </w:t>
      </w:r>
      <w:r w:rsidR="00710247" w:rsidRPr="00710247">
        <w:rPr>
          <w:rFonts w:ascii="Candara" w:hAnsi="Candara" w:cs="Helvetica"/>
          <w:bCs/>
          <w:iCs/>
          <w:sz w:val="22"/>
          <w:szCs w:val="22"/>
          <w:lang w:val="en-GB"/>
        </w:rPr>
        <w:t>procedure, which</w:t>
      </w:r>
      <w:r w:rsidRPr="00710247">
        <w:rPr>
          <w:rFonts w:ascii="Candara" w:hAnsi="Candara" w:cs="Helvetica"/>
          <w:bCs/>
          <w:iCs/>
          <w:sz w:val="22"/>
          <w:szCs w:val="22"/>
          <w:lang w:val="en-GB"/>
        </w:rPr>
        <w:t xml:space="preserve"> you really care about!</w:t>
      </w:r>
    </w:p>
    <w:p w14:paraId="77A15AD2"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496FCEC4" w14:textId="536FD107" w:rsidR="008F6001" w:rsidRDefault="008F6001"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Once you have backed up your information or created a back-up process, you need to figure out a safe place to store it. Remember, this needs to be a different location to the one where the original information is! (</w:t>
      </w:r>
      <w:proofErr w:type="gramStart"/>
      <w:r>
        <w:rPr>
          <w:rFonts w:ascii="Candara" w:hAnsi="Candara" w:cs="Helvetica"/>
          <w:bCs/>
          <w:iCs/>
          <w:sz w:val="22"/>
          <w:szCs w:val="22"/>
          <w:lang w:val="en-GB"/>
        </w:rPr>
        <w:t>i</w:t>
      </w:r>
      <w:proofErr w:type="gramEnd"/>
      <w:r>
        <w:rPr>
          <w:rFonts w:ascii="Candara" w:hAnsi="Candara" w:cs="Helvetica"/>
          <w:bCs/>
          <w:iCs/>
          <w:sz w:val="22"/>
          <w:szCs w:val="22"/>
          <w:lang w:val="en-GB"/>
        </w:rPr>
        <w:t xml:space="preserve">.e. if backing up your office files, the </w:t>
      </w:r>
      <w:proofErr w:type="spellStart"/>
      <w:r>
        <w:rPr>
          <w:rFonts w:ascii="Candara" w:hAnsi="Candara" w:cs="Helvetica"/>
          <w:bCs/>
          <w:iCs/>
          <w:sz w:val="22"/>
          <w:szCs w:val="22"/>
          <w:lang w:val="en-GB"/>
        </w:rPr>
        <w:t>usb</w:t>
      </w:r>
      <w:proofErr w:type="spellEnd"/>
      <w:r>
        <w:rPr>
          <w:rFonts w:ascii="Candara" w:hAnsi="Candara" w:cs="Helvetica"/>
          <w:bCs/>
          <w:iCs/>
          <w:sz w:val="22"/>
          <w:szCs w:val="22"/>
          <w:lang w:val="en-GB"/>
        </w:rPr>
        <w:t xml:space="preserve"> stick you use should not be kept in the office)</w:t>
      </w:r>
    </w:p>
    <w:p w14:paraId="34519F17" w14:textId="67567486" w:rsidR="00287EC6" w:rsidRDefault="00287EC6"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6AEBE025" w14:textId="7A25BA0F" w:rsidR="004717DD" w:rsidRPr="00577652" w:rsidRDefault="00BB634C"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Cs/>
          <w:sz w:val="22"/>
          <w:szCs w:val="22"/>
          <w:lang w:val="en-GB"/>
        </w:rPr>
      </w:pPr>
      <w:r w:rsidRPr="00BB634C">
        <w:rPr>
          <w:rFonts w:ascii="Candara" w:hAnsi="Candara" w:cs="Helvetica"/>
          <w:b/>
          <w:bCs/>
          <w:iCs/>
          <w:sz w:val="22"/>
          <w:szCs w:val="22"/>
          <w:highlight w:val="magenta"/>
          <w:lang w:val="en-GB"/>
        </w:rPr>
        <w:t>6. A</w:t>
      </w:r>
      <w:r w:rsidR="004717DD" w:rsidRPr="00BB634C">
        <w:rPr>
          <w:rFonts w:ascii="Candara" w:hAnsi="Candara" w:cs="Helvetica"/>
          <w:b/>
          <w:bCs/>
          <w:iCs/>
          <w:sz w:val="22"/>
          <w:szCs w:val="22"/>
          <w:highlight w:val="magenta"/>
          <w:lang w:val="en-GB"/>
        </w:rPr>
        <w:t>ccidental file deletion</w:t>
      </w:r>
    </w:p>
    <w:p w14:paraId="412B32D3" w14:textId="0E7D02A0" w:rsidR="004717DD" w:rsidRP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4717DD">
        <w:rPr>
          <w:rFonts w:ascii="Candara" w:hAnsi="Candara" w:cs="Helvetica"/>
          <w:bCs/>
          <w:iCs/>
          <w:sz w:val="22"/>
          <w:szCs w:val="22"/>
          <w:lang w:val="en-GB"/>
        </w:rPr>
        <w:t xml:space="preserve">When you delete a file in </w:t>
      </w:r>
      <w:r w:rsidR="00401C37">
        <w:rPr>
          <w:rFonts w:ascii="Candara" w:hAnsi="Candara" w:cs="Helvetica"/>
          <w:bCs/>
          <w:iCs/>
          <w:sz w:val="22"/>
          <w:szCs w:val="22"/>
          <w:lang w:val="en-GB"/>
        </w:rPr>
        <w:t>on your computer</w:t>
      </w:r>
      <w:r w:rsidRPr="004717DD">
        <w:rPr>
          <w:rFonts w:ascii="Candara" w:hAnsi="Candara" w:cs="Helvetica"/>
          <w:bCs/>
          <w:iCs/>
          <w:sz w:val="22"/>
          <w:szCs w:val="22"/>
          <w:lang w:val="en-GB"/>
        </w:rPr>
        <w:t xml:space="preserve">, it </w:t>
      </w:r>
      <w:r w:rsidR="00401C37">
        <w:rPr>
          <w:rFonts w:ascii="Candara" w:hAnsi="Candara" w:cs="Helvetica"/>
          <w:bCs/>
          <w:iCs/>
          <w:sz w:val="22"/>
          <w:szCs w:val="22"/>
          <w:lang w:val="en-GB"/>
        </w:rPr>
        <w:t xml:space="preserve">usually </w:t>
      </w:r>
      <w:r w:rsidRPr="004717DD">
        <w:rPr>
          <w:rFonts w:ascii="Candara" w:hAnsi="Candara" w:cs="Helvetica"/>
          <w:bCs/>
          <w:iCs/>
          <w:sz w:val="22"/>
          <w:szCs w:val="22"/>
          <w:lang w:val="en-GB"/>
        </w:rPr>
        <w:t xml:space="preserve">disappears from view, but its contents </w:t>
      </w:r>
      <w:r w:rsidR="00401C37">
        <w:rPr>
          <w:rFonts w:ascii="Candara" w:hAnsi="Candara" w:cs="Helvetica"/>
          <w:bCs/>
          <w:iCs/>
          <w:sz w:val="22"/>
          <w:szCs w:val="22"/>
          <w:lang w:val="en-GB"/>
        </w:rPr>
        <w:t xml:space="preserve">actually </w:t>
      </w:r>
      <w:r w:rsidRPr="004717DD">
        <w:rPr>
          <w:rFonts w:ascii="Candara" w:hAnsi="Candara" w:cs="Helvetica"/>
          <w:bCs/>
          <w:iCs/>
          <w:sz w:val="22"/>
          <w:szCs w:val="22"/>
          <w:lang w:val="en-GB"/>
        </w:rPr>
        <w:t xml:space="preserve">remain. Even after you empty the Recycle Bin, information from the files you deleted can usually still be found on the hard drive. See </w:t>
      </w:r>
      <w:r w:rsidR="006F0207">
        <w:rPr>
          <w:rFonts w:ascii="Candara" w:hAnsi="Candara" w:cs="Helvetica"/>
          <w:bCs/>
          <w:iCs/>
          <w:sz w:val="22"/>
          <w:szCs w:val="22"/>
          <w:lang w:val="en-GB"/>
        </w:rPr>
        <w:t xml:space="preserve">the </w:t>
      </w:r>
      <w:r w:rsidR="006F0207" w:rsidRPr="006F0207">
        <w:rPr>
          <w:rFonts w:ascii="Candara" w:hAnsi="Candara" w:cs="Helvetica"/>
          <w:bCs/>
          <w:iCs/>
          <w:sz w:val="22"/>
          <w:szCs w:val="22"/>
          <w:highlight w:val="yellow"/>
          <w:lang w:val="en-GB"/>
        </w:rPr>
        <w:t>Deleting lesson</w:t>
      </w:r>
      <w:r w:rsidRPr="004717DD">
        <w:rPr>
          <w:rFonts w:ascii="Candara" w:hAnsi="Candara" w:cs="Helvetica"/>
          <w:bCs/>
          <w:iCs/>
          <w:sz w:val="22"/>
          <w:szCs w:val="22"/>
          <w:lang w:val="en-GB"/>
        </w:rPr>
        <w:t xml:space="preserve"> to learn more about this. Occasionally, if you accidentally delete an important file or folder, this security vulnerability can work to your advantage. There are several programs that can restore access to </w:t>
      </w:r>
      <w:proofErr w:type="gramStart"/>
      <w:r w:rsidRPr="004717DD">
        <w:rPr>
          <w:rFonts w:ascii="Candara" w:hAnsi="Candara" w:cs="Helvetica"/>
          <w:bCs/>
          <w:iCs/>
          <w:sz w:val="22"/>
          <w:szCs w:val="22"/>
          <w:lang w:val="en-GB"/>
        </w:rPr>
        <w:t>recently-deleted</w:t>
      </w:r>
      <w:proofErr w:type="gramEnd"/>
      <w:r w:rsidRPr="004717DD">
        <w:rPr>
          <w:rFonts w:ascii="Candara" w:hAnsi="Candara" w:cs="Helvetica"/>
          <w:bCs/>
          <w:iCs/>
          <w:sz w:val="22"/>
          <w:szCs w:val="22"/>
          <w:lang w:val="en-GB"/>
        </w:rPr>
        <w:t xml:space="preserve"> files,</w:t>
      </w:r>
      <w:r w:rsidR="006F0207">
        <w:rPr>
          <w:rFonts w:ascii="Candara" w:hAnsi="Candara" w:cs="Helvetica"/>
          <w:bCs/>
          <w:iCs/>
          <w:sz w:val="22"/>
          <w:szCs w:val="22"/>
          <w:lang w:val="en-GB"/>
        </w:rPr>
        <w:t xml:space="preserve"> including a tool called </w:t>
      </w:r>
      <w:proofErr w:type="spellStart"/>
      <w:r w:rsidRPr="00710247">
        <w:rPr>
          <w:rFonts w:ascii="Candara" w:hAnsi="Candara" w:cs="Helvetica"/>
          <w:bCs/>
          <w:iCs/>
          <w:sz w:val="22"/>
          <w:szCs w:val="22"/>
          <w:highlight w:val="yellow"/>
          <w:lang w:val="en-GB"/>
        </w:rPr>
        <w:t>Recuva</w:t>
      </w:r>
      <w:proofErr w:type="spellEnd"/>
      <w:r w:rsidRPr="00710247">
        <w:rPr>
          <w:rFonts w:ascii="Candara" w:hAnsi="Candara" w:cs="Helvetica"/>
          <w:bCs/>
          <w:iCs/>
          <w:sz w:val="22"/>
          <w:szCs w:val="22"/>
          <w:highlight w:val="yellow"/>
          <w:lang w:val="en-GB"/>
        </w:rPr>
        <w:t xml:space="preserve"> - File Recovery</w:t>
      </w:r>
      <w:r w:rsidR="006F0207">
        <w:rPr>
          <w:rFonts w:ascii="Candara" w:hAnsi="Candara" w:cs="Helvetica"/>
          <w:bCs/>
          <w:iCs/>
          <w:sz w:val="22"/>
          <w:szCs w:val="22"/>
          <w:lang w:val="en-GB"/>
        </w:rPr>
        <w:t>, which you can learn how to use in our tool guide.</w:t>
      </w:r>
    </w:p>
    <w:p w14:paraId="31499322" w14:textId="77777777" w:rsidR="004717DD" w:rsidRP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6E9E47F4" w14:textId="524312DA" w:rsidR="004717DD" w:rsidRPr="004717DD" w:rsidRDefault="00401C37"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Pr>
          <w:rFonts w:ascii="Candara" w:hAnsi="Candara" w:cs="Helvetica"/>
          <w:bCs/>
          <w:iCs/>
          <w:sz w:val="22"/>
          <w:szCs w:val="22"/>
          <w:lang w:val="en-GB"/>
        </w:rPr>
        <w:t>It</w:t>
      </w:r>
      <w:r w:rsidR="004717DD" w:rsidRPr="004717DD">
        <w:rPr>
          <w:rFonts w:ascii="Candara" w:hAnsi="Candara" w:cs="Helvetica"/>
          <w:bCs/>
          <w:iCs/>
          <w:sz w:val="22"/>
          <w:szCs w:val="22"/>
          <w:lang w:val="en-GB"/>
        </w:rPr>
        <w:t xml:space="preserve"> is important that you do as little as possible with your computer between deleting a file and attempting to restore it. The longer you use your computer before attempting to restore the file, the less likely it is that you will succeed. This also means that you should use the portable version of </w:t>
      </w:r>
      <w:proofErr w:type="spellStart"/>
      <w:r w:rsidR="004717DD" w:rsidRPr="004717DD">
        <w:rPr>
          <w:rFonts w:ascii="Candara" w:hAnsi="Candara" w:cs="Helvetica"/>
          <w:bCs/>
          <w:iCs/>
          <w:sz w:val="22"/>
          <w:szCs w:val="22"/>
          <w:lang w:val="en-GB"/>
        </w:rPr>
        <w:t>Recuva</w:t>
      </w:r>
      <w:proofErr w:type="spellEnd"/>
      <w:r w:rsidR="004717DD" w:rsidRPr="004717DD">
        <w:rPr>
          <w:rFonts w:ascii="Candara" w:hAnsi="Candara" w:cs="Helvetica"/>
          <w:bCs/>
          <w:iCs/>
          <w:sz w:val="22"/>
          <w:szCs w:val="22"/>
          <w:lang w:val="en-GB"/>
        </w:rPr>
        <w:t xml:space="preserve"> instead of installing it after deleting an important file. </w:t>
      </w:r>
      <w:r w:rsidR="00D25A16">
        <w:rPr>
          <w:rFonts w:ascii="Candara" w:hAnsi="Candara" w:cs="Helvetica"/>
          <w:bCs/>
          <w:iCs/>
          <w:sz w:val="22"/>
          <w:szCs w:val="22"/>
          <w:lang w:val="en-GB"/>
        </w:rPr>
        <w:t>(Or better – install it before anything happens!)</w:t>
      </w:r>
    </w:p>
    <w:p w14:paraId="493B5C38" w14:textId="77777777" w:rsidR="004717DD" w:rsidRP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5ACA9B7F" w14:textId="054D9E7F"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r w:rsidRPr="004717DD">
        <w:rPr>
          <w:rFonts w:ascii="Candara" w:hAnsi="Candara" w:cs="Helvetica"/>
          <w:bCs/>
          <w:iCs/>
          <w:sz w:val="22"/>
          <w:szCs w:val="22"/>
          <w:lang w:val="en-GB"/>
        </w:rPr>
        <w:t>While it might sound like a lot of work to implement the policies and learn the tools described in this chapter, maintaining your backup strategy, once you have a system in place, is much easier than setting it up for the first time. And, given that backup may be the single most important aspect of data security, you can rest assured that going through this process is well worth the effort.</w:t>
      </w:r>
    </w:p>
    <w:p w14:paraId="79035BDD"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42F77FF4" w14:textId="77777777" w:rsidR="00BE25EA" w:rsidRDefault="00BE25EA" w:rsidP="00BE2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highlight w:val="magenta"/>
        </w:rPr>
      </w:pPr>
    </w:p>
    <w:p w14:paraId="4526E3CE" w14:textId="3C62152D" w:rsidR="00BE25EA" w:rsidRDefault="00BB634C" w:rsidP="00BE2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7</w:t>
      </w:r>
      <w:r w:rsidR="00BE25EA">
        <w:rPr>
          <w:rFonts w:ascii="Candara" w:hAnsi="Candara" w:cs="Helvetica"/>
          <w:b/>
          <w:sz w:val="22"/>
          <w:szCs w:val="22"/>
          <w:highlight w:val="magenta"/>
        </w:rPr>
        <w:t xml:space="preserve">. </w:t>
      </w:r>
      <w:r w:rsidR="00BE25EA" w:rsidRPr="00F46F9B">
        <w:rPr>
          <w:rFonts w:ascii="Candara" w:hAnsi="Candara" w:cs="Helvetica"/>
          <w:b/>
          <w:sz w:val="22"/>
          <w:szCs w:val="22"/>
          <w:highlight w:val="magenta"/>
        </w:rPr>
        <w:t>What now?</w:t>
      </w:r>
    </w:p>
    <w:p w14:paraId="7FFE40C1" w14:textId="77777777" w:rsidR="00BE25EA" w:rsidRDefault="00BE25EA" w:rsidP="00BE2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8073408" w14:textId="77777777" w:rsidR="00BE25EA" w:rsidRDefault="00BE25EA" w:rsidP="00BE2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14:paraId="66D2EEFA" w14:textId="77777777" w:rsidR="00BE25EA" w:rsidRDefault="00BE25EA"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04261B5C" w14:textId="77777777" w:rsidR="004717DD" w:rsidRP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sz w:val="22"/>
          <w:szCs w:val="22"/>
          <w:lang w:val="en-GB"/>
        </w:rPr>
      </w:pPr>
    </w:p>
    <w:p w14:paraId="6469FD53"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5128474C" w14:textId="3D9FEF30" w:rsidR="004717DD"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Protecting Files Lesson</w:t>
      </w:r>
    </w:p>
    <w:p w14:paraId="534A25FD" w14:textId="5EA03712" w:rsidR="00D25A16"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Deleting Lesson</w:t>
      </w:r>
    </w:p>
    <w:p w14:paraId="217C6E4B" w14:textId="37829296" w:rsidR="00D25A16"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TrueCrypt</w:t>
      </w:r>
      <w:proofErr w:type="spellEnd"/>
      <w:r>
        <w:rPr>
          <w:rFonts w:ascii="Candara" w:hAnsi="Candara" w:cs="Helvetica"/>
          <w:bCs/>
          <w:i/>
          <w:iCs/>
          <w:sz w:val="22"/>
          <w:szCs w:val="22"/>
          <w:lang w:val="en-GB"/>
        </w:rPr>
        <w:t xml:space="preserve"> </w:t>
      </w:r>
      <w:r w:rsidR="00F255DD">
        <w:rPr>
          <w:rFonts w:ascii="Candara" w:hAnsi="Candara" w:cs="Helvetica"/>
          <w:bCs/>
          <w:i/>
          <w:iCs/>
          <w:sz w:val="22"/>
          <w:szCs w:val="22"/>
          <w:lang w:val="en-GB"/>
        </w:rPr>
        <w:t xml:space="preserve">Tool </w:t>
      </w:r>
      <w:r>
        <w:rPr>
          <w:rFonts w:ascii="Candara" w:hAnsi="Candara" w:cs="Helvetica"/>
          <w:bCs/>
          <w:i/>
          <w:iCs/>
          <w:sz w:val="22"/>
          <w:szCs w:val="22"/>
          <w:lang w:val="en-GB"/>
        </w:rPr>
        <w:t>Guide</w:t>
      </w:r>
    </w:p>
    <w:p w14:paraId="3BA7EA44" w14:textId="273E4442" w:rsidR="00D25A16"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 xml:space="preserve">Thunderbird </w:t>
      </w:r>
      <w:r w:rsidR="00F255DD">
        <w:rPr>
          <w:rFonts w:ascii="Candara" w:hAnsi="Candara" w:cs="Helvetica"/>
          <w:bCs/>
          <w:i/>
          <w:iCs/>
          <w:sz w:val="22"/>
          <w:szCs w:val="22"/>
          <w:lang w:val="en-GB"/>
        </w:rPr>
        <w:t xml:space="preserve">Tool </w:t>
      </w:r>
      <w:r>
        <w:rPr>
          <w:rFonts w:ascii="Candara" w:hAnsi="Candara" w:cs="Helvetica"/>
          <w:bCs/>
          <w:i/>
          <w:iCs/>
          <w:sz w:val="22"/>
          <w:szCs w:val="22"/>
          <w:lang w:val="en-GB"/>
        </w:rPr>
        <w:t>Guide</w:t>
      </w:r>
    </w:p>
    <w:p w14:paraId="6678056A" w14:textId="1ACD618F" w:rsidR="00D25A16"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Cobian</w:t>
      </w:r>
      <w:proofErr w:type="spellEnd"/>
      <w:r>
        <w:rPr>
          <w:rFonts w:ascii="Candara" w:hAnsi="Candara" w:cs="Helvetica"/>
          <w:bCs/>
          <w:i/>
          <w:iCs/>
          <w:sz w:val="22"/>
          <w:szCs w:val="22"/>
          <w:lang w:val="en-GB"/>
        </w:rPr>
        <w:t xml:space="preserve"> Backup </w:t>
      </w:r>
      <w:r w:rsidR="00F255DD">
        <w:rPr>
          <w:rFonts w:ascii="Candara" w:hAnsi="Candara" w:cs="Helvetica"/>
          <w:bCs/>
          <w:i/>
          <w:iCs/>
          <w:sz w:val="22"/>
          <w:szCs w:val="22"/>
          <w:lang w:val="en-GB"/>
        </w:rPr>
        <w:t xml:space="preserve">Tool </w:t>
      </w:r>
      <w:r>
        <w:rPr>
          <w:rFonts w:ascii="Candara" w:hAnsi="Candara" w:cs="Helvetica"/>
          <w:bCs/>
          <w:i/>
          <w:iCs/>
          <w:sz w:val="22"/>
          <w:szCs w:val="22"/>
          <w:lang w:val="en-GB"/>
        </w:rPr>
        <w:t>Guide</w:t>
      </w:r>
    </w:p>
    <w:p w14:paraId="436D976A" w14:textId="54246CA9" w:rsidR="00D25A16" w:rsidRDefault="00D25A16" w:rsidP="00BE25EA">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roofErr w:type="spellStart"/>
      <w:r>
        <w:rPr>
          <w:rFonts w:ascii="Candara" w:hAnsi="Candara" w:cs="Helvetica"/>
          <w:bCs/>
          <w:i/>
          <w:iCs/>
          <w:sz w:val="22"/>
          <w:szCs w:val="22"/>
          <w:lang w:val="en-GB"/>
        </w:rPr>
        <w:t>Recuva</w:t>
      </w:r>
      <w:proofErr w:type="spellEnd"/>
      <w:r>
        <w:rPr>
          <w:rFonts w:ascii="Candara" w:hAnsi="Candara" w:cs="Helvetica"/>
          <w:bCs/>
          <w:i/>
          <w:iCs/>
          <w:sz w:val="22"/>
          <w:szCs w:val="22"/>
          <w:lang w:val="en-GB"/>
        </w:rPr>
        <w:t xml:space="preserve"> – File Recovery </w:t>
      </w:r>
      <w:r w:rsidR="00F255DD">
        <w:rPr>
          <w:rFonts w:ascii="Candara" w:hAnsi="Candara" w:cs="Helvetica"/>
          <w:bCs/>
          <w:i/>
          <w:iCs/>
          <w:sz w:val="22"/>
          <w:szCs w:val="22"/>
          <w:lang w:val="en-GB"/>
        </w:rPr>
        <w:t xml:space="preserve">Tool </w:t>
      </w:r>
      <w:r>
        <w:rPr>
          <w:rFonts w:ascii="Candara" w:hAnsi="Candara" w:cs="Helvetica"/>
          <w:bCs/>
          <w:i/>
          <w:iCs/>
          <w:sz w:val="22"/>
          <w:szCs w:val="22"/>
          <w:lang w:val="en-GB"/>
        </w:rPr>
        <w:t>Guide</w:t>
      </w:r>
    </w:p>
    <w:p w14:paraId="41B7AC20" w14:textId="77777777" w:rsidR="00D25A16" w:rsidRDefault="00D25A16" w:rsidP="00D25A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5BCD17B" w14:textId="77777777" w:rsidR="00D25A16" w:rsidRPr="00D25A16" w:rsidRDefault="00D25A16" w:rsidP="00D25A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114408E7" w14:textId="77777777" w:rsidR="004717DD" w:rsidRPr="0015701A"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0EF9183" w14:textId="29AEA4EC" w:rsidR="004717DD" w:rsidRPr="00BE25EA" w:rsidRDefault="00DE2DCF" w:rsidP="00BE25EA">
      <w:pPr>
        <w:pStyle w:val="ListParagraph"/>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24" w:history="1">
        <w:r w:rsidR="00BE25EA" w:rsidRPr="00BE25EA">
          <w:rPr>
            <w:rStyle w:val="Hyperlink"/>
            <w:rFonts w:ascii="Candara" w:hAnsi="Candara" w:cs="Helvetica"/>
            <w:bCs/>
            <w:i/>
            <w:iCs/>
            <w:sz w:val="22"/>
            <w:szCs w:val="22"/>
            <w:lang w:val="en-GB"/>
          </w:rPr>
          <w:t xml:space="preserve">Security in a Box - </w:t>
        </w:r>
        <w:r w:rsidR="00BB634C" w:rsidRPr="00BE25EA">
          <w:rPr>
            <w:rStyle w:val="Hyperlink"/>
            <w:rFonts w:ascii="Candara" w:hAnsi="Candara" w:cs="Helvetica"/>
            <w:bCs/>
            <w:i/>
            <w:iCs/>
            <w:sz w:val="22"/>
            <w:szCs w:val="22"/>
            <w:lang w:val="en-GB"/>
          </w:rPr>
          <w:t>Chapter</w:t>
        </w:r>
        <w:r w:rsidR="00BE25EA" w:rsidRPr="00BE25EA">
          <w:rPr>
            <w:rStyle w:val="Hyperlink"/>
            <w:rFonts w:ascii="Candara" w:hAnsi="Candara" w:cs="Helvetica"/>
            <w:bCs/>
            <w:i/>
            <w:iCs/>
            <w:sz w:val="22"/>
            <w:szCs w:val="22"/>
            <w:lang w:val="en-GB"/>
          </w:rPr>
          <w:t xml:space="preserve"> 6, Backing up</w:t>
        </w:r>
      </w:hyperlink>
    </w:p>
    <w:p w14:paraId="1055796C" w14:textId="77777777" w:rsidR="00BE25EA" w:rsidRDefault="00BE25EA"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3A1FCC3F" w14:textId="77777777" w:rsidR="00BE25EA" w:rsidRDefault="00BE25EA"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096F8B66" w14:textId="77777777" w:rsidR="00D25A16" w:rsidRDefault="00D25A16" w:rsidP="00D25A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Backing Up Advanced Checklist</w:t>
      </w:r>
    </w:p>
    <w:p w14:paraId="17438832" w14:textId="77777777" w:rsidR="00D25A16" w:rsidRDefault="00D25A16" w:rsidP="00D25A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14CCAC3A"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Make a table with info type, device and location</w:t>
      </w:r>
    </w:p>
    <w:p w14:paraId="0AF7DA2E"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Identify your vulnerable information</w:t>
      </w:r>
    </w:p>
    <w:p w14:paraId="6179D786"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Figure out what storage device is right for you</w:t>
      </w:r>
    </w:p>
    <w:p w14:paraId="1A4E0E18"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Install </w:t>
      </w:r>
      <w:proofErr w:type="spellStart"/>
      <w:r>
        <w:rPr>
          <w:rFonts w:ascii="Candara" w:hAnsi="Candara" w:cs="Helvetica"/>
          <w:b/>
          <w:bCs/>
          <w:i/>
          <w:iCs/>
          <w:sz w:val="22"/>
          <w:szCs w:val="22"/>
          <w:lang w:val="en-GB"/>
        </w:rPr>
        <w:t>Cobian</w:t>
      </w:r>
      <w:proofErr w:type="spellEnd"/>
      <w:r>
        <w:rPr>
          <w:rFonts w:ascii="Candara" w:hAnsi="Candara" w:cs="Helvetica"/>
          <w:b/>
          <w:bCs/>
          <w:i/>
          <w:iCs/>
          <w:sz w:val="22"/>
          <w:szCs w:val="22"/>
          <w:lang w:val="en-GB"/>
        </w:rPr>
        <w:t xml:space="preserve"> Backup</w:t>
      </w:r>
    </w:p>
    <w:p w14:paraId="3F7F5D1A"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Organise your files to back up</w:t>
      </w:r>
    </w:p>
    <w:p w14:paraId="142372A2"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Back up information on regular schedule </w:t>
      </w:r>
    </w:p>
    <w:p w14:paraId="2EF16F91"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Install </w:t>
      </w:r>
      <w:proofErr w:type="spellStart"/>
      <w:r>
        <w:rPr>
          <w:rFonts w:ascii="Candara" w:hAnsi="Candara" w:cs="Helvetica"/>
          <w:b/>
          <w:bCs/>
          <w:i/>
          <w:iCs/>
          <w:sz w:val="22"/>
          <w:szCs w:val="22"/>
          <w:lang w:val="en-GB"/>
        </w:rPr>
        <w:t>Recuva</w:t>
      </w:r>
      <w:proofErr w:type="spellEnd"/>
    </w:p>
    <w:p w14:paraId="7F51E8C9" w14:textId="77777777" w:rsidR="00D25A16" w:rsidRDefault="00D25A16" w:rsidP="00D25A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 xml:space="preserve">If recovering files, do as little as possible before using </w:t>
      </w:r>
      <w:proofErr w:type="spellStart"/>
      <w:r>
        <w:rPr>
          <w:rFonts w:ascii="Candara" w:hAnsi="Candara" w:cs="Helvetica"/>
          <w:b/>
          <w:bCs/>
          <w:i/>
          <w:iCs/>
          <w:sz w:val="22"/>
          <w:szCs w:val="22"/>
          <w:lang w:val="en-GB"/>
        </w:rPr>
        <w:t>Recuva</w:t>
      </w:r>
      <w:proofErr w:type="spellEnd"/>
    </w:p>
    <w:p w14:paraId="4B4846D4" w14:textId="77777777" w:rsidR="008409EE" w:rsidRDefault="008409EE" w:rsidP="0034795F">
      <w:pPr>
        <w:rPr>
          <w:rFonts w:ascii="Candara" w:hAnsi="Candara" w:cs="Helvetica"/>
          <w:b/>
          <w:color w:val="FF0000"/>
          <w:sz w:val="22"/>
          <w:szCs w:val="22"/>
        </w:rPr>
      </w:pPr>
    </w:p>
    <w:p w14:paraId="309F40C0" w14:textId="77777777" w:rsidR="004717DD" w:rsidRDefault="004717DD" w:rsidP="0034795F">
      <w:pPr>
        <w:rPr>
          <w:rFonts w:ascii="Candara" w:hAnsi="Candara" w:cs="Helvetica"/>
          <w:b/>
          <w:color w:val="FF0000"/>
          <w:sz w:val="22"/>
          <w:szCs w:val="22"/>
        </w:rPr>
      </w:pPr>
    </w:p>
    <w:p w14:paraId="4FA704B3" w14:textId="77777777" w:rsidR="00CF17D7" w:rsidRDefault="00CF17D7" w:rsidP="0034795F">
      <w:pPr>
        <w:rPr>
          <w:rFonts w:ascii="Candara" w:hAnsi="Candara" w:cs="Helvetica"/>
          <w:b/>
          <w:color w:val="FF0000"/>
          <w:sz w:val="22"/>
          <w:szCs w:val="22"/>
        </w:rPr>
      </w:pPr>
    </w:p>
    <w:p w14:paraId="1C6B04DD" w14:textId="77777777" w:rsidR="00D15877" w:rsidRDefault="00D15877" w:rsidP="0034795F">
      <w:pPr>
        <w:rPr>
          <w:rFonts w:ascii="Candara" w:hAnsi="Candara" w:cs="Helvetica"/>
          <w:b/>
          <w:color w:val="FF0000"/>
          <w:sz w:val="22"/>
          <w:szCs w:val="22"/>
        </w:rPr>
      </w:pPr>
    </w:p>
    <w:p w14:paraId="50A6587E" w14:textId="77777777" w:rsidR="00D15877" w:rsidRDefault="00D15877" w:rsidP="0034795F">
      <w:pPr>
        <w:rPr>
          <w:rFonts w:ascii="Candara" w:hAnsi="Candara" w:cs="Helvetica"/>
          <w:b/>
          <w:color w:val="FF0000"/>
          <w:sz w:val="22"/>
          <w:szCs w:val="22"/>
        </w:rPr>
      </w:pPr>
    </w:p>
    <w:p w14:paraId="6740893C" w14:textId="77777777" w:rsidR="00AD4A6D" w:rsidRDefault="00AD4A6D" w:rsidP="0034795F">
      <w:pPr>
        <w:rPr>
          <w:rFonts w:ascii="Candara" w:hAnsi="Candara" w:cs="Helvetica"/>
          <w:b/>
          <w:color w:val="FF0000"/>
          <w:sz w:val="22"/>
          <w:szCs w:val="22"/>
        </w:rPr>
      </w:pPr>
    </w:p>
    <w:p w14:paraId="31DDBAD5" w14:textId="77777777" w:rsidR="00AD4A6D" w:rsidRDefault="00AD4A6D" w:rsidP="0034795F">
      <w:pPr>
        <w:rPr>
          <w:rFonts w:ascii="Candara" w:hAnsi="Candara" w:cs="Helvetica"/>
          <w:b/>
          <w:color w:val="FF0000"/>
          <w:sz w:val="22"/>
          <w:szCs w:val="22"/>
        </w:rPr>
      </w:pPr>
    </w:p>
    <w:p w14:paraId="225556C5" w14:textId="77777777" w:rsidR="00AD4A6D" w:rsidRDefault="00AD4A6D" w:rsidP="0034795F">
      <w:pPr>
        <w:rPr>
          <w:rFonts w:ascii="Candara" w:hAnsi="Candara" w:cs="Helvetica"/>
          <w:b/>
          <w:color w:val="FF0000"/>
          <w:sz w:val="22"/>
          <w:szCs w:val="22"/>
        </w:rPr>
      </w:pPr>
    </w:p>
    <w:p w14:paraId="1C828D5F" w14:textId="556C2BE1" w:rsidR="00673BC3" w:rsidRDefault="00673BC3" w:rsidP="00673BC3">
      <w:pPr>
        <w:pStyle w:val="CommentText"/>
      </w:pPr>
      <w:r w:rsidRPr="00673BC3">
        <w:rPr>
          <w:highlight w:val="magenta"/>
        </w:rPr>
        <w:t xml:space="preserve">IGNORE THIS </w:t>
      </w:r>
      <w:r w:rsidR="00CF17D7">
        <w:rPr>
          <w:highlight w:val="magenta"/>
        </w:rPr>
        <w:t xml:space="preserve">Paper </w:t>
      </w:r>
      <w:r w:rsidRPr="00673BC3">
        <w:rPr>
          <w:highlight w:val="magenta"/>
        </w:rPr>
        <w:t>SUBSECTION FOR NOW – WE WILL SPLIT IT LATER</w:t>
      </w:r>
    </w:p>
    <w:p w14:paraId="2ED21D74" w14:textId="77777777" w:rsidR="008409EE" w:rsidRDefault="008409EE" w:rsidP="0034795F">
      <w:pPr>
        <w:rPr>
          <w:rFonts w:ascii="Candara" w:hAnsi="Candara" w:cs="Helvetica"/>
          <w:b/>
          <w:color w:val="FF0000"/>
          <w:sz w:val="22"/>
          <w:szCs w:val="22"/>
        </w:rPr>
      </w:pPr>
    </w:p>
    <w:p w14:paraId="6F8F0143" w14:textId="77777777" w:rsidR="00A27994" w:rsidRDefault="00A27994" w:rsidP="0034795F">
      <w:pPr>
        <w:rPr>
          <w:rFonts w:ascii="Candara" w:hAnsi="Candara" w:cs="Helvetica"/>
          <w:b/>
          <w:color w:val="FF0000"/>
          <w:sz w:val="22"/>
          <w:szCs w:val="22"/>
        </w:rPr>
      </w:pPr>
    </w:p>
    <w:p w14:paraId="5C3067D7" w14:textId="77777777" w:rsidR="00A27994" w:rsidRDefault="00A27994" w:rsidP="0034795F">
      <w:pPr>
        <w:rPr>
          <w:rFonts w:ascii="Candara" w:hAnsi="Candara" w:cs="Helvetica"/>
          <w:b/>
          <w:color w:val="FF0000"/>
          <w:sz w:val="22"/>
          <w:szCs w:val="22"/>
        </w:rPr>
      </w:pPr>
    </w:p>
    <w:p w14:paraId="6EBC24F0" w14:textId="70A2FDB3" w:rsidR="008409EE" w:rsidRDefault="008409EE" w:rsidP="0034795F">
      <w:pPr>
        <w:rPr>
          <w:rFonts w:ascii="Candara" w:hAnsi="Candara" w:cs="Helvetica"/>
          <w:b/>
          <w:color w:val="FF0000"/>
          <w:sz w:val="22"/>
          <w:szCs w:val="22"/>
        </w:rPr>
      </w:pPr>
      <w:r>
        <w:rPr>
          <w:rFonts w:ascii="Candara" w:hAnsi="Candara" w:cs="Helvetica"/>
          <w:b/>
          <w:color w:val="FF0000"/>
          <w:sz w:val="22"/>
          <w:szCs w:val="22"/>
        </w:rPr>
        <w:t>PAPER DOCUMENTS</w:t>
      </w:r>
    </w:p>
    <w:p w14:paraId="42E1EF38" w14:textId="77777777" w:rsidR="008409EE" w:rsidRDefault="008409EE" w:rsidP="0034795F">
      <w:pPr>
        <w:rPr>
          <w:rFonts w:ascii="Candara" w:hAnsi="Candara" w:cs="Helvetica"/>
          <w:b/>
          <w:color w:val="FF0000"/>
          <w:sz w:val="22"/>
          <w:szCs w:val="22"/>
        </w:rPr>
      </w:pPr>
    </w:p>
    <w:p w14:paraId="5C3845DE" w14:textId="75DD3CF9" w:rsidR="00287EC6" w:rsidRPr="00287EC6" w:rsidRDefault="00287EC6" w:rsidP="00287EC6">
      <w:pPr>
        <w:jc w:val="center"/>
        <w:rPr>
          <w:rFonts w:ascii="Candara" w:hAnsi="Candara" w:cs="Helvetica"/>
          <w:i/>
          <w:color w:val="FF0000"/>
          <w:sz w:val="22"/>
          <w:szCs w:val="22"/>
        </w:rPr>
      </w:pPr>
      <w:r w:rsidRPr="00287EC6">
        <w:rPr>
          <w:rFonts w:ascii="Candara" w:hAnsi="Candara" w:cs="Helvetica"/>
          <w:i/>
          <w:color w:val="FF0000"/>
          <w:sz w:val="22"/>
          <w:szCs w:val="22"/>
        </w:rPr>
        <w:t>ADVANCED</w:t>
      </w:r>
    </w:p>
    <w:p w14:paraId="437908CE" w14:textId="77777777" w:rsidR="00287EC6" w:rsidRDefault="00287EC6" w:rsidP="00287EC6">
      <w:pPr>
        <w:rPr>
          <w:rFonts w:ascii="Candara" w:hAnsi="Candara" w:cs="Helvetica"/>
          <w:sz w:val="22"/>
          <w:szCs w:val="22"/>
        </w:rPr>
      </w:pPr>
    </w:p>
    <w:p w14:paraId="45CB77F7" w14:textId="77777777" w:rsidR="00287EC6" w:rsidRPr="00287EC6" w:rsidRDefault="00287EC6" w:rsidP="00287EC6">
      <w:pPr>
        <w:rPr>
          <w:rFonts w:ascii="Candara" w:hAnsi="Candara" w:cs="Helvetica"/>
          <w:b/>
          <w:sz w:val="22"/>
          <w:szCs w:val="22"/>
        </w:rPr>
      </w:pPr>
      <w:r w:rsidRPr="00287EC6">
        <w:rPr>
          <w:rFonts w:ascii="Candara" w:hAnsi="Candara" w:cs="Helvetica"/>
          <w:b/>
          <w:sz w:val="22"/>
          <w:szCs w:val="22"/>
        </w:rPr>
        <w:t>How to protect your information from physical threats</w:t>
      </w:r>
    </w:p>
    <w:p w14:paraId="1E783486" w14:textId="77777777" w:rsidR="00B516BA" w:rsidRDefault="00287EC6" w:rsidP="00287EC6">
      <w:pPr>
        <w:rPr>
          <w:rFonts w:ascii="Candara" w:hAnsi="Candara" w:cs="Helvetica"/>
          <w:sz w:val="22"/>
          <w:szCs w:val="22"/>
        </w:rPr>
      </w:pPr>
      <w:r w:rsidRPr="00287EC6">
        <w:rPr>
          <w:rFonts w:ascii="Candara" w:hAnsi="Candara" w:cs="Helvetica"/>
          <w:sz w:val="22"/>
          <w:szCs w:val="22"/>
        </w:rPr>
        <w:t xml:space="preserve">No matter how much effort you have put into building a digital barrier around your computer, you could still wake up one morning to find that it, or a copy of the information on it, has been lost, stolen, or damaged by any number of unfortunate accidents or malicious acts. Anything from a power surge to an open window to a spilt cup of coffee might lead to a situation in which all of your data are lost and you are no longer able to use your computer. A careful risk assessment, a consistent effort to maintain a healthy computing environment and a written security policy can help avoid this type of disaster. </w:t>
      </w:r>
    </w:p>
    <w:p w14:paraId="4C13F952" w14:textId="77777777" w:rsidR="00B516BA" w:rsidRDefault="00B516BA" w:rsidP="00287EC6">
      <w:pPr>
        <w:rPr>
          <w:rFonts w:ascii="Candara" w:hAnsi="Candara" w:cs="Helvetica"/>
          <w:sz w:val="22"/>
          <w:szCs w:val="22"/>
        </w:rPr>
      </w:pPr>
    </w:p>
    <w:p w14:paraId="29C622D6" w14:textId="0483B719" w:rsidR="00287EC6" w:rsidRPr="00287EC6" w:rsidRDefault="00287EC6" w:rsidP="00287EC6">
      <w:pPr>
        <w:rPr>
          <w:rFonts w:ascii="Candara" w:hAnsi="Candara" w:cs="Helvetica"/>
          <w:sz w:val="22"/>
          <w:szCs w:val="22"/>
        </w:rPr>
      </w:pPr>
      <w:r w:rsidRPr="00287EC6">
        <w:rPr>
          <w:rFonts w:ascii="Candara" w:hAnsi="Candara" w:cs="Helvetica"/>
          <w:sz w:val="22"/>
          <w:szCs w:val="22"/>
        </w:rPr>
        <w:t>Assessing your risks</w:t>
      </w:r>
    </w:p>
    <w:p w14:paraId="313338FF"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Many </w:t>
      </w:r>
      <w:proofErr w:type="spellStart"/>
      <w:r w:rsidRPr="00287EC6">
        <w:rPr>
          <w:rFonts w:ascii="Candara" w:hAnsi="Candara" w:cs="Helvetica"/>
          <w:sz w:val="22"/>
          <w:szCs w:val="22"/>
        </w:rPr>
        <w:t>organisations</w:t>
      </w:r>
      <w:proofErr w:type="spellEnd"/>
      <w:r w:rsidRPr="00287EC6">
        <w:rPr>
          <w:rFonts w:ascii="Candara" w:hAnsi="Candara" w:cs="Helvetica"/>
          <w:sz w:val="22"/>
          <w:szCs w:val="22"/>
        </w:rPr>
        <w:t xml:space="preserve"> underestimate the importance of keeping their offices and their equipment physically secure. As a result, they often lack a clear policy describing what measures they should take to protect computers and backup storage devices from theft, severe weather conditions, accidents, and other physical threats. The importance of such policies may seem obvious, but formulating them properly can be more complicated than it sounds. Many </w:t>
      </w:r>
      <w:proofErr w:type="spellStart"/>
      <w:r w:rsidRPr="00287EC6">
        <w:rPr>
          <w:rFonts w:ascii="Candara" w:hAnsi="Candara" w:cs="Helvetica"/>
          <w:sz w:val="22"/>
          <w:szCs w:val="22"/>
        </w:rPr>
        <w:t>organisations</w:t>
      </w:r>
      <w:proofErr w:type="spellEnd"/>
      <w:r w:rsidRPr="00287EC6">
        <w:rPr>
          <w:rFonts w:ascii="Candara" w:hAnsi="Candara" w:cs="Helvetica"/>
          <w:sz w:val="22"/>
          <w:szCs w:val="22"/>
        </w:rPr>
        <w:t xml:space="preserve">, for example, have good quality locks on their office doors, and many even have secure windows; but if they do not pay attention to the number of keys that have been created, and who has copies of those keys, their sensitive information remains vulnerable. When assessing the risks and vulnerabilities that you or your </w:t>
      </w:r>
      <w:proofErr w:type="spellStart"/>
      <w:r w:rsidRPr="00287EC6">
        <w:rPr>
          <w:rFonts w:ascii="Candara" w:hAnsi="Candara" w:cs="Helvetica"/>
          <w:sz w:val="22"/>
          <w:szCs w:val="22"/>
        </w:rPr>
        <w:t>organisation</w:t>
      </w:r>
      <w:proofErr w:type="spellEnd"/>
      <w:r w:rsidRPr="00287EC6">
        <w:rPr>
          <w:rFonts w:ascii="Candara" w:hAnsi="Candara" w:cs="Helvetica"/>
          <w:sz w:val="22"/>
          <w:szCs w:val="22"/>
        </w:rPr>
        <w:t xml:space="preserve"> face, you must evaluate several different levels at which your data may be threatened.</w:t>
      </w:r>
    </w:p>
    <w:p w14:paraId="151E4C88" w14:textId="77777777" w:rsidR="00287EC6" w:rsidRPr="00287EC6" w:rsidRDefault="00287EC6" w:rsidP="00287EC6">
      <w:pPr>
        <w:rPr>
          <w:rFonts w:ascii="Candara" w:hAnsi="Candara" w:cs="Helvetica"/>
          <w:sz w:val="22"/>
          <w:szCs w:val="22"/>
        </w:rPr>
      </w:pPr>
    </w:p>
    <w:p w14:paraId="466AB23B"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Consider the communication channels you use and how you use them. Examples might include paper letters, faxes, landline phones, mobile phones, emails and Skype messages.</w:t>
      </w:r>
    </w:p>
    <w:p w14:paraId="06445D73" w14:textId="77777777" w:rsidR="00287EC6" w:rsidRPr="00287EC6" w:rsidRDefault="00287EC6" w:rsidP="00287EC6">
      <w:pPr>
        <w:rPr>
          <w:rFonts w:ascii="Candara" w:hAnsi="Candara" w:cs="Helvetica"/>
          <w:sz w:val="22"/>
          <w:szCs w:val="22"/>
        </w:rPr>
      </w:pPr>
    </w:p>
    <w:p w14:paraId="07C1BA5B"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Consider how you store important information. Computer hard drives, email and web servers, USB memory sticks, external USB hard drives, CDs and DVDs, mobile phones, printed paper and hand-written notes are all likely possibilities.</w:t>
      </w:r>
    </w:p>
    <w:p w14:paraId="2E16E3AA" w14:textId="77777777" w:rsidR="00287EC6" w:rsidRPr="00287EC6" w:rsidRDefault="00287EC6" w:rsidP="00287EC6">
      <w:pPr>
        <w:rPr>
          <w:rFonts w:ascii="Candara" w:hAnsi="Candara" w:cs="Helvetica"/>
          <w:sz w:val="22"/>
          <w:szCs w:val="22"/>
        </w:rPr>
      </w:pPr>
    </w:p>
    <w:p w14:paraId="3F28C9D9"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Consider where these items are located, physically. They could be in the office, at home, in a trash bin out back or, increasingly, 'somewhere on the Internet.' In this last case, it might be quite challenging to </w:t>
      </w:r>
      <w:proofErr w:type="spellStart"/>
      <w:r w:rsidRPr="00287EC6">
        <w:rPr>
          <w:rFonts w:ascii="Candara" w:hAnsi="Candara" w:cs="Helvetica"/>
          <w:sz w:val="22"/>
          <w:szCs w:val="22"/>
        </w:rPr>
        <w:t>to</w:t>
      </w:r>
      <w:proofErr w:type="spellEnd"/>
      <w:r w:rsidRPr="00287EC6">
        <w:rPr>
          <w:rFonts w:ascii="Candara" w:hAnsi="Candara" w:cs="Helvetica"/>
          <w:sz w:val="22"/>
          <w:szCs w:val="22"/>
        </w:rPr>
        <w:t xml:space="preserve"> determine the particular piece of information's actual, physical location.</w:t>
      </w:r>
    </w:p>
    <w:p w14:paraId="1AD4628D" w14:textId="77777777" w:rsidR="00287EC6" w:rsidRPr="00287EC6" w:rsidRDefault="00287EC6" w:rsidP="00287EC6">
      <w:pPr>
        <w:rPr>
          <w:rFonts w:ascii="Candara" w:hAnsi="Candara" w:cs="Helvetica"/>
          <w:sz w:val="22"/>
          <w:szCs w:val="22"/>
        </w:rPr>
      </w:pPr>
    </w:p>
    <w:p w14:paraId="60D5711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Keep in mind that the same piece of information might be vulnerable on many different levels. Just as you might rely on anti-virus software to protect the contents of a USB memory stick from malware, you must rely on a detailed physical security plan to protect the same information from theft, loss or destruction. While some security practices, such as having a good off-site backup policy, are helpful against both digital and physical threats, others are clearly more specific.</w:t>
      </w:r>
    </w:p>
    <w:p w14:paraId="7760968F" w14:textId="77777777" w:rsidR="00287EC6" w:rsidRPr="00287EC6" w:rsidRDefault="00287EC6" w:rsidP="00287EC6">
      <w:pPr>
        <w:rPr>
          <w:rFonts w:ascii="Candara" w:hAnsi="Candara" w:cs="Helvetica"/>
          <w:sz w:val="22"/>
          <w:szCs w:val="22"/>
        </w:rPr>
      </w:pPr>
    </w:p>
    <w:p w14:paraId="4F7CDAEB"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When you decide whether to carry your USB memory stick in your pocket or sealed in a plastic bag at the bottom of your luggage, you are making a decision about physical security, even though the information you are trying to protect is digital. As usual, the correct policy depends greatly on the situation. Are you walking across town or travelling across a border? Will somebody else be carrying your bag? Is it raining? These are the sorts of questions that you should consider when making decisions like this. Protecting your information from physical intruders</w:t>
      </w:r>
    </w:p>
    <w:p w14:paraId="03E743AA"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Malicious individuals seeking access to your sensitive information represent one important class of physical threat. It would be a mistake to assume that this is the only such threat to the security of your information, but it would be even more shortsighted to ignore it. There are a number of steps you can take to help reduce the risk of physical intrusion. The categories and suggestions below, many of which may apply to your home as well as your office, represent a foundation upon which you should build in accordance with your own particular physical security situation.</w:t>
      </w:r>
    </w:p>
    <w:p w14:paraId="5A1B7F83" w14:textId="77777777" w:rsidR="00287EC6" w:rsidRPr="00287EC6" w:rsidRDefault="00287EC6" w:rsidP="00287EC6">
      <w:pPr>
        <w:rPr>
          <w:rFonts w:ascii="Candara" w:hAnsi="Candara" w:cs="Helvetica"/>
          <w:sz w:val="22"/>
          <w:szCs w:val="22"/>
        </w:rPr>
      </w:pPr>
    </w:p>
    <w:p w14:paraId="6BF7AB9D"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Around the office</w:t>
      </w:r>
    </w:p>
    <w:p w14:paraId="177F9CE0"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Get to know your </w:t>
      </w:r>
      <w:proofErr w:type="spellStart"/>
      <w:r w:rsidRPr="00287EC6">
        <w:rPr>
          <w:rFonts w:ascii="Candara" w:hAnsi="Candara" w:cs="Helvetica"/>
          <w:sz w:val="22"/>
          <w:szCs w:val="22"/>
        </w:rPr>
        <w:t>neighbours</w:t>
      </w:r>
      <w:proofErr w:type="spellEnd"/>
      <w:r w:rsidRPr="00287EC6">
        <w:rPr>
          <w:rFonts w:ascii="Candara" w:hAnsi="Candara" w:cs="Helvetica"/>
          <w:sz w:val="22"/>
          <w:szCs w:val="22"/>
        </w:rPr>
        <w:t xml:space="preserve">. Depending on the security climate in your country and in your </w:t>
      </w:r>
      <w:proofErr w:type="spellStart"/>
      <w:r w:rsidRPr="00287EC6">
        <w:rPr>
          <w:rFonts w:ascii="Candara" w:hAnsi="Candara" w:cs="Helvetica"/>
          <w:sz w:val="22"/>
          <w:szCs w:val="22"/>
        </w:rPr>
        <w:t>neighbourhood</w:t>
      </w:r>
      <w:proofErr w:type="spellEnd"/>
      <w:r w:rsidRPr="00287EC6">
        <w:rPr>
          <w:rFonts w:ascii="Candara" w:hAnsi="Candara" w:cs="Helvetica"/>
          <w:sz w:val="22"/>
          <w:szCs w:val="22"/>
        </w:rPr>
        <w:t>, one of two things may be possible. Either you can turn them into allies who will help you keep an eye on your office, or you can add them to the list of potential threats that your security plan must address.</w:t>
      </w:r>
    </w:p>
    <w:p w14:paraId="15B1F427" w14:textId="77777777" w:rsidR="00287EC6" w:rsidRPr="00287EC6" w:rsidRDefault="00287EC6" w:rsidP="00287EC6">
      <w:pPr>
        <w:rPr>
          <w:rFonts w:ascii="Candara" w:hAnsi="Candara" w:cs="Helvetica"/>
          <w:sz w:val="22"/>
          <w:szCs w:val="22"/>
        </w:rPr>
      </w:pPr>
    </w:p>
    <w:p w14:paraId="66F0272D"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Review how you protect all of the doors, windows and other points of entry that lead into your office.</w:t>
      </w:r>
    </w:p>
    <w:p w14:paraId="261BCD3B" w14:textId="77777777" w:rsidR="00287EC6" w:rsidRPr="00287EC6" w:rsidRDefault="00287EC6" w:rsidP="00287EC6">
      <w:pPr>
        <w:rPr>
          <w:rFonts w:ascii="Candara" w:hAnsi="Candara" w:cs="Helvetica"/>
          <w:sz w:val="22"/>
          <w:szCs w:val="22"/>
        </w:rPr>
      </w:pPr>
    </w:p>
    <w:p w14:paraId="139D08C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Consider installing a surveillance camera or a motion-sensor alarm.</w:t>
      </w:r>
    </w:p>
    <w:p w14:paraId="0A66AAEA" w14:textId="77777777" w:rsidR="00287EC6" w:rsidRPr="00287EC6" w:rsidRDefault="00287EC6" w:rsidP="00287EC6">
      <w:pPr>
        <w:rPr>
          <w:rFonts w:ascii="Candara" w:hAnsi="Candara" w:cs="Helvetica"/>
          <w:sz w:val="22"/>
          <w:szCs w:val="22"/>
        </w:rPr>
      </w:pPr>
    </w:p>
    <w:p w14:paraId="1FB786B6"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Try to create a reception area, where visitors can be met before they enter the office, and a meeting room that is separate from your normal </w:t>
      </w:r>
      <w:proofErr w:type="gramStart"/>
      <w:r w:rsidRPr="00287EC6">
        <w:rPr>
          <w:rFonts w:ascii="Candara" w:hAnsi="Candara" w:cs="Helvetica"/>
          <w:sz w:val="22"/>
          <w:szCs w:val="22"/>
        </w:rPr>
        <w:t>work space</w:t>
      </w:r>
      <w:proofErr w:type="gramEnd"/>
      <w:r w:rsidRPr="00287EC6">
        <w:rPr>
          <w:rFonts w:ascii="Candara" w:hAnsi="Candara" w:cs="Helvetica"/>
          <w:sz w:val="22"/>
          <w:szCs w:val="22"/>
        </w:rPr>
        <w:t>.</w:t>
      </w:r>
    </w:p>
    <w:p w14:paraId="5EB7B454" w14:textId="77777777" w:rsidR="00287EC6" w:rsidRPr="00287EC6" w:rsidRDefault="00287EC6" w:rsidP="00287EC6">
      <w:pPr>
        <w:rPr>
          <w:rFonts w:ascii="Candara" w:hAnsi="Candara" w:cs="Helvetica"/>
          <w:sz w:val="22"/>
          <w:szCs w:val="22"/>
        </w:rPr>
      </w:pPr>
    </w:p>
    <w:p w14:paraId="488DEDE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In the office</w:t>
      </w:r>
    </w:p>
    <w:p w14:paraId="07ECACA2"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Protect network cables by running them inside the office.</w:t>
      </w:r>
    </w:p>
    <w:p w14:paraId="1DA7840B" w14:textId="77777777" w:rsidR="00287EC6" w:rsidRPr="00287EC6" w:rsidRDefault="00287EC6" w:rsidP="00287EC6">
      <w:pPr>
        <w:rPr>
          <w:rFonts w:ascii="Candara" w:hAnsi="Candara" w:cs="Helvetica"/>
          <w:sz w:val="22"/>
          <w:szCs w:val="22"/>
        </w:rPr>
      </w:pPr>
    </w:p>
    <w:p w14:paraId="3E814E85"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Lock network devices such as servers, routers, switches, hubs and modems into secure rooms or cabinets. An intruder with physical access to such equipment can install malware capable of stealing data in transit or attacking other computers on your network even after he leaves. In some circumstances it may be beneficial to hide servers, computers or other equipment in attics, over a fake ceiling, or even with a neighbor, and use them through wireless connection.</w:t>
      </w:r>
    </w:p>
    <w:p w14:paraId="01AE2AD3" w14:textId="77777777" w:rsidR="00287EC6" w:rsidRPr="00287EC6" w:rsidRDefault="00287EC6" w:rsidP="00287EC6">
      <w:pPr>
        <w:rPr>
          <w:rFonts w:ascii="Candara" w:hAnsi="Candara" w:cs="Helvetica"/>
          <w:sz w:val="22"/>
          <w:szCs w:val="22"/>
        </w:rPr>
      </w:pPr>
    </w:p>
    <w:p w14:paraId="11AD805A"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If you have a wireless network, it is critical that you secure your access point so that intruders cannot join your network or monitor your traffic. If you are using an insecure wireless network, anyone in your </w:t>
      </w:r>
      <w:proofErr w:type="spellStart"/>
      <w:r w:rsidRPr="00287EC6">
        <w:rPr>
          <w:rFonts w:ascii="Candara" w:hAnsi="Candara" w:cs="Helvetica"/>
          <w:sz w:val="22"/>
          <w:szCs w:val="22"/>
        </w:rPr>
        <w:t>neighbourhood</w:t>
      </w:r>
      <w:proofErr w:type="spellEnd"/>
      <w:r w:rsidRPr="00287EC6">
        <w:rPr>
          <w:rFonts w:ascii="Candara" w:hAnsi="Candara" w:cs="Helvetica"/>
          <w:sz w:val="22"/>
          <w:szCs w:val="22"/>
        </w:rPr>
        <w:t xml:space="preserve"> with a laptop becomes a potential intruder. This is an unusual definition of 'physical', but it helps to consider that a malicious individual who can monitor your wireless network has the same access as one who can sneak into your office and connect an </w:t>
      </w:r>
      <w:proofErr w:type="spellStart"/>
      <w:r w:rsidRPr="00287EC6">
        <w:rPr>
          <w:rFonts w:ascii="Candara" w:hAnsi="Candara" w:cs="Helvetica"/>
          <w:sz w:val="22"/>
          <w:szCs w:val="22"/>
        </w:rPr>
        <w:t>ethernet</w:t>
      </w:r>
      <w:proofErr w:type="spellEnd"/>
      <w:r w:rsidRPr="00287EC6">
        <w:rPr>
          <w:rFonts w:ascii="Candara" w:hAnsi="Candara" w:cs="Helvetica"/>
          <w:sz w:val="22"/>
          <w:szCs w:val="22"/>
        </w:rPr>
        <w:t xml:space="preserve"> cable. The steps required to secure a wireless network will vary, depending on your access point hardware and software, but they are rarely difficult to follow.</w:t>
      </w:r>
    </w:p>
    <w:p w14:paraId="4821A9CE" w14:textId="77777777" w:rsidR="00287EC6" w:rsidRPr="00287EC6" w:rsidRDefault="00287EC6" w:rsidP="00287EC6">
      <w:pPr>
        <w:rPr>
          <w:rFonts w:ascii="Candara" w:hAnsi="Candara" w:cs="Helvetica"/>
          <w:sz w:val="22"/>
          <w:szCs w:val="22"/>
        </w:rPr>
      </w:pPr>
    </w:p>
    <w:p w14:paraId="4E7C1BA7" w14:textId="77777777" w:rsidR="00287EC6" w:rsidRPr="00287EC6" w:rsidRDefault="00287EC6" w:rsidP="00287EC6">
      <w:pPr>
        <w:rPr>
          <w:rFonts w:ascii="Candara" w:hAnsi="Candara" w:cs="Helvetica"/>
          <w:b/>
          <w:sz w:val="22"/>
          <w:szCs w:val="22"/>
        </w:rPr>
      </w:pPr>
      <w:r w:rsidRPr="00287EC6">
        <w:rPr>
          <w:rFonts w:ascii="Candara" w:hAnsi="Candara" w:cs="Helvetica"/>
          <w:b/>
          <w:sz w:val="22"/>
          <w:szCs w:val="22"/>
        </w:rPr>
        <w:t>At your work</w:t>
      </w:r>
    </w:p>
    <w:p w14:paraId="0A3DAB04"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You should position your computer screen carefully, both on your desk and when you are away from the office, in order to prevent others from reading what is displayed there. In the office, this means considering the location of windows, open doors and the guest waiting area, if you have one.</w:t>
      </w:r>
    </w:p>
    <w:p w14:paraId="7AD667A8" w14:textId="77777777" w:rsidR="00287EC6" w:rsidRPr="00287EC6" w:rsidRDefault="00287EC6" w:rsidP="00287EC6">
      <w:pPr>
        <w:rPr>
          <w:rFonts w:ascii="Candara" w:hAnsi="Candara" w:cs="Helvetica"/>
          <w:sz w:val="22"/>
          <w:szCs w:val="22"/>
        </w:rPr>
      </w:pPr>
    </w:p>
    <w:p w14:paraId="0E538282"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Most desktop computer cases have a slot where you can attach a padlock that will prevent anyone without a key from getting inside. If you have cases like this in the office, you should lock them so that intruders cannot tamper with their internal hardware. You might also consider this feature when purchasing new computers.</w:t>
      </w:r>
    </w:p>
    <w:p w14:paraId="34C26D0D" w14:textId="77777777" w:rsidR="00287EC6" w:rsidRPr="00287EC6" w:rsidRDefault="00287EC6" w:rsidP="00287EC6">
      <w:pPr>
        <w:rPr>
          <w:rFonts w:ascii="Candara" w:hAnsi="Candara" w:cs="Helvetica"/>
          <w:sz w:val="22"/>
          <w:szCs w:val="22"/>
        </w:rPr>
      </w:pPr>
    </w:p>
    <w:p w14:paraId="21DE4B90"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Use a locking security cable, where possible, to prevent intruders from stealing the computers themselves. This is especially important for laptops and small desktops that could be hidden inside a bag or under a coat.</w:t>
      </w:r>
    </w:p>
    <w:p w14:paraId="6805A3DC" w14:textId="77777777" w:rsidR="00287EC6" w:rsidRPr="00287EC6" w:rsidRDefault="00287EC6" w:rsidP="00287EC6">
      <w:pPr>
        <w:rPr>
          <w:rFonts w:ascii="Candara" w:hAnsi="Candara" w:cs="Helvetica"/>
          <w:sz w:val="22"/>
          <w:szCs w:val="22"/>
        </w:rPr>
      </w:pPr>
    </w:p>
    <w:p w14:paraId="3B6C12E0" w14:textId="77777777" w:rsidR="00287EC6" w:rsidRPr="00287EC6" w:rsidRDefault="00287EC6" w:rsidP="00287EC6">
      <w:pPr>
        <w:rPr>
          <w:rFonts w:ascii="Candara" w:hAnsi="Candara" w:cs="Helvetica"/>
          <w:b/>
          <w:sz w:val="22"/>
          <w:szCs w:val="22"/>
        </w:rPr>
      </w:pPr>
      <w:r w:rsidRPr="00287EC6">
        <w:rPr>
          <w:rFonts w:ascii="Candara" w:hAnsi="Candara" w:cs="Helvetica"/>
          <w:b/>
          <w:sz w:val="22"/>
          <w:szCs w:val="22"/>
        </w:rPr>
        <w:t>Software and settings related to physical security</w:t>
      </w:r>
    </w:p>
    <w:p w14:paraId="3C1D010E" w14:textId="77777777" w:rsidR="00287EC6" w:rsidRDefault="00287EC6" w:rsidP="00287EC6">
      <w:pPr>
        <w:rPr>
          <w:rFonts w:ascii="Candara" w:hAnsi="Candara" w:cs="Helvetica"/>
          <w:sz w:val="22"/>
          <w:szCs w:val="22"/>
        </w:rPr>
      </w:pPr>
      <w:r w:rsidRPr="00287EC6">
        <w:rPr>
          <w:rFonts w:ascii="Candara" w:hAnsi="Candara" w:cs="Helvetica"/>
          <w:sz w:val="22"/>
          <w:szCs w:val="22"/>
        </w:rPr>
        <w:t>Make sure that, when you restart your computer, it asks you for a password before allowing you to run software and access files. If it does not, you can enable this feature in Windows by clicking on the Start menu, selecting the Control Panel, and double-clicking on User Accounts. In the User Accounts screen, select your own account and click Create a Password. Choose a secure password, as discussed in Chapter 3: How to create and maintain good passwords, enter your password, confirm it, click Create Password and click Yes, Make Private.</w:t>
      </w:r>
    </w:p>
    <w:p w14:paraId="1553937E" w14:textId="77777777" w:rsidR="00287EC6" w:rsidRPr="00287EC6" w:rsidRDefault="00287EC6" w:rsidP="00287EC6">
      <w:pPr>
        <w:rPr>
          <w:rFonts w:ascii="Candara" w:hAnsi="Candara" w:cs="Helvetica"/>
          <w:sz w:val="22"/>
          <w:szCs w:val="22"/>
        </w:rPr>
      </w:pPr>
    </w:p>
    <w:p w14:paraId="3FBE3C3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There are a few settings in your computer's BIOS that are relevant to physical security. First, </w:t>
      </w:r>
      <w:proofErr w:type="gramStart"/>
      <w:r w:rsidRPr="00287EC6">
        <w:rPr>
          <w:rFonts w:ascii="Candara" w:hAnsi="Candara" w:cs="Helvetica"/>
          <w:sz w:val="22"/>
          <w:szCs w:val="22"/>
        </w:rPr>
        <w:t>you should configure your computer so that it will not boot from the USB device</w:t>
      </w:r>
      <w:proofErr w:type="gramEnd"/>
      <w:r w:rsidRPr="00287EC6">
        <w:rPr>
          <w:rFonts w:ascii="Candara" w:hAnsi="Candara" w:cs="Helvetica"/>
          <w:sz w:val="22"/>
          <w:szCs w:val="22"/>
        </w:rPr>
        <w:t xml:space="preserve">, </w:t>
      </w:r>
      <w:proofErr w:type="gramStart"/>
      <w:r w:rsidRPr="00287EC6">
        <w:rPr>
          <w:rFonts w:ascii="Candara" w:hAnsi="Candara" w:cs="Helvetica"/>
          <w:sz w:val="22"/>
          <w:szCs w:val="22"/>
        </w:rPr>
        <w:t>CD-ROM or DVD drives</w:t>
      </w:r>
      <w:proofErr w:type="gramEnd"/>
      <w:r w:rsidRPr="00287EC6">
        <w:rPr>
          <w:rFonts w:ascii="Candara" w:hAnsi="Candara" w:cs="Helvetica"/>
          <w:sz w:val="22"/>
          <w:szCs w:val="22"/>
        </w:rPr>
        <w:t xml:space="preserve">. Second, you should set a password on the BIOS itself, so that an intruder </w:t>
      </w:r>
      <w:proofErr w:type="gramStart"/>
      <w:r w:rsidRPr="00287EC6">
        <w:rPr>
          <w:rFonts w:ascii="Candara" w:hAnsi="Candara" w:cs="Helvetica"/>
          <w:sz w:val="22"/>
          <w:szCs w:val="22"/>
        </w:rPr>
        <w:t>can not</w:t>
      </w:r>
      <w:proofErr w:type="gramEnd"/>
      <w:r w:rsidRPr="00287EC6">
        <w:rPr>
          <w:rFonts w:ascii="Candara" w:hAnsi="Candara" w:cs="Helvetica"/>
          <w:sz w:val="22"/>
          <w:szCs w:val="22"/>
        </w:rPr>
        <w:t xml:space="preserve"> simply undo the previous setting. Again, be sure to choose a secure password.</w:t>
      </w:r>
    </w:p>
    <w:p w14:paraId="00190AC9"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If you rely on a secure password database, as discussed in Chapter 3, to store your Windows or BIOS passwords for a particular computer, make sure that you do not keep your only copy of the database on that computer.</w:t>
      </w:r>
    </w:p>
    <w:p w14:paraId="5BBF7DB6"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Get in the habit of locking your account whenever you step away from your computer. On Windows, you can do this quickly by holding down the Windows logo key and pressing the L key. This will only work if you have created a password for your account, as described above.</w:t>
      </w:r>
    </w:p>
    <w:p w14:paraId="5C468DE7"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Encrypt sensitive information on computers and storage devices in your office. See Chapter 4: How to protect the sensitive files on your computer for additional details and pointers to the appropriate Hands-on Guides</w:t>
      </w:r>
      <w:proofErr w:type="gramStart"/>
      <w:r w:rsidRPr="00287EC6">
        <w:rPr>
          <w:rFonts w:ascii="Candara" w:hAnsi="Candara" w:cs="Helvetica"/>
          <w:sz w:val="22"/>
          <w:szCs w:val="22"/>
        </w:rPr>
        <w:t>.#</w:t>
      </w:r>
      <w:proofErr w:type="gramEnd"/>
      <w:r w:rsidRPr="00287EC6">
        <w:rPr>
          <w:rFonts w:ascii="Candara" w:hAnsi="Candara" w:cs="Helvetica"/>
          <w:sz w:val="22"/>
          <w:szCs w:val="22"/>
        </w:rPr>
        <w:t xml:space="preserve"> Portable devices</w:t>
      </w:r>
    </w:p>
    <w:p w14:paraId="19BEB5C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Keep your laptop, your mobile phone and other portable devices that contain sensitive information with you at all times, especially if you are travelling or staying at a hotel. Travelling with a laptop security cable is a good idea, although it is sometimes difficult to find an appropriate object to which you can attach one. Remember that meal times are often exploited by thieves, many of whom have learnt to check hotel rooms for laptops during hours of the day when they are likely to be unattended.</w:t>
      </w:r>
    </w:p>
    <w:p w14:paraId="77F156E9" w14:textId="5C76634A" w:rsidR="008409EE" w:rsidRDefault="00287EC6" w:rsidP="00287EC6">
      <w:pPr>
        <w:rPr>
          <w:rFonts w:ascii="Candara" w:hAnsi="Candara" w:cs="Helvetica"/>
          <w:sz w:val="22"/>
          <w:szCs w:val="22"/>
        </w:rPr>
      </w:pPr>
      <w:r w:rsidRPr="00287EC6">
        <w:rPr>
          <w:rFonts w:ascii="Candara" w:hAnsi="Candara" w:cs="Helvetica"/>
          <w:sz w:val="22"/>
          <w:szCs w:val="22"/>
        </w:rPr>
        <w:t>If you have a laptop, tablet or other mobile device, try to avoid putting them on display. There is no need to show thieves that you are carrying such valuable hardware or to show individuals who might want access to your data that your shoulder bag contains a hard drive full of</w:t>
      </w:r>
      <w:r>
        <w:rPr>
          <w:rFonts w:ascii="Candara" w:hAnsi="Candara" w:cs="Helvetica"/>
          <w:sz w:val="22"/>
          <w:szCs w:val="22"/>
        </w:rPr>
        <w:t>…</w:t>
      </w:r>
    </w:p>
    <w:p w14:paraId="620EC1A1" w14:textId="77777777" w:rsidR="00287EC6" w:rsidRDefault="00287EC6" w:rsidP="00287EC6">
      <w:pPr>
        <w:rPr>
          <w:rFonts w:ascii="Candara" w:hAnsi="Candara" w:cs="Helvetica"/>
          <w:sz w:val="22"/>
          <w:szCs w:val="22"/>
        </w:rPr>
      </w:pPr>
    </w:p>
    <w:p w14:paraId="6B272DF4" w14:textId="767BCCCE" w:rsidR="00287EC6" w:rsidRDefault="00287EC6" w:rsidP="00287EC6">
      <w:pPr>
        <w:rPr>
          <w:rFonts w:ascii="Candara" w:hAnsi="Candara" w:cs="Helvetica"/>
          <w:sz w:val="22"/>
          <w:szCs w:val="22"/>
        </w:rPr>
      </w:pPr>
      <w:r>
        <w:rPr>
          <w:rFonts w:ascii="Candara" w:hAnsi="Candara" w:cs="Helvetica"/>
          <w:sz w:val="22"/>
          <w:szCs w:val="22"/>
        </w:rPr>
        <w:t>II</w:t>
      </w:r>
    </w:p>
    <w:p w14:paraId="591ADC21" w14:textId="77777777" w:rsidR="00287EC6" w:rsidRDefault="00287EC6" w:rsidP="00287EC6">
      <w:pPr>
        <w:rPr>
          <w:rFonts w:ascii="Candara" w:hAnsi="Candara" w:cs="Helvetica"/>
          <w:sz w:val="22"/>
          <w:szCs w:val="22"/>
        </w:rPr>
      </w:pPr>
    </w:p>
    <w:p w14:paraId="1E65D127"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Creating your physical security policy</w:t>
      </w:r>
    </w:p>
    <w:p w14:paraId="43159198"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Once you have assessed the threats and vulnerabilities that you or your </w:t>
      </w:r>
      <w:proofErr w:type="spellStart"/>
      <w:r w:rsidRPr="00287EC6">
        <w:rPr>
          <w:rFonts w:ascii="Candara" w:hAnsi="Candara" w:cs="Helvetica"/>
          <w:sz w:val="22"/>
          <w:szCs w:val="22"/>
        </w:rPr>
        <w:t>organisation</w:t>
      </w:r>
      <w:proofErr w:type="spellEnd"/>
      <w:r w:rsidRPr="00287EC6">
        <w:rPr>
          <w:rFonts w:ascii="Candara" w:hAnsi="Candara" w:cs="Helvetica"/>
          <w:sz w:val="22"/>
          <w:szCs w:val="22"/>
        </w:rPr>
        <w:t xml:space="preserve"> face, you must consider what steps can be taken to improve your physical security. You should create a detailed security policy by putting these steps in writing. The resulting document will serve as a general guideline for yourself, your colleagues and any newcomers to your </w:t>
      </w:r>
      <w:proofErr w:type="spellStart"/>
      <w:r w:rsidRPr="00287EC6">
        <w:rPr>
          <w:rFonts w:ascii="Candara" w:hAnsi="Candara" w:cs="Helvetica"/>
          <w:sz w:val="22"/>
          <w:szCs w:val="22"/>
        </w:rPr>
        <w:t>organisation</w:t>
      </w:r>
      <w:proofErr w:type="spellEnd"/>
      <w:r w:rsidRPr="00287EC6">
        <w:rPr>
          <w:rFonts w:ascii="Candara" w:hAnsi="Candara" w:cs="Helvetica"/>
          <w:sz w:val="22"/>
          <w:szCs w:val="22"/>
        </w:rPr>
        <w:t>. It should also provide a checklist of what actions should be taken in the event of various different physical security emergencies. Everybody involved should take the time to read, implement and keep up with these security standards. They should also be encouraged to ask questions and propose suggestions on how to improve the document.</w:t>
      </w:r>
    </w:p>
    <w:p w14:paraId="2D7F588D" w14:textId="77777777" w:rsidR="00287EC6" w:rsidRPr="00287EC6" w:rsidRDefault="00287EC6" w:rsidP="00287EC6">
      <w:pPr>
        <w:rPr>
          <w:rFonts w:ascii="Candara" w:hAnsi="Candara" w:cs="Helvetica"/>
          <w:sz w:val="22"/>
          <w:szCs w:val="22"/>
        </w:rPr>
      </w:pPr>
    </w:p>
    <w:p w14:paraId="0974D505"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Your physical security policy may contain various sections, depending on the circumstances:</w:t>
      </w:r>
    </w:p>
    <w:p w14:paraId="621CD258" w14:textId="77777777" w:rsidR="00287EC6" w:rsidRPr="00287EC6" w:rsidRDefault="00287EC6" w:rsidP="00287EC6">
      <w:pPr>
        <w:rPr>
          <w:rFonts w:ascii="Candara" w:hAnsi="Candara" w:cs="Helvetica"/>
          <w:sz w:val="22"/>
          <w:szCs w:val="22"/>
        </w:rPr>
      </w:pPr>
    </w:p>
    <w:p w14:paraId="06BE5649"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An office access policy that addresses the alarm systems, what keys exist and who has them, when guests are allowed in the office, </w:t>
      </w:r>
      <w:proofErr w:type="gramStart"/>
      <w:r w:rsidRPr="00287EC6">
        <w:rPr>
          <w:rFonts w:ascii="Candara" w:hAnsi="Candara" w:cs="Helvetica"/>
          <w:sz w:val="22"/>
          <w:szCs w:val="22"/>
        </w:rPr>
        <w:t>who</w:t>
      </w:r>
      <w:proofErr w:type="gramEnd"/>
      <w:r w:rsidRPr="00287EC6">
        <w:rPr>
          <w:rFonts w:ascii="Candara" w:hAnsi="Candara" w:cs="Helvetica"/>
          <w:sz w:val="22"/>
          <w:szCs w:val="22"/>
        </w:rPr>
        <w:t xml:space="preserve"> holds the cleaning contract and other such issues</w:t>
      </w:r>
    </w:p>
    <w:p w14:paraId="4F00D99A"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A policy on which parts of the office should be restricted to authorized visitors</w:t>
      </w:r>
    </w:p>
    <w:p w14:paraId="6EA8D3CA"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An inventory of your equipment, including serial numbers and physical descriptions</w:t>
      </w:r>
    </w:p>
    <w:p w14:paraId="5DD1ED55"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A plan for securely disposing of paper rubbish that contains sensitive information</w:t>
      </w:r>
    </w:p>
    <w:p w14:paraId="598AC6F2"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Emergency procedures related to:</w:t>
      </w:r>
    </w:p>
    <w:p w14:paraId="3BFF0F6D"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 xml:space="preserve">Who should be notified if sensitive information is disclosed or </w:t>
      </w:r>
      <w:proofErr w:type="gramStart"/>
      <w:r w:rsidRPr="00287EC6">
        <w:rPr>
          <w:rFonts w:ascii="Candara" w:hAnsi="Candara" w:cs="Helvetica"/>
          <w:sz w:val="22"/>
          <w:szCs w:val="22"/>
        </w:rPr>
        <w:t>misplaced</w:t>
      </w:r>
      <w:proofErr w:type="gramEnd"/>
    </w:p>
    <w:p w14:paraId="42FF9673"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Who to contact in the event of a fire, flood, or other natural disaster</w:t>
      </w:r>
    </w:p>
    <w:p w14:paraId="623B890D"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How to perform certain key emergency repairs</w:t>
      </w:r>
    </w:p>
    <w:p w14:paraId="2105984F" w14:textId="77777777" w:rsidR="00287EC6" w:rsidRPr="00287EC6" w:rsidRDefault="00287EC6" w:rsidP="00287EC6">
      <w:pPr>
        <w:rPr>
          <w:rFonts w:ascii="Candara" w:hAnsi="Candara" w:cs="Helvetica"/>
          <w:sz w:val="22"/>
          <w:szCs w:val="22"/>
        </w:rPr>
      </w:pPr>
      <w:r w:rsidRPr="00287EC6">
        <w:rPr>
          <w:rFonts w:ascii="Candara" w:hAnsi="Candara" w:cs="Helvetica"/>
          <w:sz w:val="22"/>
          <w:szCs w:val="22"/>
        </w:rPr>
        <w:t>How to contact the companies or organizations that provide services such as electrical power, water and Internet access</w:t>
      </w:r>
    </w:p>
    <w:p w14:paraId="6EB0C758" w14:textId="77777777" w:rsidR="00287EC6" w:rsidRPr="00287EC6" w:rsidRDefault="00287EC6" w:rsidP="00287EC6">
      <w:pPr>
        <w:rPr>
          <w:rFonts w:ascii="Candara" w:hAnsi="Candara" w:cs="Helvetica"/>
          <w:sz w:val="22"/>
          <w:szCs w:val="22"/>
        </w:rPr>
      </w:pPr>
      <w:proofErr w:type="gramStart"/>
      <w:r w:rsidRPr="00287EC6">
        <w:rPr>
          <w:rFonts w:ascii="Candara" w:hAnsi="Candara" w:cs="Helvetica"/>
          <w:sz w:val="22"/>
          <w:szCs w:val="22"/>
        </w:rPr>
        <w:t>How to recover information from your off-site backup system.</w:t>
      </w:r>
      <w:proofErr w:type="gramEnd"/>
      <w:r w:rsidRPr="00287EC6">
        <w:rPr>
          <w:rFonts w:ascii="Candara" w:hAnsi="Candara" w:cs="Helvetica"/>
          <w:sz w:val="22"/>
          <w:szCs w:val="22"/>
        </w:rPr>
        <w:t xml:space="preserve"> You can find more detailed backup advice in Chapter 5: How to recover from information loss.</w:t>
      </w:r>
    </w:p>
    <w:p w14:paraId="066CED7B" w14:textId="0EDC6119" w:rsidR="00287EC6" w:rsidRDefault="00287EC6" w:rsidP="00287EC6">
      <w:pPr>
        <w:rPr>
          <w:rFonts w:ascii="Candara" w:hAnsi="Candara" w:cs="Helvetica"/>
          <w:sz w:val="22"/>
          <w:szCs w:val="22"/>
        </w:rPr>
      </w:pPr>
      <w:r w:rsidRPr="00287EC6">
        <w:rPr>
          <w:rFonts w:ascii="Candara" w:hAnsi="Candara" w:cs="Helvetica"/>
          <w:sz w:val="22"/>
          <w:szCs w:val="22"/>
        </w:rPr>
        <w:t>Your security policy should be reviewed periodically and modified to reflect any policy changes that have been made since its last review. And, of course, don't forget to back up your security policy document along with the rest of your important data. See the Further reading section for more information about creating a security policy.</w:t>
      </w:r>
    </w:p>
    <w:p w14:paraId="4C6D092F" w14:textId="77777777" w:rsidR="00287EC6" w:rsidRDefault="00287EC6" w:rsidP="00287EC6">
      <w:pPr>
        <w:rPr>
          <w:rFonts w:ascii="Candara" w:hAnsi="Candara" w:cs="Helvetica"/>
          <w:sz w:val="22"/>
          <w:szCs w:val="22"/>
        </w:rPr>
      </w:pPr>
    </w:p>
    <w:p w14:paraId="79FDE11A" w14:textId="77777777" w:rsidR="00287EC6" w:rsidRDefault="00287EC6" w:rsidP="00287EC6">
      <w:pPr>
        <w:rPr>
          <w:rFonts w:ascii="Candara" w:hAnsi="Candara" w:cs="Helvetica"/>
          <w:sz w:val="22"/>
          <w:szCs w:val="22"/>
        </w:rPr>
      </w:pPr>
    </w:p>
    <w:p w14:paraId="0E061EAD" w14:textId="3B1ECE23" w:rsidR="00287EC6" w:rsidRPr="00287EC6" w:rsidRDefault="00287EC6" w:rsidP="00287EC6">
      <w:pPr>
        <w:rPr>
          <w:rFonts w:ascii="Candara" w:hAnsi="Candara" w:cs="Helvetica"/>
          <w:b/>
          <w:sz w:val="22"/>
          <w:szCs w:val="22"/>
        </w:rPr>
      </w:pPr>
      <w:r w:rsidRPr="00287EC6">
        <w:rPr>
          <w:rFonts w:ascii="Candara" w:hAnsi="Candara" w:cs="Helvetica"/>
          <w:b/>
          <w:sz w:val="22"/>
          <w:szCs w:val="22"/>
        </w:rPr>
        <w:t>Regular Post / Mail</w:t>
      </w:r>
    </w:p>
    <w:p w14:paraId="1BB19B75" w14:textId="77777777" w:rsidR="00287EC6" w:rsidRPr="00287EC6" w:rsidRDefault="00287EC6" w:rsidP="00287EC6">
      <w:pPr>
        <w:rPr>
          <w:rFonts w:ascii="Candara" w:hAnsi="Candara" w:cs="Helvetica"/>
          <w:sz w:val="22"/>
          <w:szCs w:val="22"/>
        </w:rPr>
      </w:pPr>
    </w:p>
    <w:p w14:paraId="6883C271"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RELATED LESSONS</w:t>
      </w:r>
      <w:r>
        <w:rPr>
          <w:rFonts w:ascii="Candara" w:hAnsi="Candara" w:cs="Helvetica"/>
          <w:bCs/>
          <w:i/>
          <w:iCs/>
          <w:sz w:val="22"/>
          <w:szCs w:val="22"/>
          <w:lang w:val="en-GB"/>
        </w:rPr>
        <w:t>/TOOLS</w:t>
      </w:r>
    </w:p>
    <w:p w14:paraId="21C747D6" w14:textId="77777777" w:rsidR="004717DD" w:rsidRPr="0015701A"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p>
    <w:p w14:paraId="751BADF6" w14:textId="77777777" w:rsidR="004717DD" w:rsidRPr="0015701A"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15701A">
        <w:rPr>
          <w:rFonts w:ascii="Candara" w:hAnsi="Candara" w:cs="Helvetica"/>
          <w:bCs/>
          <w:i/>
          <w:iCs/>
          <w:sz w:val="22"/>
          <w:szCs w:val="22"/>
          <w:lang w:val="en-GB"/>
        </w:rPr>
        <w:t>FURTHER READING</w:t>
      </w:r>
    </w:p>
    <w:p w14:paraId="41EDB2AC"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56EC5782"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p>
    <w:p w14:paraId="43E60D10"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r>
        <w:rPr>
          <w:rFonts w:ascii="Candara" w:hAnsi="Candara" w:cs="Helvetica"/>
          <w:b/>
          <w:bCs/>
          <w:i/>
          <w:iCs/>
          <w:sz w:val="22"/>
          <w:szCs w:val="22"/>
          <w:lang w:val="en-GB"/>
        </w:rPr>
        <w:t>Malware Basic Checklist</w:t>
      </w:r>
    </w:p>
    <w:p w14:paraId="6B8FFBCC" w14:textId="77777777" w:rsidR="004717DD" w:rsidRDefault="004717DD" w:rsidP="00471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lang w:val="en-GB"/>
        </w:rPr>
      </w:pPr>
    </w:p>
    <w:p w14:paraId="0DBBAAE9" w14:textId="77777777" w:rsidR="004717DD" w:rsidRDefault="004717DD" w:rsidP="009D3E5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bCs/>
          <w:i/>
          <w:iCs/>
          <w:sz w:val="22"/>
          <w:szCs w:val="22"/>
          <w:lang w:val="en-GB"/>
        </w:rPr>
      </w:pPr>
      <w:r>
        <w:rPr>
          <w:rFonts w:ascii="Candara" w:hAnsi="Candara" w:cs="Helvetica"/>
          <w:b/>
          <w:bCs/>
          <w:i/>
          <w:iCs/>
          <w:sz w:val="22"/>
          <w:szCs w:val="22"/>
          <w:lang w:val="en-GB"/>
        </w:rPr>
        <w:t>Create…</w:t>
      </w:r>
    </w:p>
    <w:p w14:paraId="73987266" w14:textId="77777777" w:rsidR="004717DD" w:rsidRDefault="004717DD" w:rsidP="009D3E53">
      <w:pPr>
        <w:pStyle w:val="ListParagraph"/>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0"/>
        <w:rPr>
          <w:rFonts w:ascii="Candara" w:hAnsi="Candara" w:cs="Helvetica"/>
          <w:b/>
          <w:bCs/>
          <w:i/>
          <w:iCs/>
          <w:sz w:val="22"/>
          <w:szCs w:val="22"/>
          <w:lang w:val="en-GB"/>
        </w:rPr>
      </w:pPr>
      <w:r>
        <w:rPr>
          <w:rFonts w:ascii="Candara" w:hAnsi="Candara" w:cs="Helvetica"/>
          <w:b/>
          <w:bCs/>
          <w:i/>
          <w:iCs/>
          <w:sz w:val="22"/>
          <w:szCs w:val="22"/>
          <w:lang w:val="en-GB"/>
        </w:rPr>
        <w:t>Make it…</w:t>
      </w:r>
    </w:p>
    <w:p w14:paraId="2D8CE879" w14:textId="730A948A" w:rsidR="008409EE" w:rsidRDefault="008409EE" w:rsidP="0034795F">
      <w:pPr>
        <w:rPr>
          <w:rFonts w:ascii="Candara" w:hAnsi="Candara"/>
          <w:sz w:val="22"/>
          <w:szCs w:val="22"/>
        </w:rPr>
      </w:pPr>
    </w:p>
    <w:sectPr w:rsidR="008409EE" w:rsidSect="0072222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15C"/>
    <w:multiLevelType w:val="multilevel"/>
    <w:tmpl w:val="920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5BD9"/>
    <w:multiLevelType w:val="hybridMultilevel"/>
    <w:tmpl w:val="A68E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271AD"/>
    <w:multiLevelType w:val="hybridMultilevel"/>
    <w:tmpl w:val="7F0448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2964FB"/>
    <w:multiLevelType w:val="hybridMultilevel"/>
    <w:tmpl w:val="5554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677CC"/>
    <w:multiLevelType w:val="hybridMultilevel"/>
    <w:tmpl w:val="2804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F0970"/>
    <w:multiLevelType w:val="hybridMultilevel"/>
    <w:tmpl w:val="A094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4111DE"/>
    <w:multiLevelType w:val="hybridMultilevel"/>
    <w:tmpl w:val="60D2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30639"/>
    <w:multiLevelType w:val="hybridMultilevel"/>
    <w:tmpl w:val="C3E48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1685F"/>
    <w:multiLevelType w:val="multilevel"/>
    <w:tmpl w:val="BCC4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02F90"/>
    <w:multiLevelType w:val="multilevel"/>
    <w:tmpl w:val="ACC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0A49A1"/>
    <w:multiLevelType w:val="hybridMultilevel"/>
    <w:tmpl w:val="AE38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97F0C"/>
    <w:multiLevelType w:val="hybridMultilevel"/>
    <w:tmpl w:val="888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E02B9"/>
    <w:multiLevelType w:val="hybridMultilevel"/>
    <w:tmpl w:val="444ECE2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1039C"/>
    <w:multiLevelType w:val="hybridMultilevel"/>
    <w:tmpl w:val="396C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160BC"/>
    <w:multiLevelType w:val="hybridMultilevel"/>
    <w:tmpl w:val="3E60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561A3"/>
    <w:multiLevelType w:val="hybridMultilevel"/>
    <w:tmpl w:val="E4842D5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90F7D"/>
    <w:multiLevelType w:val="hybridMultilevel"/>
    <w:tmpl w:val="C684493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9593F"/>
    <w:multiLevelType w:val="hybridMultilevel"/>
    <w:tmpl w:val="E3E21A7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15E7C"/>
    <w:multiLevelType w:val="multilevel"/>
    <w:tmpl w:val="18B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71BB3"/>
    <w:multiLevelType w:val="hybridMultilevel"/>
    <w:tmpl w:val="B6F6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0A11DE"/>
    <w:multiLevelType w:val="hybridMultilevel"/>
    <w:tmpl w:val="2C10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227A26"/>
    <w:multiLevelType w:val="hybridMultilevel"/>
    <w:tmpl w:val="A184DC5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B766E8"/>
    <w:multiLevelType w:val="hybridMultilevel"/>
    <w:tmpl w:val="2746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A6307E"/>
    <w:multiLevelType w:val="hybridMultilevel"/>
    <w:tmpl w:val="5C2E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3A6DE5"/>
    <w:multiLevelType w:val="hybridMultilevel"/>
    <w:tmpl w:val="7BA8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92C22"/>
    <w:multiLevelType w:val="hybridMultilevel"/>
    <w:tmpl w:val="9152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73A60"/>
    <w:multiLevelType w:val="hybridMultilevel"/>
    <w:tmpl w:val="B2D0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A1886"/>
    <w:multiLevelType w:val="hybridMultilevel"/>
    <w:tmpl w:val="2006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D763C3"/>
    <w:multiLevelType w:val="hybridMultilevel"/>
    <w:tmpl w:val="10DC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0C472F"/>
    <w:multiLevelType w:val="hybridMultilevel"/>
    <w:tmpl w:val="5444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4D2032"/>
    <w:multiLevelType w:val="hybridMultilevel"/>
    <w:tmpl w:val="0FF2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6F7915"/>
    <w:multiLevelType w:val="hybridMultilevel"/>
    <w:tmpl w:val="DC4E4A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9F71098"/>
    <w:multiLevelType w:val="multilevel"/>
    <w:tmpl w:val="B1801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050838"/>
    <w:multiLevelType w:val="hybridMultilevel"/>
    <w:tmpl w:val="003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1B49A5"/>
    <w:multiLevelType w:val="hybridMultilevel"/>
    <w:tmpl w:val="2B04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751627"/>
    <w:multiLevelType w:val="hybridMultilevel"/>
    <w:tmpl w:val="28B0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C6F3D"/>
    <w:multiLevelType w:val="hybridMultilevel"/>
    <w:tmpl w:val="77A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110DE"/>
    <w:multiLevelType w:val="hybridMultilevel"/>
    <w:tmpl w:val="711C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7E6163"/>
    <w:multiLevelType w:val="multilevel"/>
    <w:tmpl w:val="D19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EA11CA"/>
    <w:multiLevelType w:val="hybridMultilevel"/>
    <w:tmpl w:val="6770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F3840"/>
    <w:multiLevelType w:val="multilevel"/>
    <w:tmpl w:val="4E8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2D4419"/>
    <w:multiLevelType w:val="hybridMultilevel"/>
    <w:tmpl w:val="9EB0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961886"/>
    <w:multiLevelType w:val="multilevel"/>
    <w:tmpl w:val="E79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101B0D"/>
    <w:multiLevelType w:val="hybridMultilevel"/>
    <w:tmpl w:val="DDC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E5033C"/>
    <w:multiLevelType w:val="hybridMultilevel"/>
    <w:tmpl w:val="27D4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17DB4"/>
    <w:multiLevelType w:val="hybridMultilevel"/>
    <w:tmpl w:val="C6A2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2"/>
  </w:num>
  <w:num w:numId="3">
    <w:abstractNumId w:val="8"/>
  </w:num>
  <w:num w:numId="4">
    <w:abstractNumId w:val="40"/>
  </w:num>
  <w:num w:numId="5">
    <w:abstractNumId w:val="17"/>
  </w:num>
  <w:num w:numId="6">
    <w:abstractNumId w:val="7"/>
  </w:num>
  <w:num w:numId="7">
    <w:abstractNumId w:val="44"/>
  </w:num>
  <w:num w:numId="8">
    <w:abstractNumId w:val="6"/>
  </w:num>
  <w:num w:numId="9">
    <w:abstractNumId w:val="41"/>
  </w:num>
  <w:num w:numId="10">
    <w:abstractNumId w:val="45"/>
  </w:num>
  <w:num w:numId="11">
    <w:abstractNumId w:val="1"/>
  </w:num>
  <w:num w:numId="12">
    <w:abstractNumId w:val="32"/>
  </w:num>
  <w:num w:numId="13">
    <w:abstractNumId w:val="22"/>
  </w:num>
  <w:num w:numId="14">
    <w:abstractNumId w:val="27"/>
  </w:num>
  <w:num w:numId="15">
    <w:abstractNumId w:val="33"/>
  </w:num>
  <w:num w:numId="16">
    <w:abstractNumId w:val="3"/>
  </w:num>
  <w:num w:numId="17">
    <w:abstractNumId w:val="14"/>
  </w:num>
  <w:num w:numId="18">
    <w:abstractNumId w:val="12"/>
  </w:num>
  <w:num w:numId="19">
    <w:abstractNumId w:val="15"/>
  </w:num>
  <w:num w:numId="20">
    <w:abstractNumId w:val="21"/>
  </w:num>
  <w:num w:numId="21">
    <w:abstractNumId w:val="31"/>
  </w:num>
  <w:num w:numId="22">
    <w:abstractNumId w:val="38"/>
  </w:num>
  <w:num w:numId="23">
    <w:abstractNumId w:val="18"/>
  </w:num>
  <w:num w:numId="24">
    <w:abstractNumId w:val="9"/>
  </w:num>
  <w:num w:numId="25">
    <w:abstractNumId w:val="0"/>
  </w:num>
  <w:num w:numId="26">
    <w:abstractNumId w:val="35"/>
  </w:num>
  <w:num w:numId="27">
    <w:abstractNumId w:val="16"/>
  </w:num>
  <w:num w:numId="28">
    <w:abstractNumId w:val="2"/>
  </w:num>
  <w:num w:numId="29">
    <w:abstractNumId w:val="43"/>
  </w:num>
  <w:num w:numId="30">
    <w:abstractNumId w:val="25"/>
  </w:num>
  <w:num w:numId="31">
    <w:abstractNumId w:val="19"/>
  </w:num>
  <w:num w:numId="32">
    <w:abstractNumId w:val="20"/>
  </w:num>
  <w:num w:numId="33">
    <w:abstractNumId w:val="29"/>
  </w:num>
  <w:num w:numId="34">
    <w:abstractNumId w:val="13"/>
  </w:num>
  <w:num w:numId="35">
    <w:abstractNumId w:val="24"/>
  </w:num>
  <w:num w:numId="36">
    <w:abstractNumId w:val="23"/>
  </w:num>
  <w:num w:numId="37">
    <w:abstractNumId w:val="28"/>
  </w:num>
  <w:num w:numId="38">
    <w:abstractNumId w:val="37"/>
  </w:num>
  <w:num w:numId="39">
    <w:abstractNumId w:val="5"/>
  </w:num>
  <w:num w:numId="40">
    <w:abstractNumId w:val="34"/>
  </w:num>
  <w:num w:numId="41">
    <w:abstractNumId w:val="11"/>
  </w:num>
  <w:num w:numId="42">
    <w:abstractNumId w:val="4"/>
  </w:num>
  <w:num w:numId="43">
    <w:abstractNumId w:val="26"/>
  </w:num>
  <w:num w:numId="44">
    <w:abstractNumId w:val="10"/>
  </w:num>
  <w:num w:numId="45">
    <w:abstractNumId w:val="36"/>
  </w:num>
  <w:num w:numId="46">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A5"/>
    <w:rsid w:val="00011501"/>
    <w:rsid w:val="000150AC"/>
    <w:rsid w:val="0001564A"/>
    <w:rsid w:val="0001582A"/>
    <w:rsid w:val="00016659"/>
    <w:rsid w:val="00024329"/>
    <w:rsid w:val="000460EB"/>
    <w:rsid w:val="0005087C"/>
    <w:rsid w:val="00073589"/>
    <w:rsid w:val="00081758"/>
    <w:rsid w:val="00086EA7"/>
    <w:rsid w:val="000915BF"/>
    <w:rsid w:val="000A7163"/>
    <w:rsid w:val="000B3A30"/>
    <w:rsid w:val="000C20A4"/>
    <w:rsid w:val="000C569F"/>
    <w:rsid w:val="000C76B3"/>
    <w:rsid w:val="000F2254"/>
    <w:rsid w:val="001060B4"/>
    <w:rsid w:val="00113711"/>
    <w:rsid w:val="0011423D"/>
    <w:rsid w:val="00146C53"/>
    <w:rsid w:val="0015701A"/>
    <w:rsid w:val="0016122E"/>
    <w:rsid w:val="00163FB5"/>
    <w:rsid w:val="00167977"/>
    <w:rsid w:val="00187142"/>
    <w:rsid w:val="00187C40"/>
    <w:rsid w:val="001940E3"/>
    <w:rsid w:val="001A0ADB"/>
    <w:rsid w:val="001C3D71"/>
    <w:rsid w:val="00202FA5"/>
    <w:rsid w:val="00204807"/>
    <w:rsid w:val="00254001"/>
    <w:rsid w:val="00261635"/>
    <w:rsid w:val="00264C86"/>
    <w:rsid w:val="00277470"/>
    <w:rsid w:val="002830CE"/>
    <w:rsid w:val="00287EC6"/>
    <w:rsid w:val="002B3916"/>
    <w:rsid w:val="002E4B85"/>
    <w:rsid w:val="002E76F1"/>
    <w:rsid w:val="002F0B36"/>
    <w:rsid w:val="002F12AD"/>
    <w:rsid w:val="002F6E5D"/>
    <w:rsid w:val="00302BED"/>
    <w:rsid w:val="00307E60"/>
    <w:rsid w:val="00333EF6"/>
    <w:rsid w:val="0034795F"/>
    <w:rsid w:val="0035376E"/>
    <w:rsid w:val="0036198C"/>
    <w:rsid w:val="00364A96"/>
    <w:rsid w:val="0037475A"/>
    <w:rsid w:val="003A0B74"/>
    <w:rsid w:val="003B467D"/>
    <w:rsid w:val="003B4FE9"/>
    <w:rsid w:val="003B634D"/>
    <w:rsid w:val="003C6342"/>
    <w:rsid w:val="003F38F7"/>
    <w:rsid w:val="003F7974"/>
    <w:rsid w:val="00401C37"/>
    <w:rsid w:val="004215FA"/>
    <w:rsid w:val="00435237"/>
    <w:rsid w:val="004475C6"/>
    <w:rsid w:val="00460161"/>
    <w:rsid w:val="00463C9E"/>
    <w:rsid w:val="00464583"/>
    <w:rsid w:val="004717DD"/>
    <w:rsid w:val="00487AFE"/>
    <w:rsid w:val="00491007"/>
    <w:rsid w:val="004943BA"/>
    <w:rsid w:val="004A32CE"/>
    <w:rsid w:val="004B198F"/>
    <w:rsid w:val="004B58C5"/>
    <w:rsid w:val="004E579A"/>
    <w:rsid w:val="004F38F4"/>
    <w:rsid w:val="0050548B"/>
    <w:rsid w:val="005144D9"/>
    <w:rsid w:val="0051741E"/>
    <w:rsid w:val="0054470A"/>
    <w:rsid w:val="0054609B"/>
    <w:rsid w:val="00560D1A"/>
    <w:rsid w:val="00571BEB"/>
    <w:rsid w:val="00573AD8"/>
    <w:rsid w:val="00577652"/>
    <w:rsid w:val="00582D12"/>
    <w:rsid w:val="00585BF5"/>
    <w:rsid w:val="005A0960"/>
    <w:rsid w:val="005A7190"/>
    <w:rsid w:val="005A7EED"/>
    <w:rsid w:val="005B4B79"/>
    <w:rsid w:val="005B65A5"/>
    <w:rsid w:val="005C0BFF"/>
    <w:rsid w:val="005D740C"/>
    <w:rsid w:val="005E617C"/>
    <w:rsid w:val="005F3918"/>
    <w:rsid w:val="005F6943"/>
    <w:rsid w:val="00601D98"/>
    <w:rsid w:val="00604CBF"/>
    <w:rsid w:val="00610793"/>
    <w:rsid w:val="00624E67"/>
    <w:rsid w:val="00633BDF"/>
    <w:rsid w:val="00651F16"/>
    <w:rsid w:val="00662E91"/>
    <w:rsid w:val="00667A16"/>
    <w:rsid w:val="00673BC3"/>
    <w:rsid w:val="00684895"/>
    <w:rsid w:val="006A701F"/>
    <w:rsid w:val="006B3954"/>
    <w:rsid w:val="006D24A9"/>
    <w:rsid w:val="006F0207"/>
    <w:rsid w:val="006F54AD"/>
    <w:rsid w:val="007020E9"/>
    <w:rsid w:val="00710247"/>
    <w:rsid w:val="00711735"/>
    <w:rsid w:val="00722221"/>
    <w:rsid w:val="00727CC5"/>
    <w:rsid w:val="00740D8F"/>
    <w:rsid w:val="007478B3"/>
    <w:rsid w:val="00763F81"/>
    <w:rsid w:val="007706D5"/>
    <w:rsid w:val="0078068C"/>
    <w:rsid w:val="0078306F"/>
    <w:rsid w:val="007923A0"/>
    <w:rsid w:val="0079320A"/>
    <w:rsid w:val="00796FBC"/>
    <w:rsid w:val="007B3CCC"/>
    <w:rsid w:val="007B7124"/>
    <w:rsid w:val="007C5E44"/>
    <w:rsid w:val="007D116B"/>
    <w:rsid w:val="007F7588"/>
    <w:rsid w:val="00802577"/>
    <w:rsid w:val="00805276"/>
    <w:rsid w:val="00811716"/>
    <w:rsid w:val="00816A19"/>
    <w:rsid w:val="00820911"/>
    <w:rsid w:val="0082254E"/>
    <w:rsid w:val="00824C49"/>
    <w:rsid w:val="008318BB"/>
    <w:rsid w:val="008409EE"/>
    <w:rsid w:val="0084233F"/>
    <w:rsid w:val="00850B6A"/>
    <w:rsid w:val="00855D0E"/>
    <w:rsid w:val="00866CAA"/>
    <w:rsid w:val="00871523"/>
    <w:rsid w:val="008732B9"/>
    <w:rsid w:val="00882FFC"/>
    <w:rsid w:val="0089192E"/>
    <w:rsid w:val="008A3A62"/>
    <w:rsid w:val="008A4398"/>
    <w:rsid w:val="008A57B2"/>
    <w:rsid w:val="008B43DE"/>
    <w:rsid w:val="008C7204"/>
    <w:rsid w:val="008C7F44"/>
    <w:rsid w:val="008D7D95"/>
    <w:rsid w:val="008E482B"/>
    <w:rsid w:val="008E6EEF"/>
    <w:rsid w:val="008F6001"/>
    <w:rsid w:val="0090095D"/>
    <w:rsid w:val="009036E4"/>
    <w:rsid w:val="00905853"/>
    <w:rsid w:val="00921DCB"/>
    <w:rsid w:val="009224C3"/>
    <w:rsid w:val="009552BE"/>
    <w:rsid w:val="00973D9A"/>
    <w:rsid w:val="009A0B00"/>
    <w:rsid w:val="009B5213"/>
    <w:rsid w:val="009D2FCF"/>
    <w:rsid w:val="009D3E53"/>
    <w:rsid w:val="009D4025"/>
    <w:rsid w:val="009E011B"/>
    <w:rsid w:val="009E0B9F"/>
    <w:rsid w:val="009E36AA"/>
    <w:rsid w:val="009F1E01"/>
    <w:rsid w:val="009F47F7"/>
    <w:rsid w:val="00A12FCB"/>
    <w:rsid w:val="00A26C67"/>
    <w:rsid w:val="00A27994"/>
    <w:rsid w:val="00A415C6"/>
    <w:rsid w:val="00A55C87"/>
    <w:rsid w:val="00A73543"/>
    <w:rsid w:val="00A82570"/>
    <w:rsid w:val="00AB63F7"/>
    <w:rsid w:val="00AC206E"/>
    <w:rsid w:val="00AC26DD"/>
    <w:rsid w:val="00AD4A6D"/>
    <w:rsid w:val="00AD54D9"/>
    <w:rsid w:val="00AD6A38"/>
    <w:rsid w:val="00AE4639"/>
    <w:rsid w:val="00AE52A3"/>
    <w:rsid w:val="00AF0584"/>
    <w:rsid w:val="00B27134"/>
    <w:rsid w:val="00B44C42"/>
    <w:rsid w:val="00B51058"/>
    <w:rsid w:val="00B516BA"/>
    <w:rsid w:val="00B578F1"/>
    <w:rsid w:val="00B62C8E"/>
    <w:rsid w:val="00B71FEA"/>
    <w:rsid w:val="00B73D5C"/>
    <w:rsid w:val="00BA4C03"/>
    <w:rsid w:val="00BB634C"/>
    <w:rsid w:val="00BC1021"/>
    <w:rsid w:val="00BE164B"/>
    <w:rsid w:val="00BE25EA"/>
    <w:rsid w:val="00BE43EB"/>
    <w:rsid w:val="00BF5F83"/>
    <w:rsid w:val="00C02033"/>
    <w:rsid w:val="00C153CC"/>
    <w:rsid w:val="00C17CD8"/>
    <w:rsid w:val="00C207F0"/>
    <w:rsid w:val="00C24E90"/>
    <w:rsid w:val="00C31A24"/>
    <w:rsid w:val="00C35D97"/>
    <w:rsid w:val="00C412C5"/>
    <w:rsid w:val="00C41EF1"/>
    <w:rsid w:val="00C62C76"/>
    <w:rsid w:val="00C82D4C"/>
    <w:rsid w:val="00C83FD8"/>
    <w:rsid w:val="00C87F8C"/>
    <w:rsid w:val="00CA0275"/>
    <w:rsid w:val="00CA4451"/>
    <w:rsid w:val="00CD1F70"/>
    <w:rsid w:val="00CD59F1"/>
    <w:rsid w:val="00CE01D0"/>
    <w:rsid w:val="00CE15E3"/>
    <w:rsid w:val="00CF17D7"/>
    <w:rsid w:val="00CF23B4"/>
    <w:rsid w:val="00D02CA9"/>
    <w:rsid w:val="00D14CE2"/>
    <w:rsid w:val="00D15877"/>
    <w:rsid w:val="00D25A16"/>
    <w:rsid w:val="00D3546A"/>
    <w:rsid w:val="00D463AD"/>
    <w:rsid w:val="00D60E89"/>
    <w:rsid w:val="00D63D75"/>
    <w:rsid w:val="00D6770A"/>
    <w:rsid w:val="00D74365"/>
    <w:rsid w:val="00D7511F"/>
    <w:rsid w:val="00D7564E"/>
    <w:rsid w:val="00D7728A"/>
    <w:rsid w:val="00D90A6F"/>
    <w:rsid w:val="00D94F49"/>
    <w:rsid w:val="00DA6BC3"/>
    <w:rsid w:val="00DD79D3"/>
    <w:rsid w:val="00DE2DCF"/>
    <w:rsid w:val="00E0461B"/>
    <w:rsid w:val="00E25336"/>
    <w:rsid w:val="00E311FF"/>
    <w:rsid w:val="00E36C64"/>
    <w:rsid w:val="00E43428"/>
    <w:rsid w:val="00E549F3"/>
    <w:rsid w:val="00E56545"/>
    <w:rsid w:val="00E73D36"/>
    <w:rsid w:val="00E74FCC"/>
    <w:rsid w:val="00E80D42"/>
    <w:rsid w:val="00E96F92"/>
    <w:rsid w:val="00EA1753"/>
    <w:rsid w:val="00EA53BD"/>
    <w:rsid w:val="00EA6E10"/>
    <w:rsid w:val="00EC4F1C"/>
    <w:rsid w:val="00EC7C01"/>
    <w:rsid w:val="00EE7352"/>
    <w:rsid w:val="00EF3F6F"/>
    <w:rsid w:val="00F022BC"/>
    <w:rsid w:val="00F255DD"/>
    <w:rsid w:val="00F46F9B"/>
    <w:rsid w:val="00F53D2A"/>
    <w:rsid w:val="00F7693E"/>
    <w:rsid w:val="00F846A4"/>
    <w:rsid w:val="00F90EFE"/>
    <w:rsid w:val="00F9475E"/>
    <w:rsid w:val="00F96A6A"/>
    <w:rsid w:val="00FA00D8"/>
    <w:rsid w:val="00FA485E"/>
    <w:rsid w:val="00FB0033"/>
    <w:rsid w:val="00FB48DB"/>
    <w:rsid w:val="00FE0FBA"/>
    <w:rsid w:val="00FE4828"/>
    <w:rsid w:val="00FF2648"/>
    <w:rsid w:val="00FF3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8F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21"/>
    <w:pPr>
      <w:ind w:left="720"/>
      <w:contextualSpacing/>
    </w:pPr>
  </w:style>
  <w:style w:type="character" w:styleId="Hyperlink">
    <w:name w:val="Hyperlink"/>
    <w:basedOn w:val="DefaultParagraphFont"/>
    <w:uiPriority w:val="99"/>
    <w:unhideWhenUsed/>
    <w:rsid w:val="00610793"/>
    <w:rPr>
      <w:color w:val="0000FF" w:themeColor="hyperlink"/>
      <w:u w:val="single"/>
    </w:rPr>
  </w:style>
  <w:style w:type="character" w:styleId="FollowedHyperlink">
    <w:name w:val="FollowedHyperlink"/>
    <w:basedOn w:val="DefaultParagraphFont"/>
    <w:uiPriority w:val="99"/>
    <w:semiHidden/>
    <w:unhideWhenUsed/>
    <w:rsid w:val="0001582A"/>
    <w:rPr>
      <w:color w:val="800080" w:themeColor="followedHyperlink"/>
      <w:u w:val="single"/>
    </w:rPr>
  </w:style>
  <w:style w:type="paragraph" w:styleId="BalloonText">
    <w:name w:val="Balloon Text"/>
    <w:basedOn w:val="Normal"/>
    <w:link w:val="BalloonTextChar"/>
    <w:uiPriority w:val="99"/>
    <w:semiHidden/>
    <w:unhideWhenUsed/>
    <w:rsid w:val="00B71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FEA"/>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3A30"/>
    <w:rPr>
      <w:sz w:val="18"/>
      <w:szCs w:val="18"/>
    </w:rPr>
  </w:style>
  <w:style w:type="paragraph" w:styleId="CommentText">
    <w:name w:val="annotation text"/>
    <w:basedOn w:val="Normal"/>
    <w:link w:val="CommentTextChar"/>
    <w:uiPriority w:val="99"/>
    <w:semiHidden/>
    <w:unhideWhenUsed/>
    <w:rsid w:val="000B3A30"/>
  </w:style>
  <w:style w:type="character" w:customStyle="1" w:styleId="CommentTextChar">
    <w:name w:val="Comment Text Char"/>
    <w:basedOn w:val="DefaultParagraphFont"/>
    <w:link w:val="CommentText"/>
    <w:uiPriority w:val="99"/>
    <w:semiHidden/>
    <w:rsid w:val="000B3A30"/>
  </w:style>
  <w:style w:type="paragraph" w:styleId="CommentSubject">
    <w:name w:val="annotation subject"/>
    <w:basedOn w:val="CommentText"/>
    <w:next w:val="CommentText"/>
    <w:link w:val="CommentSubjectChar"/>
    <w:uiPriority w:val="99"/>
    <w:semiHidden/>
    <w:unhideWhenUsed/>
    <w:rsid w:val="000B3A30"/>
    <w:rPr>
      <w:b/>
      <w:bCs/>
      <w:sz w:val="20"/>
      <w:szCs w:val="20"/>
    </w:rPr>
  </w:style>
  <w:style w:type="character" w:customStyle="1" w:styleId="CommentSubjectChar">
    <w:name w:val="Comment Subject Char"/>
    <w:basedOn w:val="CommentTextChar"/>
    <w:link w:val="CommentSubject"/>
    <w:uiPriority w:val="99"/>
    <w:semiHidden/>
    <w:rsid w:val="000B3A3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21"/>
    <w:pPr>
      <w:ind w:left="720"/>
      <w:contextualSpacing/>
    </w:pPr>
  </w:style>
  <w:style w:type="character" w:styleId="Hyperlink">
    <w:name w:val="Hyperlink"/>
    <w:basedOn w:val="DefaultParagraphFont"/>
    <w:uiPriority w:val="99"/>
    <w:unhideWhenUsed/>
    <w:rsid w:val="00610793"/>
    <w:rPr>
      <w:color w:val="0000FF" w:themeColor="hyperlink"/>
      <w:u w:val="single"/>
    </w:rPr>
  </w:style>
  <w:style w:type="character" w:styleId="FollowedHyperlink">
    <w:name w:val="FollowedHyperlink"/>
    <w:basedOn w:val="DefaultParagraphFont"/>
    <w:uiPriority w:val="99"/>
    <w:semiHidden/>
    <w:unhideWhenUsed/>
    <w:rsid w:val="0001582A"/>
    <w:rPr>
      <w:color w:val="800080" w:themeColor="followedHyperlink"/>
      <w:u w:val="single"/>
    </w:rPr>
  </w:style>
  <w:style w:type="paragraph" w:styleId="BalloonText">
    <w:name w:val="Balloon Text"/>
    <w:basedOn w:val="Normal"/>
    <w:link w:val="BalloonTextChar"/>
    <w:uiPriority w:val="99"/>
    <w:semiHidden/>
    <w:unhideWhenUsed/>
    <w:rsid w:val="00B71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FEA"/>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3A30"/>
    <w:rPr>
      <w:sz w:val="18"/>
      <w:szCs w:val="18"/>
    </w:rPr>
  </w:style>
  <w:style w:type="paragraph" w:styleId="CommentText">
    <w:name w:val="annotation text"/>
    <w:basedOn w:val="Normal"/>
    <w:link w:val="CommentTextChar"/>
    <w:uiPriority w:val="99"/>
    <w:semiHidden/>
    <w:unhideWhenUsed/>
    <w:rsid w:val="000B3A30"/>
  </w:style>
  <w:style w:type="character" w:customStyle="1" w:styleId="CommentTextChar">
    <w:name w:val="Comment Text Char"/>
    <w:basedOn w:val="DefaultParagraphFont"/>
    <w:link w:val="CommentText"/>
    <w:uiPriority w:val="99"/>
    <w:semiHidden/>
    <w:rsid w:val="000B3A30"/>
  </w:style>
  <w:style w:type="paragraph" w:styleId="CommentSubject">
    <w:name w:val="annotation subject"/>
    <w:basedOn w:val="CommentText"/>
    <w:next w:val="CommentText"/>
    <w:link w:val="CommentSubjectChar"/>
    <w:uiPriority w:val="99"/>
    <w:semiHidden/>
    <w:unhideWhenUsed/>
    <w:rsid w:val="000B3A30"/>
    <w:rPr>
      <w:b/>
      <w:bCs/>
      <w:sz w:val="20"/>
      <w:szCs w:val="20"/>
    </w:rPr>
  </w:style>
  <w:style w:type="character" w:customStyle="1" w:styleId="CommentSubjectChar">
    <w:name w:val="Comment Subject Char"/>
    <w:basedOn w:val="CommentTextChar"/>
    <w:link w:val="CommentSubject"/>
    <w:uiPriority w:val="99"/>
    <w:semiHidden/>
    <w:rsid w:val="000B3A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148">
      <w:bodyDiv w:val="1"/>
      <w:marLeft w:val="0"/>
      <w:marRight w:val="0"/>
      <w:marTop w:val="0"/>
      <w:marBottom w:val="0"/>
      <w:divBdr>
        <w:top w:val="none" w:sz="0" w:space="0" w:color="auto"/>
        <w:left w:val="none" w:sz="0" w:space="0" w:color="auto"/>
        <w:bottom w:val="none" w:sz="0" w:space="0" w:color="auto"/>
        <w:right w:val="none" w:sz="0" w:space="0" w:color="auto"/>
      </w:divBdr>
      <w:divsChild>
        <w:div w:id="798841089">
          <w:marLeft w:val="0"/>
          <w:marRight w:val="0"/>
          <w:marTop w:val="0"/>
          <w:marBottom w:val="0"/>
          <w:divBdr>
            <w:top w:val="none" w:sz="0" w:space="0" w:color="auto"/>
            <w:left w:val="none" w:sz="0" w:space="0" w:color="auto"/>
            <w:bottom w:val="none" w:sz="0" w:space="0" w:color="auto"/>
            <w:right w:val="none" w:sz="0" w:space="0" w:color="auto"/>
          </w:divBdr>
        </w:div>
        <w:div w:id="1326669894">
          <w:marLeft w:val="0"/>
          <w:marRight w:val="0"/>
          <w:marTop w:val="0"/>
          <w:marBottom w:val="0"/>
          <w:divBdr>
            <w:top w:val="none" w:sz="0" w:space="0" w:color="auto"/>
            <w:left w:val="none" w:sz="0" w:space="0" w:color="auto"/>
            <w:bottom w:val="none" w:sz="0" w:space="0" w:color="auto"/>
            <w:right w:val="none" w:sz="0" w:space="0" w:color="auto"/>
          </w:divBdr>
          <w:divsChild>
            <w:div w:id="1599942848">
              <w:marLeft w:val="0"/>
              <w:marRight w:val="0"/>
              <w:marTop w:val="0"/>
              <w:marBottom w:val="0"/>
              <w:divBdr>
                <w:top w:val="none" w:sz="0" w:space="0" w:color="auto"/>
                <w:left w:val="none" w:sz="0" w:space="0" w:color="auto"/>
                <w:bottom w:val="none" w:sz="0" w:space="0" w:color="auto"/>
                <w:right w:val="none" w:sz="0" w:space="0" w:color="auto"/>
              </w:divBdr>
              <w:divsChild>
                <w:div w:id="1149395487">
                  <w:marLeft w:val="0"/>
                  <w:marRight w:val="0"/>
                  <w:marTop w:val="0"/>
                  <w:marBottom w:val="0"/>
                  <w:divBdr>
                    <w:top w:val="none" w:sz="0" w:space="0" w:color="auto"/>
                    <w:left w:val="none" w:sz="0" w:space="0" w:color="auto"/>
                    <w:bottom w:val="none" w:sz="0" w:space="0" w:color="auto"/>
                    <w:right w:val="none" w:sz="0" w:space="0" w:color="auto"/>
                  </w:divBdr>
                  <w:divsChild>
                    <w:div w:id="952514402">
                      <w:marLeft w:val="0"/>
                      <w:marRight w:val="0"/>
                      <w:marTop w:val="0"/>
                      <w:marBottom w:val="0"/>
                      <w:divBdr>
                        <w:top w:val="none" w:sz="0" w:space="0" w:color="auto"/>
                        <w:left w:val="none" w:sz="0" w:space="0" w:color="auto"/>
                        <w:bottom w:val="none" w:sz="0" w:space="0" w:color="auto"/>
                        <w:right w:val="none" w:sz="0" w:space="0" w:color="auto"/>
                      </w:divBdr>
                      <w:divsChild>
                        <w:div w:id="36903189">
                          <w:marLeft w:val="0"/>
                          <w:marRight w:val="0"/>
                          <w:marTop w:val="0"/>
                          <w:marBottom w:val="0"/>
                          <w:divBdr>
                            <w:top w:val="none" w:sz="0" w:space="0" w:color="auto"/>
                            <w:left w:val="none" w:sz="0" w:space="0" w:color="auto"/>
                            <w:bottom w:val="none" w:sz="0" w:space="0" w:color="auto"/>
                            <w:right w:val="none" w:sz="0" w:space="0" w:color="auto"/>
                          </w:divBdr>
                          <w:divsChild>
                            <w:div w:id="2111318296">
                              <w:marLeft w:val="0"/>
                              <w:marRight w:val="0"/>
                              <w:marTop w:val="0"/>
                              <w:marBottom w:val="0"/>
                              <w:divBdr>
                                <w:top w:val="none" w:sz="0" w:space="0" w:color="auto"/>
                                <w:left w:val="none" w:sz="0" w:space="0" w:color="auto"/>
                                <w:bottom w:val="none" w:sz="0" w:space="0" w:color="auto"/>
                                <w:right w:val="none" w:sz="0" w:space="0" w:color="auto"/>
                              </w:divBdr>
                              <w:divsChild>
                                <w:div w:id="829757251">
                                  <w:marLeft w:val="0"/>
                                  <w:marRight w:val="0"/>
                                  <w:marTop w:val="0"/>
                                  <w:marBottom w:val="0"/>
                                  <w:divBdr>
                                    <w:top w:val="none" w:sz="0" w:space="0" w:color="auto"/>
                                    <w:left w:val="none" w:sz="0" w:space="0" w:color="auto"/>
                                    <w:bottom w:val="none" w:sz="0" w:space="0" w:color="auto"/>
                                    <w:right w:val="none" w:sz="0" w:space="0" w:color="auto"/>
                                  </w:divBdr>
                                  <w:divsChild>
                                    <w:div w:id="557862632">
                                      <w:marLeft w:val="0"/>
                                      <w:marRight w:val="0"/>
                                      <w:marTop w:val="0"/>
                                      <w:marBottom w:val="0"/>
                                      <w:divBdr>
                                        <w:top w:val="none" w:sz="0" w:space="0" w:color="auto"/>
                                        <w:left w:val="none" w:sz="0" w:space="0" w:color="auto"/>
                                        <w:bottom w:val="none" w:sz="0" w:space="0" w:color="auto"/>
                                        <w:right w:val="none" w:sz="0" w:space="0" w:color="auto"/>
                                      </w:divBdr>
                                      <w:divsChild>
                                        <w:div w:id="364257099">
                                          <w:marLeft w:val="0"/>
                                          <w:marRight w:val="0"/>
                                          <w:marTop w:val="0"/>
                                          <w:marBottom w:val="0"/>
                                          <w:divBdr>
                                            <w:top w:val="none" w:sz="0" w:space="0" w:color="auto"/>
                                            <w:left w:val="none" w:sz="0" w:space="0" w:color="auto"/>
                                            <w:bottom w:val="none" w:sz="0" w:space="0" w:color="auto"/>
                                            <w:right w:val="none" w:sz="0" w:space="0" w:color="auto"/>
                                          </w:divBdr>
                                          <w:divsChild>
                                            <w:div w:id="590504912">
                                              <w:marLeft w:val="0"/>
                                              <w:marRight w:val="0"/>
                                              <w:marTop w:val="0"/>
                                              <w:marBottom w:val="0"/>
                                              <w:divBdr>
                                                <w:top w:val="none" w:sz="0" w:space="0" w:color="auto"/>
                                                <w:left w:val="none" w:sz="0" w:space="0" w:color="auto"/>
                                                <w:bottom w:val="none" w:sz="0" w:space="0" w:color="auto"/>
                                                <w:right w:val="none" w:sz="0" w:space="0" w:color="auto"/>
                                              </w:divBdr>
                                            </w:div>
                                            <w:div w:id="968977122">
                                              <w:marLeft w:val="0"/>
                                              <w:marRight w:val="0"/>
                                              <w:marTop w:val="0"/>
                                              <w:marBottom w:val="0"/>
                                              <w:divBdr>
                                                <w:top w:val="none" w:sz="0" w:space="0" w:color="auto"/>
                                                <w:left w:val="none" w:sz="0" w:space="0" w:color="auto"/>
                                                <w:bottom w:val="none" w:sz="0" w:space="0" w:color="auto"/>
                                                <w:right w:val="none" w:sz="0" w:space="0" w:color="auto"/>
                                              </w:divBdr>
                                            </w:div>
                                            <w:div w:id="27612456">
                                              <w:marLeft w:val="0"/>
                                              <w:marRight w:val="0"/>
                                              <w:marTop w:val="0"/>
                                              <w:marBottom w:val="0"/>
                                              <w:divBdr>
                                                <w:top w:val="none" w:sz="0" w:space="0" w:color="auto"/>
                                                <w:left w:val="none" w:sz="0" w:space="0" w:color="auto"/>
                                                <w:bottom w:val="none" w:sz="0" w:space="0" w:color="auto"/>
                                                <w:right w:val="none" w:sz="0" w:space="0" w:color="auto"/>
                                              </w:divBdr>
                                            </w:div>
                                            <w:div w:id="264458364">
                                              <w:marLeft w:val="0"/>
                                              <w:marRight w:val="0"/>
                                              <w:marTop w:val="0"/>
                                              <w:marBottom w:val="0"/>
                                              <w:divBdr>
                                                <w:top w:val="none" w:sz="0" w:space="0" w:color="auto"/>
                                                <w:left w:val="none" w:sz="0" w:space="0" w:color="auto"/>
                                                <w:bottom w:val="none" w:sz="0" w:space="0" w:color="auto"/>
                                                <w:right w:val="none" w:sz="0" w:space="0" w:color="auto"/>
                                              </w:divBdr>
                                            </w:div>
                                            <w:div w:id="1399940058">
                                              <w:marLeft w:val="0"/>
                                              <w:marRight w:val="0"/>
                                              <w:marTop w:val="0"/>
                                              <w:marBottom w:val="0"/>
                                              <w:divBdr>
                                                <w:top w:val="none" w:sz="0" w:space="0" w:color="auto"/>
                                                <w:left w:val="none" w:sz="0" w:space="0" w:color="auto"/>
                                                <w:bottom w:val="none" w:sz="0" w:space="0" w:color="auto"/>
                                                <w:right w:val="none" w:sz="0" w:space="0" w:color="auto"/>
                                              </w:divBdr>
                                            </w:div>
                                            <w:div w:id="995840316">
                                              <w:marLeft w:val="0"/>
                                              <w:marRight w:val="0"/>
                                              <w:marTop w:val="0"/>
                                              <w:marBottom w:val="0"/>
                                              <w:divBdr>
                                                <w:top w:val="none" w:sz="0" w:space="0" w:color="auto"/>
                                                <w:left w:val="none" w:sz="0" w:space="0" w:color="auto"/>
                                                <w:bottom w:val="none" w:sz="0" w:space="0" w:color="auto"/>
                                                <w:right w:val="none" w:sz="0" w:space="0" w:color="auto"/>
                                              </w:divBdr>
                                            </w:div>
                                            <w:div w:id="13970230">
                                              <w:marLeft w:val="0"/>
                                              <w:marRight w:val="0"/>
                                              <w:marTop w:val="0"/>
                                              <w:marBottom w:val="0"/>
                                              <w:divBdr>
                                                <w:top w:val="none" w:sz="0" w:space="0" w:color="auto"/>
                                                <w:left w:val="none" w:sz="0" w:space="0" w:color="auto"/>
                                                <w:bottom w:val="none" w:sz="0" w:space="0" w:color="auto"/>
                                                <w:right w:val="none" w:sz="0" w:space="0" w:color="auto"/>
                                              </w:divBdr>
                                            </w:div>
                                            <w:div w:id="975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8277">
      <w:bodyDiv w:val="1"/>
      <w:marLeft w:val="0"/>
      <w:marRight w:val="0"/>
      <w:marTop w:val="0"/>
      <w:marBottom w:val="0"/>
      <w:divBdr>
        <w:top w:val="none" w:sz="0" w:space="0" w:color="auto"/>
        <w:left w:val="none" w:sz="0" w:space="0" w:color="auto"/>
        <w:bottom w:val="none" w:sz="0" w:space="0" w:color="auto"/>
        <w:right w:val="none" w:sz="0" w:space="0" w:color="auto"/>
      </w:divBdr>
    </w:div>
    <w:div w:id="266616381">
      <w:bodyDiv w:val="1"/>
      <w:marLeft w:val="0"/>
      <w:marRight w:val="0"/>
      <w:marTop w:val="0"/>
      <w:marBottom w:val="0"/>
      <w:divBdr>
        <w:top w:val="none" w:sz="0" w:space="0" w:color="auto"/>
        <w:left w:val="none" w:sz="0" w:space="0" w:color="auto"/>
        <w:bottom w:val="none" w:sz="0" w:space="0" w:color="auto"/>
        <w:right w:val="none" w:sz="0" w:space="0" w:color="auto"/>
      </w:divBdr>
      <w:divsChild>
        <w:div w:id="1807158688">
          <w:marLeft w:val="0"/>
          <w:marRight w:val="0"/>
          <w:marTop w:val="0"/>
          <w:marBottom w:val="0"/>
          <w:divBdr>
            <w:top w:val="none" w:sz="0" w:space="0" w:color="auto"/>
            <w:left w:val="none" w:sz="0" w:space="0" w:color="auto"/>
            <w:bottom w:val="none" w:sz="0" w:space="0" w:color="auto"/>
            <w:right w:val="none" w:sz="0" w:space="0" w:color="auto"/>
          </w:divBdr>
        </w:div>
        <w:div w:id="1335183619">
          <w:marLeft w:val="0"/>
          <w:marRight w:val="0"/>
          <w:marTop w:val="0"/>
          <w:marBottom w:val="0"/>
          <w:divBdr>
            <w:top w:val="none" w:sz="0" w:space="0" w:color="auto"/>
            <w:left w:val="none" w:sz="0" w:space="0" w:color="auto"/>
            <w:bottom w:val="none" w:sz="0" w:space="0" w:color="auto"/>
            <w:right w:val="none" w:sz="0" w:space="0" w:color="auto"/>
          </w:divBdr>
          <w:divsChild>
            <w:div w:id="976760113">
              <w:marLeft w:val="0"/>
              <w:marRight w:val="0"/>
              <w:marTop w:val="0"/>
              <w:marBottom w:val="0"/>
              <w:divBdr>
                <w:top w:val="none" w:sz="0" w:space="0" w:color="auto"/>
                <w:left w:val="none" w:sz="0" w:space="0" w:color="auto"/>
                <w:bottom w:val="none" w:sz="0" w:space="0" w:color="auto"/>
                <w:right w:val="none" w:sz="0" w:space="0" w:color="auto"/>
              </w:divBdr>
              <w:divsChild>
                <w:div w:id="738478807">
                  <w:marLeft w:val="0"/>
                  <w:marRight w:val="0"/>
                  <w:marTop w:val="0"/>
                  <w:marBottom w:val="0"/>
                  <w:divBdr>
                    <w:top w:val="none" w:sz="0" w:space="0" w:color="auto"/>
                    <w:left w:val="none" w:sz="0" w:space="0" w:color="auto"/>
                    <w:bottom w:val="none" w:sz="0" w:space="0" w:color="auto"/>
                    <w:right w:val="none" w:sz="0" w:space="0" w:color="auto"/>
                  </w:divBdr>
                  <w:divsChild>
                    <w:div w:id="886141387">
                      <w:marLeft w:val="0"/>
                      <w:marRight w:val="0"/>
                      <w:marTop w:val="0"/>
                      <w:marBottom w:val="0"/>
                      <w:divBdr>
                        <w:top w:val="none" w:sz="0" w:space="0" w:color="auto"/>
                        <w:left w:val="none" w:sz="0" w:space="0" w:color="auto"/>
                        <w:bottom w:val="none" w:sz="0" w:space="0" w:color="auto"/>
                        <w:right w:val="none" w:sz="0" w:space="0" w:color="auto"/>
                      </w:divBdr>
                      <w:divsChild>
                        <w:div w:id="463961972">
                          <w:marLeft w:val="0"/>
                          <w:marRight w:val="0"/>
                          <w:marTop w:val="0"/>
                          <w:marBottom w:val="0"/>
                          <w:divBdr>
                            <w:top w:val="none" w:sz="0" w:space="0" w:color="auto"/>
                            <w:left w:val="none" w:sz="0" w:space="0" w:color="auto"/>
                            <w:bottom w:val="none" w:sz="0" w:space="0" w:color="auto"/>
                            <w:right w:val="none" w:sz="0" w:space="0" w:color="auto"/>
                          </w:divBdr>
                          <w:divsChild>
                            <w:div w:id="1479495883">
                              <w:marLeft w:val="0"/>
                              <w:marRight w:val="0"/>
                              <w:marTop w:val="0"/>
                              <w:marBottom w:val="0"/>
                              <w:divBdr>
                                <w:top w:val="none" w:sz="0" w:space="0" w:color="auto"/>
                                <w:left w:val="none" w:sz="0" w:space="0" w:color="auto"/>
                                <w:bottom w:val="none" w:sz="0" w:space="0" w:color="auto"/>
                                <w:right w:val="none" w:sz="0" w:space="0" w:color="auto"/>
                              </w:divBdr>
                              <w:divsChild>
                                <w:div w:id="1102648310">
                                  <w:marLeft w:val="0"/>
                                  <w:marRight w:val="0"/>
                                  <w:marTop w:val="0"/>
                                  <w:marBottom w:val="0"/>
                                  <w:divBdr>
                                    <w:top w:val="none" w:sz="0" w:space="0" w:color="auto"/>
                                    <w:left w:val="none" w:sz="0" w:space="0" w:color="auto"/>
                                    <w:bottom w:val="none" w:sz="0" w:space="0" w:color="auto"/>
                                    <w:right w:val="none" w:sz="0" w:space="0" w:color="auto"/>
                                  </w:divBdr>
                                  <w:divsChild>
                                    <w:div w:id="146824260">
                                      <w:marLeft w:val="0"/>
                                      <w:marRight w:val="0"/>
                                      <w:marTop w:val="0"/>
                                      <w:marBottom w:val="0"/>
                                      <w:divBdr>
                                        <w:top w:val="none" w:sz="0" w:space="0" w:color="auto"/>
                                        <w:left w:val="none" w:sz="0" w:space="0" w:color="auto"/>
                                        <w:bottom w:val="none" w:sz="0" w:space="0" w:color="auto"/>
                                        <w:right w:val="none" w:sz="0" w:space="0" w:color="auto"/>
                                      </w:divBdr>
                                      <w:divsChild>
                                        <w:div w:id="149295906">
                                          <w:marLeft w:val="0"/>
                                          <w:marRight w:val="0"/>
                                          <w:marTop w:val="0"/>
                                          <w:marBottom w:val="0"/>
                                          <w:divBdr>
                                            <w:top w:val="none" w:sz="0" w:space="0" w:color="auto"/>
                                            <w:left w:val="none" w:sz="0" w:space="0" w:color="auto"/>
                                            <w:bottom w:val="none" w:sz="0" w:space="0" w:color="auto"/>
                                            <w:right w:val="none" w:sz="0" w:space="0" w:color="auto"/>
                                          </w:divBdr>
                                          <w:divsChild>
                                            <w:div w:id="1080254439">
                                              <w:marLeft w:val="0"/>
                                              <w:marRight w:val="0"/>
                                              <w:marTop w:val="0"/>
                                              <w:marBottom w:val="0"/>
                                              <w:divBdr>
                                                <w:top w:val="none" w:sz="0" w:space="0" w:color="auto"/>
                                                <w:left w:val="none" w:sz="0" w:space="0" w:color="auto"/>
                                                <w:bottom w:val="none" w:sz="0" w:space="0" w:color="auto"/>
                                                <w:right w:val="none" w:sz="0" w:space="0" w:color="auto"/>
                                              </w:divBdr>
                                            </w:div>
                                            <w:div w:id="1338657788">
                                              <w:marLeft w:val="0"/>
                                              <w:marRight w:val="0"/>
                                              <w:marTop w:val="0"/>
                                              <w:marBottom w:val="0"/>
                                              <w:divBdr>
                                                <w:top w:val="none" w:sz="0" w:space="0" w:color="auto"/>
                                                <w:left w:val="none" w:sz="0" w:space="0" w:color="auto"/>
                                                <w:bottom w:val="none" w:sz="0" w:space="0" w:color="auto"/>
                                                <w:right w:val="none" w:sz="0" w:space="0" w:color="auto"/>
                                              </w:divBdr>
                                            </w:div>
                                            <w:div w:id="733620157">
                                              <w:marLeft w:val="0"/>
                                              <w:marRight w:val="0"/>
                                              <w:marTop w:val="0"/>
                                              <w:marBottom w:val="0"/>
                                              <w:divBdr>
                                                <w:top w:val="none" w:sz="0" w:space="0" w:color="auto"/>
                                                <w:left w:val="none" w:sz="0" w:space="0" w:color="auto"/>
                                                <w:bottom w:val="none" w:sz="0" w:space="0" w:color="auto"/>
                                                <w:right w:val="none" w:sz="0" w:space="0" w:color="auto"/>
                                              </w:divBdr>
                                            </w:div>
                                            <w:div w:id="287589230">
                                              <w:marLeft w:val="0"/>
                                              <w:marRight w:val="0"/>
                                              <w:marTop w:val="0"/>
                                              <w:marBottom w:val="0"/>
                                              <w:divBdr>
                                                <w:top w:val="none" w:sz="0" w:space="0" w:color="auto"/>
                                                <w:left w:val="none" w:sz="0" w:space="0" w:color="auto"/>
                                                <w:bottom w:val="none" w:sz="0" w:space="0" w:color="auto"/>
                                                <w:right w:val="none" w:sz="0" w:space="0" w:color="auto"/>
                                              </w:divBdr>
                                            </w:div>
                                            <w:div w:id="19025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670717">
      <w:bodyDiv w:val="1"/>
      <w:marLeft w:val="0"/>
      <w:marRight w:val="0"/>
      <w:marTop w:val="0"/>
      <w:marBottom w:val="0"/>
      <w:divBdr>
        <w:top w:val="none" w:sz="0" w:space="0" w:color="auto"/>
        <w:left w:val="none" w:sz="0" w:space="0" w:color="auto"/>
        <w:bottom w:val="none" w:sz="0" w:space="0" w:color="auto"/>
        <w:right w:val="none" w:sz="0" w:space="0" w:color="auto"/>
      </w:divBdr>
    </w:div>
    <w:div w:id="337195206">
      <w:bodyDiv w:val="1"/>
      <w:marLeft w:val="0"/>
      <w:marRight w:val="0"/>
      <w:marTop w:val="0"/>
      <w:marBottom w:val="0"/>
      <w:divBdr>
        <w:top w:val="none" w:sz="0" w:space="0" w:color="auto"/>
        <w:left w:val="none" w:sz="0" w:space="0" w:color="auto"/>
        <w:bottom w:val="none" w:sz="0" w:space="0" w:color="auto"/>
        <w:right w:val="none" w:sz="0" w:space="0" w:color="auto"/>
      </w:divBdr>
    </w:div>
    <w:div w:id="490873585">
      <w:bodyDiv w:val="1"/>
      <w:marLeft w:val="0"/>
      <w:marRight w:val="0"/>
      <w:marTop w:val="0"/>
      <w:marBottom w:val="0"/>
      <w:divBdr>
        <w:top w:val="none" w:sz="0" w:space="0" w:color="auto"/>
        <w:left w:val="none" w:sz="0" w:space="0" w:color="auto"/>
        <w:bottom w:val="none" w:sz="0" w:space="0" w:color="auto"/>
        <w:right w:val="none" w:sz="0" w:space="0" w:color="auto"/>
      </w:divBdr>
    </w:div>
    <w:div w:id="507915274">
      <w:bodyDiv w:val="1"/>
      <w:marLeft w:val="0"/>
      <w:marRight w:val="0"/>
      <w:marTop w:val="0"/>
      <w:marBottom w:val="0"/>
      <w:divBdr>
        <w:top w:val="none" w:sz="0" w:space="0" w:color="auto"/>
        <w:left w:val="none" w:sz="0" w:space="0" w:color="auto"/>
        <w:bottom w:val="none" w:sz="0" w:space="0" w:color="auto"/>
        <w:right w:val="none" w:sz="0" w:space="0" w:color="auto"/>
      </w:divBdr>
    </w:div>
    <w:div w:id="526871716">
      <w:bodyDiv w:val="1"/>
      <w:marLeft w:val="0"/>
      <w:marRight w:val="0"/>
      <w:marTop w:val="0"/>
      <w:marBottom w:val="0"/>
      <w:divBdr>
        <w:top w:val="none" w:sz="0" w:space="0" w:color="auto"/>
        <w:left w:val="none" w:sz="0" w:space="0" w:color="auto"/>
        <w:bottom w:val="none" w:sz="0" w:space="0" w:color="auto"/>
        <w:right w:val="none" w:sz="0" w:space="0" w:color="auto"/>
      </w:divBdr>
    </w:div>
    <w:div w:id="529805890">
      <w:bodyDiv w:val="1"/>
      <w:marLeft w:val="0"/>
      <w:marRight w:val="0"/>
      <w:marTop w:val="0"/>
      <w:marBottom w:val="0"/>
      <w:divBdr>
        <w:top w:val="none" w:sz="0" w:space="0" w:color="auto"/>
        <w:left w:val="none" w:sz="0" w:space="0" w:color="auto"/>
        <w:bottom w:val="none" w:sz="0" w:space="0" w:color="auto"/>
        <w:right w:val="none" w:sz="0" w:space="0" w:color="auto"/>
      </w:divBdr>
      <w:divsChild>
        <w:div w:id="1590651325">
          <w:marLeft w:val="0"/>
          <w:marRight w:val="0"/>
          <w:marTop w:val="0"/>
          <w:marBottom w:val="0"/>
          <w:divBdr>
            <w:top w:val="none" w:sz="0" w:space="0" w:color="auto"/>
            <w:left w:val="none" w:sz="0" w:space="0" w:color="auto"/>
            <w:bottom w:val="none" w:sz="0" w:space="0" w:color="auto"/>
            <w:right w:val="none" w:sz="0" w:space="0" w:color="auto"/>
          </w:divBdr>
        </w:div>
        <w:div w:id="685518482">
          <w:marLeft w:val="0"/>
          <w:marRight w:val="0"/>
          <w:marTop w:val="0"/>
          <w:marBottom w:val="0"/>
          <w:divBdr>
            <w:top w:val="none" w:sz="0" w:space="0" w:color="auto"/>
            <w:left w:val="none" w:sz="0" w:space="0" w:color="auto"/>
            <w:bottom w:val="none" w:sz="0" w:space="0" w:color="auto"/>
            <w:right w:val="none" w:sz="0" w:space="0" w:color="auto"/>
          </w:divBdr>
          <w:divsChild>
            <w:div w:id="1098597862">
              <w:marLeft w:val="0"/>
              <w:marRight w:val="0"/>
              <w:marTop w:val="0"/>
              <w:marBottom w:val="0"/>
              <w:divBdr>
                <w:top w:val="none" w:sz="0" w:space="0" w:color="auto"/>
                <w:left w:val="none" w:sz="0" w:space="0" w:color="auto"/>
                <w:bottom w:val="none" w:sz="0" w:space="0" w:color="auto"/>
                <w:right w:val="none" w:sz="0" w:space="0" w:color="auto"/>
              </w:divBdr>
              <w:divsChild>
                <w:div w:id="1852255006">
                  <w:marLeft w:val="0"/>
                  <w:marRight w:val="0"/>
                  <w:marTop w:val="0"/>
                  <w:marBottom w:val="0"/>
                  <w:divBdr>
                    <w:top w:val="none" w:sz="0" w:space="0" w:color="auto"/>
                    <w:left w:val="none" w:sz="0" w:space="0" w:color="auto"/>
                    <w:bottom w:val="none" w:sz="0" w:space="0" w:color="auto"/>
                    <w:right w:val="none" w:sz="0" w:space="0" w:color="auto"/>
                  </w:divBdr>
                  <w:divsChild>
                    <w:div w:id="992875104">
                      <w:marLeft w:val="0"/>
                      <w:marRight w:val="0"/>
                      <w:marTop w:val="0"/>
                      <w:marBottom w:val="0"/>
                      <w:divBdr>
                        <w:top w:val="none" w:sz="0" w:space="0" w:color="auto"/>
                        <w:left w:val="none" w:sz="0" w:space="0" w:color="auto"/>
                        <w:bottom w:val="none" w:sz="0" w:space="0" w:color="auto"/>
                        <w:right w:val="none" w:sz="0" w:space="0" w:color="auto"/>
                      </w:divBdr>
                      <w:divsChild>
                        <w:div w:id="1079327296">
                          <w:marLeft w:val="0"/>
                          <w:marRight w:val="0"/>
                          <w:marTop w:val="0"/>
                          <w:marBottom w:val="0"/>
                          <w:divBdr>
                            <w:top w:val="none" w:sz="0" w:space="0" w:color="auto"/>
                            <w:left w:val="none" w:sz="0" w:space="0" w:color="auto"/>
                            <w:bottom w:val="none" w:sz="0" w:space="0" w:color="auto"/>
                            <w:right w:val="none" w:sz="0" w:space="0" w:color="auto"/>
                          </w:divBdr>
                          <w:divsChild>
                            <w:div w:id="1472360738">
                              <w:marLeft w:val="0"/>
                              <w:marRight w:val="0"/>
                              <w:marTop w:val="0"/>
                              <w:marBottom w:val="0"/>
                              <w:divBdr>
                                <w:top w:val="none" w:sz="0" w:space="0" w:color="auto"/>
                                <w:left w:val="none" w:sz="0" w:space="0" w:color="auto"/>
                                <w:bottom w:val="none" w:sz="0" w:space="0" w:color="auto"/>
                                <w:right w:val="none" w:sz="0" w:space="0" w:color="auto"/>
                              </w:divBdr>
                              <w:divsChild>
                                <w:div w:id="1669098095">
                                  <w:marLeft w:val="0"/>
                                  <w:marRight w:val="0"/>
                                  <w:marTop w:val="0"/>
                                  <w:marBottom w:val="0"/>
                                  <w:divBdr>
                                    <w:top w:val="none" w:sz="0" w:space="0" w:color="auto"/>
                                    <w:left w:val="none" w:sz="0" w:space="0" w:color="auto"/>
                                    <w:bottom w:val="none" w:sz="0" w:space="0" w:color="auto"/>
                                    <w:right w:val="none" w:sz="0" w:space="0" w:color="auto"/>
                                  </w:divBdr>
                                  <w:divsChild>
                                    <w:div w:id="1694646559">
                                      <w:marLeft w:val="0"/>
                                      <w:marRight w:val="0"/>
                                      <w:marTop w:val="0"/>
                                      <w:marBottom w:val="0"/>
                                      <w:divBdr>
                                        <w:top w:val="none" w:sz="0" w:space="0" w:color="auto"/>
                                        <w:left w:val="none" w:sz="0" w:space="0" w:color="auto"/>
                                        <w:bottom w:val="none" w:sz="0" w:space="0" w:color="auto"/>
                                        <w:right w:val="none" w:sz="0" w:space="0" w:color="auto"/>
                                      </w:divBdr>
                                      <w:divsChild>
                                        <w:div w:id="1682319495">
                                          <w:marLeft w:val="0"/>
                                          <w:marRight w:val="0"/>
                                          <w:marTop w:val="0"/>
                                          <w:marBottom w:val="0"/>
                                          <w:divBdr>
                                            <w:top w:val="none" w:sz="0" w:space="0" w:color="auto"/>
                                            <w:left w:val="none" w:sz="0" w:space="0" w:color="auto"/>
                                            <w:bottom w:val="none" w:sz="0" w:space="0" w:color="auto"/>
                                            <w:right w:val="none" w:sz="0" w:space="0" w:color="auto"/>
                                          </w:divBdr>
                                          <w:divsChild>
                                            <w:div w:id="563954075">
                                              <w:marLeft w:val="0"/>
                                              <w:marRight w:val="0"/>
                                              <w:marTop w:val="0"/>
                                              <w:marBottom w:val="0"/>
                                              <w:divBdr>
                                                <w:top w:val="none" w:sz="0" w:space="0" w:color="auto"/>
                                                <w:left w:val="none" w:sz="0" w:space="0" w:color="auto"/>
                                                <w:bottom w:val="none" w:sz="0" w:space="0" w:color="auto"/>
                                                <w:right w:val="none" w:sz="0" w:space="0" w:color="auto"/>
                                              </w:divBdr>
                                            </w:div>
                                            <w:div w:id="2007199386">
                                              <w:marLeft w:val="0"/>
                                              <w:marRight w:val="0"/>
                                              <w:marTop w:val="0"/>
                                              <w:marBottom w:val="0"/>
                                              <w:divBdr>
                                                <w:top w:val="none" w:sz="0" w:space="0" w:color="auto"/>
                                                <w:left w:val="none" w:sz="0" w:space="0" w:color="auto"/>
                                                <w:bottom w:val="none" w:sz="0" w:space="0" w:color="auto"/>
                                                <w:right w:val="none" w:sz="0" w:space="0" w:color="auto"/>
                                              </w:divBdr>
                                            </w:div>
                                            <w:div w:id="841702210">
                                              <w:marLeft w:val="0"/>
                                              <w:marRight w:val="0"/>
                                              <w:marTop w:val="0"/>
                                              <w:marBottom w:val="0"/>
                                              <w:divBdr>
                                                <w:top w:val="none" w:sz="0" w:space="0" w:color="auto"/>
                                                <w:left w:val="none" w:sz="0" w:space="0" w:color="auto"/>
                                                <w:bottom w:val="none" w:sz="0" w:space="0" w:color="auto"/>
                                                <w:right w:val="none" w:sz="0" w:space="0" w:color="auto"/>
                                              </w:divBdr>
                                            </w:div>
                                            <w:div w:id="178009223">
                                              <w:marLeft w:val="0"/>
                                              <w:marRight w:val="0"/>
                                              <w:marTop w:val="0"/>
                                              <w:marBottom w:val="0"/>
                                              <w:divBdr>
                                                <w:top w:val="none" w:sz="0" w:space="0" w:color="auto"/>
                                                <w:left w:val="none" w:sz="0" w:space="0" w:color="auto"/>
                                                <w:bottom w:val="none" w:sz="0" w:space="0" w:color="auto"/>
                                                <w:right w:val="none" w:sz="0" w:space="0" w:color="auto"/>
                                              </w:divBdr>
                                            </w:div>
                                            <w:div w:id="9474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660754">
      <w:bodyDiv w:val="1"/>
      <w:marLeft w:val="0"/>
      <w:marRight w:val="0"/>
      <w:marTop w:val="0"/>
      <w:marBottom w:val="0"/>
      <w:divBdr>
        <w:top w:val="none" w:sz="0" w:space="0" w:color="auto"/>
        <w:left w:val="none" w:sz="0" w:space="0" w:color="auto"/>
        <w:bottom w:val="none" w:sz="0" w:space="0" w:color="auto"/>
        <w:right w:val="none" w:sz="0" w:space="0" w:color="auto"/>
      </w:divBdr>
      <w:divsChild>
        <w:div w:id="380445352">
          <w:marLeft w:val="0"/>
          <w:marRight w:val="0"/>
          <w:marTop w:val="0"/>
          <w:marBottom w:val="0"/>
          <w:divBdr>
            <w:top w:val="none" w:sz="0" w:space="0" w:color="auto"/>
            <w:left w:val="none" w:sz="0" w:space="0" w:color="auto"/>
            <w:bottom w:val="none" w:sz="0" w:space="0" w:color="auto"/>
            <w:right w:val="none" w:sz="0" w:space="0" w:color="auto"/>
          </w:divBdr>
          <w:divsChild>
            <w:div w:id="1873688724">
              <w:marLeft w:val="0"/>
              <w:marRight w:val="0"/>
              <w:marTop w:val="0"/>
              <w:marBottom w:val="0"/>
              <w:divBdr>
                <w:top w:val="none" w:sz="0" w:space="0" w:color="auto"/>
                <w:left w:val="none" w:sz="0" w:space="0" w:color="auto"/>
                <w:bottom w:val="none" w:sz="0" w:space="0" w:color="auto"/>
                <w:right w:val="none" w:sz="0" w:space="0" w:color="auto"/>
              </w:divBdr>
              <w:divsChild>
                <w:div w:id="464784856">
                  <w:marLeft w:val="0"/>
                  <w:marRight w:val="0"/>
                  <w:marTop w:val="0"/>
                  <w:marBottom w:val="0"/>
                  <w:divBdr>
                    <w:top w:val="none" w:sz="0" w:space="0" w:color="auto"/>
                    <w:left w:val="none" w:sz="0" w:space="0" w:color="auto"/>
                    <w:bottom w:val="none" w:sz="0" w:space="0" w:color="auto"/>
                    <w:right w:val="none" w:sz="0" w:space="0" w:color="auto"/>
                  </w:divBdr>
                </w:div>
                <w:div w:id="147677359">
                  <w:marLeft w:val="0"/>
                  <w:marRight w:val="0"/>
                  <w:marTop w:val="0"/>
                  <w:marBottom w:val="0"/>
                  <w:divBdr>
                    <w:top w:val="none" w:sz="0" w:space="0" w:color="auto"/>
                    <w:left w:val="none" w:sz="0" w:space="0" w:color="auto"/>
                    <w:bottom w:val="none" w:sz="0" w:space="0" w:color="auto"/>
                    <w:right w:val="none" w:sz="0" w:space="0" w:color="auto"/>
                  </w:divBdr>
                  <w:divsChild>
                    <w:div w:id="270354755">
                      <w:marLeft w:val="0"/>
                      <w:marRight w:val="0"/>
                      <w:marTop w:val="0"/>
                      <w:marBottom w:val="0"/>
                      <w:divBdr>
                        <w:top w:val="none" w:sz="0" w:space="0" w:color="auto"/>
                        <w:left w:val="none" w:sz="0" w:space="0" w:color="auto"/>
                        <w:bottom w:val="none" w:sz="0" w:space="0" w:color="auto"/>
                        <w:right w:val="none" w:sz="0" w:space="0" w:color="auto"/>
                      </w:divBdr>
                    </w:div>
                    <w:div w:id="857040975">
                      <w:marLeft w:val="0"/>
                      <w:marRight w:val="0"/>
                      <w:marTop w:val="0"/>
                      <w:marBottom w:val="0"/>
                      <w:divBdr>
                        <w:top w:val="none" w:sz="0" w:space="0" w:color="auto"/>
                        <w:left w:val="none" w:sz="0" w:space="0" w:color="auto"/>
                        <w:bottom w:val="none" w:sz="0" w:space="0" w:color="auto"/>
                        <w:right w:val="none" w:sz="0" w:space="0" w:color="auto"/>
                      </w:divBdr>
                    </w:div>
                    <w:div w:id="923995010">
                      <w:marLeft w:val="0"/>
                      <w:marRight w:val="0"/>
                      <w:marTop w:val="0"/>
                      <w:marBottom w:val="0"/>
                      <w:divBdr>
                        <w:top w:val="none" w:sz="0" w:space="0" w:color="auto"/>
                        <w:left w:val="none" w:sz="0" w:space="0" w:color="auto"/>
                        <w:bottom w:val="none" w:sz="0" w:space="0" w:color="auto"/>
                        <w:right w:val="none" w:sz="0" w:space="0" w:color="auto"/>
                      </w:divBdr>
                    </w:div>
                    <w:div w:id="41636950">
                      <w:marLeft w:val="0"/>
                      <w:marRight w:val="0"/>
                      <w:marTop w:val="0"/>
                      <w:marBottom w:val="0"/>
                      <w:divBdr>
                        <w:top w:val="none" w:sz="0" w:space="0" w:color="auto"/>
                        <w:left w:val="none" w:sz="0" w:space="0" w:color="auto"/>
                        <w:bottom w:val="none" w:sz="0" w:space="0" w:color="auto"/>
                        <w:right w:val="none" w:sz="0" w:space="0" w:color="auto"/>
                      </w:divBdr>
                    </w:div>
                  </w:divsChild>
                </w:div>
                <w:div w:id="1554998543">
                  <w:marLeft w:val="0"/>
                  <w:marRight w:val="0"/>
                  <w:marTop w:val="0"/>
                  <w:marBottom w:val="0"/>
                  <w:divBdr>
                    <w:top w:val="none" w:sz="0" w:space="0" w:color="auto"/>
                    <w:left w:val="none" w:sz="0" w:space="0" w:color="auto"/>
                    <w:bottom w:val="none" w:sz="0" w:space="0" w:color="auto"/>
                    <w:right w:val="none" w:sz="0" w:space="0" w:color="auto"/>
                  </w:divBdr>
                  <w:divsChild>
                    <w:div w:id="265620089">
                      <w:marLeft w:val="0"/>
                      <w:marRight w:val="0"/>
                      <w:marTop w:val="0"/>
                      <w:marBottom w:val="0"/>
                      <w:divBdr>
                        <w:top w:val="none" w:sz="0" w:space="0" w:color="auto"/>
                        <w:left w:val="none" w:sz="0" w:space="0" w:color="auto"/>
                        <w:bottom w:val="none" w:sz="0" w:space="0" w:color="auto"/>
                        <w:right w:val="none" w:sz="0" w:space="0" w:color="auto"/>
                      </w:divBdr>
                    </w:div>
                  </w:divsChild>
                </w:div>
                <w:div w:id="12244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0571">
      <w:bodyDiv w:val="1"/>
      <w:marLeft w:val="0"/>
      <w:marRight w:val="0"/>
      <w:marTop w:val="0"/>
      <w:marBottom w:val="0"/>
      <w:divBdr>
        <w:top w:val="none" w:sz="0" w:space="0" w:color="auto"/>
        <w:left w:val="none" w:sz="0" w:space="0" w:color="auto"/>
        <w:bottom w:val="none" w:sz="0" w:space="0" w:color="auto"/>
        <w:right w:val="none" w:sz="0" w:space="0" w:color="auto"/>
      </w:divBdr>
      <w:divsChild>
        <w:div w:id="1804272855">
          <w:marLeft w:val="0"/>
          <w:marRight w:val="0"/>
          <w:marTop w:val="120"/>
          <w:marBottom w:val="150"/>
          <w:divBdr>
            <w:top w:val="none" w:sz="0" w:space="0" w:color="auto"/>
            <w:left w:val="none" w:sz="0" w:space="0" w:color="auto"/>
            <w:bottom w:val="dashed" w:sz="12" w:space="4" w:color="B8B8BA"/>
            <w:right w:val="none" w:sz="0" w:space="0" w:color="auto"/>
          </w:divBdr>
          <w:divsChild>
            <w:div w:id="387152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1568757">
      <w:bodyDiv w:val="1"/>
      <w:marLeft w:val="0"/>
      <w:marRight w:val="0"/>
      <w:marTop w:val="0"/>
      <w:marBottom w:val="0"/>
      <w:divBdr>
        <w:top w:val="none" w:sz="0" w:space="0" w:color="auto"/>
        <w:left w:val="none" w:sz="0" w:space="0" w:color="auto"/>
        <w:bottom w:val="none" w:sz="0" w:space="0" w:color="auto"/>
        <w:right w:val="none" w:sz="0" w:space="0" w:color="auto"/>
      </w:divBdr>
      <w:divsChild>
        <w:div w:id="1910262357">
          <w:marLeft w:val="0"/>
          <w:marRight w:val="0"/>
          <w:marTop w:val="0"/>
          <w:marBottom w:val="0"/>
          <w:divBdr>
            <w:top w:val="none" w:sz="0" w:space="0" w:color="auto"/>
            <w:left w:val="none" w:sz="0" w:space="0" w:color="auto"/>
            <w:bottom w:val="none" w:sz="0" w:space="0" w:color="auto"/>
            <w:right w:val="none" w:sz="0" w:space="0" w:color="auto"/>
          </w:divBdr>
        </w:div>
        <w:div w:id="707528245">
          <w:marLeft w:val="0"/>
          <w:marRight w:val="0"/>
          <w:marTop w:val="0"/>
          <w:marBottom w:val="0"/>
          <w:divBdr>
            <w:top w:val="none" w:sz="0" w:space="0" w:color="auto"/>
            <w:left w:val="none" w:sz="0" w:space="0" w:color="auto"/>
            <w:bottom w:val="none" w:sz="0" w:space="0" w:color="auto"/>
            <w:right w:val="none" w:sz="0" w:space="0" w:color="auto"/>
          </w:divBdr>
          <w:divsChild>
            <w:div w:id="1389112941">
              <w:marLeft w:val="0"/>
              <w:marRight w:val="0"/>
              <w:marTop w:val="0"/>
              <w:marBottom w:val="0"/>
              <w:divBdr>
                <w:top w:val="none" w:sz="0" w:space="0" w:color="auto"/>
                <w:left w:val="none" w:sz="0" w:space="0" w:color="auto"/>
                <w:bottom w:val="none" w:sz="0" w:space="0" w:color="auto"/>
                <w:right w:val="none" w:sz="0" w:space="0" w:color="auto"/>
              </w:divBdr>
              <w:divsChild>
                <w:div w:id="1124931624">
                  <w:marLeft w:val="0"/>
                  <w:marRight w:val="0"/>
                  <w:marTop w:val="0"/>
                  <w:marBottom w:val="0"/>
                  <w:divBdr>
                    <w:top w:val="none" w:sz="0" w:space="0" w:color="auto"/>
                    <w:left w:val="none" w:sz="0" w:space="0" w:color="auto"/>
                    <w:bottom w:val="none" w:sz="0" w:space="0" w:color="auto"/>
                    <w:right w:val="none" w:sz="0" w:space="0" w:color="auto"/>
                  </w:divBdr>
                  <w:divsChild>
                    <w:div w:id="1669555125">
                      <w:marLeft w:val="0"/>
                      <w:marRight w:val="0"/>
                      <w:marTop w:val="0"/>
                      <w:marBottom w:val="0"/>
                      <w:divBdr>
                        <w:top w:val="none" w:sz="0" w:space="0" w:color="auto"/>
                        <w:left w:val="none" w:sz="0" w:space="0" w:color="auto"/>
                        <w:bottom w:val="none" w:sz="0" w:space="0" w:color="auto"/>
                        <w:right w:val="none" w:sz="0" w:space="0" w:color="auto"/>
                      </w:divBdr>
                      <w:divsChild>
                        <w:div w:id="815225431">
                          <w:marLeft w:val="0"/>
                          <w:marRight w:val="0"/>
                          <w:marTop w:val="0"/>
                          <w:marBottom w:val="0"/>
                          <w:divBdr>
                            <w:top w:val="none" w:sz="0" w:space="0" w:color="auto"/>
                            <w:left w:val="none" w:sz="0" w:space="0" w:color="auto"/>
                            <w:bottom w:val="none" w:sz="0" w:space="0" w:color="auto"/>
                            <w:right w:val="none" w:sz="0" w:space="0" w:color="auto"/>
                          </w:divBdr>
                          <w:divsChild>
                            <w:div w:id="1546409137">
                              <w:marLeft w:val="0"/>
                              <w:marRight w:val="0"/>
                              <w:marTop w:val="0"/>
                              <w:marBottom w:val="0"/>
                              <w:divBdr>
                                <w:top w:val="none" w:sz="0" w:space="0" w:color="auto"/>
                                <w:left w:val="none" w:sz="0" w:space="0" w:color="auto"/>
                                <w:bottom w:val="none" w:sz="0" w:space="0" w:color="auto"/>
                                <w:right w:val="none" w:sz="0" w:space="0" w:color="auto"/>
                              </w:divBdr>
                              <w:divsChild>
                                <w:div w:id="901795948">
                                  <w:marLeft w:val="0"/>
                                  <w:marRight w:val="0"/>
                                  <w:marTop w:val="0"/>
                                  <w:marBottom w:val="0"/>
                                  <w:divBdr>
                                    <w:top w:val="none" w:sz="0" w:space="0" w:color="auto"/>
                                    <w:left w:val="none" w:sz="0" w:space="0" w:color="auto"/>
                                    <w:bottom w:val="none" w:sz="0" w:space="0" w:color="auto"/>
                                    <w:right w:val="none" w:sz="0" w:space="0" w:color="auto"/>
                                  </w:divBdr>
                                  <w:divsChild>
                                    <w:div w:id="1532256748">
                                      <w:marLeft w:val="0"/>
                                      <w:marRight w:val="0"/>
                                      <w:marTop w:val="0"/>
                                      <w:marBottom w:val="0"/>
                                      <w:divBdr>
                                        <w:top w:val="none" w:sz="0" w:space="0" w:color="auto"/>
                                        <w:left w:val="none" w:sz="0" w:space="0" w:color="auto"/>
                                        <w:bottom w:val="none" w:sz="0" w:space="0" w:color="auto"/>
                                        <w:right w:val="none" w:sz="0" w:space="0" w:color="auto"/>
                                      </w:divBdr>
                                      <w:divsChild>
                                        <w:div w:id="1679772086">
                                          <w:marLeft w:val="0"/>
                                          <w:marRight w:val="0"/>
                                          <w:marTop w:val="0"/>
                                          <w:marBottom w:val="0"/>
                                          <w:divBdr>
                                            <w:top w:val="none" w:sz="0" w:space="0" w:color="auto"/>
                                            <w:left w:val="none" w:sz="0" w:space="0" w:color="auto"/>
                                            <w:bottom w:val="none" w:sz="0" w:space="0" w:color="auto"/>
                                            <w:right w:val="none" w:sz="0" w:space="0" w:color="auto"/>
                                          </w:divBdr>
                                          <w:divsChild>
                                            <w:div w:id="919756492">
                                              <w:marLeft w:val="0"/>
                                              <w:marRight w:val="0"/>
                                              <w:marTop w:val="0"/>
                                              <w:marBottom w:val="0"/>
                                              <w:divBdr>
                                                <w:top w:val="none" w:sz="0" w:space="0" w:color="auto"/>
                                                <w:left w:val="none" w:sz="0" w:space="0" w:color="auto"/>
                                                <w:bottom w:val="none" w:sz="0" w:space="0" w:color="auto"/>
                                                <w:right w:val="none" w:sz="0" w:space="0" w:color="auto"/>
                                              </w:divBdr>
                                            </w:div>
                                            <w:div w:id="1691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295518">
      <w:bodyDiv w:val="1"/>
      <w:marLeft w:val="0"/>
      <w:marRight w:val="0"/>
      <w:marTop w:val="0"/>
      <w:marBottom w:val="0"/>
      <w:divBdr>
        <w:top w:val="none" w:sz="0" w:space="0" w:color="auto"/>
        <w:left w:val="none" w:sz="0" w:space="0" w:color="auto"/>
        <w:bottom w:val="none" w:sz="0" w:space="0" w:color="auto"/>
        <w:right w:val="none" w:sz="0" w:space="0" w:color="auto"/>
      </w:divBdr>
      <w:divsChild>
        <w:div w:id="372734069">
          <w:marLeft w:val="0"/>
          <w:marRight w:val="0"/>
          <w:marTop w:val="0"/>
          <w:marBottom w:val="0"/>
          <w:divBdr>
            <w:top w:val="none" w:sz="0" w:space="0" w:color="auto"/>
            <w:left w:val="none" w:sz="0" w:space="0" w:color="auto"/>
            <w:bottom w:val="none" w:sz="0" w:space="0" w:color="auto"/>
            <w:right w:val="none" w:sz="0" w:space="0" w:color="auto"/>
          </w:divBdr>
        </w:div>
        <w:div w:id="1358118974">
          <w:marLeft w:val="0"/>
          <w:marRight w:val="0"/>
          <w:marTop w:val="0"/>
          <w:marBottom w:val="0"/>
          <w:divBdr>
            <w:top w:val="none" w:sz="0" w:space="0" w:color="auto"/>
            <w:left w:val="none" w:sz="0" w:space="0" w:color="auto"/>
            <w:bottom w:val="none" w:sz="0" w:space="0" w:color="auto"/>
            <w:right w:val="none" w:sz="0" w:space="0" w:color="auto"/>
          </w:divBdr>
          <w:divsChild>
            <w:div w:id="1330016076">
              <w:marLeft w:val="0"/>
              <w:marRight w:val="0"/>
              <w:marTop w:val="0"/>
              <w:marBottom w:val="0"/>
              <w:divBdr>
                <w:top w:val="none" w:sz="0" w:space="0" w:color="auto"/>
                <w:left w:val="none" w:sz="0" w:space="0" w:color="auto"/>
                <w:bottom w:val="none" w:sz="0" w:space="0" w:color="auto"/>
                <w:right w:val="none" w:sz="0" w:space="0" w:color="auto"/>
              </w:divBdr>
              <w:divsChild>
                <w:div w:id="875777352">
                  <w:marLeft w:val="0"/>
                  <w:marRight w:val="0"/>
                  <w:marTop w:val="0"/>
                  <w:marBottom w:val="0"/>
                  <w:divBdr>
                    <w:top w:val="none" w:sz="0" w:space="0" w:color="auto"/>
                    <w:left w:val="none" w:sz="0" w:space="0" w:color="auto"/>
                    <w:bottom w:val="none" w:sz="0" w:space="0" w:color="auto"/>
                    <w:right w:val="none" w:sz="0" w:space="0" w:color="auto"/>
                  </w:divBdr>
                  <w:divsChild>
                    <w:div w:id="1985306525">
                      <w:marLeft w:val="0"/>
                      <w:marRight w:val="0"/>
                      <w:marTop w:val="0"/>
                      <w:marBottom w:val="0"/>
                      <w:divBdr>
                        <w:top w:val="none" w:sz="0" w:space="0" w:color="auto"/>
                        <w:left w:val="none" w:sz="0" w:space="0" w:color="auto"/>
                        <w:bottom w:val="none" w:sz="0" w:space="0" w:color="auto"/>
                        <w:right w:val="none" w:sz="0" w:space="0" w:color="auto"/>
                      </w:divBdr>
                      <w:divsChild>
                        <w:div w:id="278950823">
                          <w:marLeft w:val="0"/>
                          <w:marRight w:val="0"/>
                          <w:marTop w:val="0"/>
                          <w:marBottom w:val="0"/>
                          <w:divBdr>
                            <w:top w:val="none" w:sz="0" w:space="0" w:color="auto"/>
                            <w:left w:val="none" w:sz="0" w:space="0" w:color="auto"/>
                            <w:bottom w:val="none" w:sz="0" w:space="0" w:color="auto"/>
                            <w:right w:val="none" w:sz="0" w:space="0" w:color="auto"/>
                          </w:divBdr>
                          <w:divsChild>
                            <w:div w:id="1894853188">
                              <w:marLeft w:val="0"/>
                              <w:marRight w:val="0"/>
                              <w:marTop w:val="0"/>
                              <w:marBottom w:val="0"/>
                              <w:divBdr>
                                <w:top w:val="none" w:sz="0" w:space="0" w:color="auto"/>
                                <w:left w:val="none" w:sz="0" w:space="0" w:color="auto"/>
                                <w:bottom w:val="none" w:sz="0" w:space="0" w:color="auto"/>
                                <w:right w:val="none" w:sz="0" w:space="0" w:color="auto"/>
                              </w:divBdr>
                              <w:divsChild>
                                <w:div w:id="721755381">
                                  <w:marLeft w:val="0"/>
                                  <w:marRight w:val="0"/>
                                  <w:marTop w:val="0"/>
                                  <w:marBottom w:val="0"/>
                                  <w:divBdr>
                                    <w:top w:val="none" w:sz="0" w:space="0" w:color="auto"/>
                                    <w:left w:val="none" w:sz="0" w:space="0" w:color="auto"/>
                                    <w:bottom w:val="none" w:sz="0" w:space="0" w:color="auto"/>
                                    <w:right w:val="none" w:sz="0" w:space="0" w:color="auto"/>
                                  </w:divBdr>
                                  <w:divsChild>
                                    <w:div w:id="558827405">
                                      <w:marLeft w:val="0"/>
                                      <w:marRight w:val="0"/>
                                      <w:marTop w:val="0"/>
                                      <w:marBottom w:val="0"/>
                                      <w:divBdr>
                                        <w:top w:val="none" w:sz="0" w:space="0" w:color="auto"/>
                                        <w:left w:val="none" w:sz="0" w:space="0" w:color="auto"/>
                                        <w:bottom w:val="none" w:sz="0" w:space="0" w:color="auto"/>
                                        <w:right w:val="none" w:sz="0" w:space="0" w:color="auto"/>
                                      </w:divBdr>
                                      <w:divsChild>
                                        <w:div w:id="1903103108">
                                          <w:marLeft w:val="0"/>
                                          <w:marRight w:val="0"/>
                                          <w:marTop w:val="0"/>
                                          <w:marBottom w:val="0"/>
                                          <w:divBdr>
                                            <w:top w:val="none" w:sz="0" w:space="0" w:color="auto"/>
                                            <w:left w:val="none" w:sz="0" w:space="0" w:color="auto"/>
                                            <w:bottom w:val="none" w:sz="0" w:space="0" w:color="auto"/>
                                            <w:right w:val="none" w:sz="0" w:space="0" w:color="auto"/>
                                          </w:divBdr>
                                          <w:divsChild>
                                            <w:div w:id="1206794826">
                                              <w:marLeft w:val="0"/>
                                              <w:marRight w:val="0"/>
                                              <w:marTop w:val="0"/>
                                              <w:marBottom w:val="0"/>
                                              <w:divBdr>
                                                <w:top w:val="none" w:sz="0" w:space="0" w:color="auto"/>
                                                <w:left w:val="none" w:sz="0" w:space="0" w:color="auto"/>
                                                <w:bottom w:val="none" w:sz="0" w:space="0" w:color="auto"/>
                                                <w:right w:val="none" w:sz="0" w:space="0" w:color="auto"/>
                                              </w:divBdr>
                                            </w:div>
                                            <w:div w:id="1320118362">
                                              <w:marLeft w:val="0"/>
                                              <w:marRight w:val="0"/>
                                              <w:marTop w:val="0"/>
                                              <w:marBottom w:val="0"/>
                                              <w:divBdr>
                                                <w:top w:val="none" w:sz="0" w:space="0" w:color="auto"/>
                                                <w:left w:val="none" w:sz="0" w:space="0" w:color="auto"/>
                                                <w:bottom w:val="none" w:sz="0" w:space="0" w:color="auto"/>
                                                <w:right w:val="none" w:sz="0" w:space="0" w:color="auto"/>
                                              </w:divBdr>
                                            </w:div>
                                            <w:div w:id="1941985558">
                                              <w:marLeft w:val="0"/>
                                              <w:marRight w:val="0"/>
                                              <w:marTop w:val="0"/>
                                              <w:marBottom w:val="0"/>
                                              <w:divBdr>
                                                <w:top w:val="none" w:sz="0" w:space="0" w:color="auto"/>
                                                <w:left w:val="none" w:sz="0" w:space="0" w:color="auto"/>
                                                <w:bottom w:val="none" w:sz="0" w:space="0" w:color="auto"/>
                                                <w:right w:val="none" w:sz="0" w:space="0" w:color="auto"/>
                                              </w:divBdr>
                                            </w:div>
                                            <w:div w:id="974144888">
                                              <w:marLeft w:val="0"/>
                                              <w:marRight w:val="0"/>
                                              <w:marTop w:val="0"/>
                                              <w:marBottom w:val="0"/>
                                              <w:divBdr>
                                                <w:top w:val="none" w:sz="0" w:space="0" w:color="auto"/>
                                                <w:left w:val="none" w:sz="0" w:space="0" w:color="auto"/>
                                                <w:bottom w:val="none" w:sz="0" w:space="0" w:color="auto"/>
                                                <w:right w:val="none" w:sz="0" w:space="0" w:color="auto"/>
                                              </w:divBdr>
                                            </w:div>
                                            <w:div w:id="932593802">
                                              <w:marLeft w:val="0"/>
                                              <w:marRight w:val="0"/>
                                              <w:marTop w:val="0"/>
                                              <w:marBottom w:val="0"/>
                                              <w:divBdr>
                                                <w:top w:val="none" w:sz="0" w:space="0" w:color="auto"/>
                                                <w:left w:val="none" w:sz="0" w:space="0" w:color="auto"/>
                                                <w:bottom w:val="none" w:sz="0" w:space="0" w:color="auto"/>
                                                <w:right w:val="none" w:sz="0" w:space="0" w:color="auto"/>
                                              </w:divBdr>
                                            </w:div>
                                            <w:div w:id="422148594">
                                              <w:marLeft w:val="0"/>
                                              <w:marRight w:val="0"/>
                                              <w:marTop w:val="0"/>
                                              <w:marBottom w:val="0"/>
                                              <w:divBdr>
                                                <w:top w:val="none" w:sz="0" w:space="0" w:color="auto"/>
                                                <w:left w:val="none" w:sz="0" w:space="0" w:color="auto"/>
                                                <w:bottom w:val="none" w:sz="0" w:space="0" w:color="auto"/>
                                                <w:right w:val="none" w:sz="0" w:space="0" w:color="auto"/>
                                              </w:divBdr>
                                            </w:div>
                                            <w:div w:id="1490631179">
                                              <w:marLeft w:val="0"/>
                                              <w:marRight w:val="0"/>
                                              <w:marTop w:val="0"/>
                                              <w:marBottom w:val="0"/>
                                              <w:divBdr>
                                                <w:top w:val="none" w:sz="0" w:space="0" w:color="auto"/>
                                                <w:left w:val="none" w:sz="0" w:space="0" w:color="auto"/>
                                                <w:bottom w:val="none" w:sz="0" w:space="0" w:color="auto"/>
                                                <w:right w:val="none" w:sz="0" w:space="0" w:color="auto"/>
                                              </w:divBdr>
                                            </w:div>
                                            <w:div w:id="12852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481141">
      <w:bodyDiv w:val="1"/>
      <w:marLeft w:val="0"/>
      <w:marRight w:val="0"/>
      <w:marTop w:val="0"/>
      <w:marBottom w:val="0"/>
      <w:divBdr>
        <w:top w:val="none" w:sz="0" w:space="0" w:color="auto"/>
        <w:left w:val="none" w:sz="0" w:space="0" w:color="auto"/>
        <w:bottom w:val="none" w:sz="0" w:space="0" w:color="auto"/>
        <w:right w:val="none" w:sz="0" w:space="0" w:color="auto"/>
      </w:divBdr>
    </w:div>
    <w:div w:id="817381866">
      <w:bodyDiv w:val="1"/>
      <w:marLeft w:val="0"/>
      <w:marRight w:val="0"/>
      <w:marTop w:val="0"/>
      <w:marBottom w:val="0"/>
      <w:divBdr>
        <w:top w:val="none" w:sz="0" w:space="0" w:color="auto"/>
        <w:left w:val="none" w:sz="0" w:space="0" w:color="auto"/>
        <w:bottom w:val="none" w:sz="0" w:space="0" w:color="auto"/>
        <w:right w:val="none" w:sz="0" w:space="0" w:color="auto"/>
      </w:divBdr>
      <w:divsChild>
        <w:div w:id="679042482">
          <w:marLeft w:val="0"/>
          <w:marRight w:val="0"/>
          <w:marTop w:val="0"/>
          <w:marBottom w:val="0"/>
          <w:divBdr>
            <w:top w:val="none" w:sz="0" w:space="0" w:color="auto"/>
            <w:left w:val="none" w:sz="0" w:space="0" w:color="auto"/>
            <w:bottom w:val="none" w:sz="0" w:space="0" w:color="auto"/>
            <w:right w:val="none" w:sz="0" w:space="0" w:color="auto"/>
          </w:divBdr>
        </w:div>
        <w:div w:id="903565976">
          <w:marLeft w:val="0"/>
          <w:marRight w:val="0"/>
          <w:marTop w:val="0"/>
          <w:marBottom w:val="0"/>
          <w:divBdr>
            <w:top w:val="none" w:sz="0" w:space="0" w:color="auto"/>
            <w:left w:val="none" w:sz="0" w:space="0" w:color="auto"/>
            <w:bottom w:val="none" w:sz="0" w:space="0" w:color="auto"/>
            <w:right w:val="none" w:sz="0" w:space="0" w:color="auto"/>
          </w:divBdr>
          <w:divsChild>
            <w:div w:id="908615825">
              <w:marLeft w:val="0"/>
              <w:marRight w:val="0"/>
              <w:marTop w:val="0"/>
              <w:marBottom w:val="0"/>
              <w:divBdr>
                <w:top w:val="none" w:sz="0" w:space="0" w:color="auto"/>
                <w:left w:val="none" w:sz="0" w:space="0" w:color="auto"/>
                <w:bottom w:val="none" w:sz="0" w:space="0" w:color="auto"/>
                <w:right w:val="none" w:sz="0" w:space="0" w:color="auto"/>
              </w:divBdr>
              <w:divsChild>
                <w:div w:id="1585796804">
                  <w:marLeft w:val="0"/>
                  <w:marRight w:val="0"/>
                  <w:marTop w:val="0"/>
                  <w:marBottom w:val="0"/>
                  <w:divBdr>
                    <w:top w:val="none" w:sz="0" w:space="0" w:color="auto"/>
                    <w:left w:val="none" w:sz="0" w:space="0" w:color="auto"/>
                    <w:bottom w:val="none" w:sz="0" w:space="0" w:color="auto"/>
                    <w:right w:val="none" w:sz="0" w:space="0" w:color="auto"/>
                  </w:divBdr>
                  <w:divsChild>
                    <w:div w:id="1312638867">
                      <w:marLeft w:val="0"/>
                      <w:marRight w:val="0"/>
                      <w:marTop w:val="0"/>
                      <w:marBottom w:val="0"/>
                      <w:divBdr>
                        <w:top w:val="none" w:sz="0" w:space="0" w:color="auto"/>
                        <w:left w:val="none" w:sz="0" w:space="0" w:color="auto"/>
                        <w:bottom w:val="none" w:sz="0" w:space="0" w:color="auto"/>
                        <w:right w:val="none" w:sz="0" w:space="0" w:color="auto"/>
                      </w:divBdr>
                      <w:divsChild>
                        <w:div w:id="780299977">
                          <w:marLeft w:val="0"/>
                          <w:marRight w:val="0"/>
                          <w:marTop w:val="0"/>
                          <w:marBottom w:val="0"/>
                          <w:divBdr>
                            <w:top w:val="none" w:sz="0" w:space="0" w:color="auto"/>
                            <w:left w:val="none" w:sz="0" w:space="0" w:color="auto"/>
                            <w:bottom w:val="none" w:sz="0" w:space="0" w:color="auto"/>
                            <w:right w:val="none" w:sz="0" w:space="0" w:color="auto"/>
                          </w:divBdr>
                          <w:divsChild>
                            <w:div w:id="1194461910">
                              <w:marLeft w:val="0"/>
                              <w:marRight w:val="0"/>
                              <w:marTop w:val="0"/>
                              <w:marBottom w:val="0"/>
                              <w:divBdr>
                                <w:top w:val="none" w:sz="0" w:space="0" w:color="auto"/>
                                <w:left w:val="none" w:sz="0" w:space="0" w:color="auto"/>
                                <w:bottom w:val="none" w:sz="0" w:space="0" w:color="auto"/>
                                <w:right w:val="none" w:sz="0" w:space="0" w:color="auto"/>
                              </w:divBdr>
                              <w:divsChild>
                                <w:div w:id="1601984336">
                                  <w:marLeft w:val="0"/>
                                  <w:marRight w:val="0"/>
                                  <w:marTop w:val="0"/>
                                  <w:marBottom w:val="0"/>
                                  <w:divBdr>
                                    <w:top w:val="none" w:sz="0" w:space="0" w:color="auto"/>
                                    <w:left w:val="none" w:sz="0" w:space="0" w:color="auto"/>
                                    <w:bottom w:val="none" w:sz="0" w:space="0" w:color="auto"/>
                                    <w:right w:val="none" w:sz="0" w:space="0" w:color="auto"/>
                                  </w:divBdr>
                                  <w:divsChild>
                                    <w:div w:id="787505124">
                                      <w:marLeft w:val="0"/>
                                      <w:marRight w:val="0"/>
                                      <w:marTop w:val="0"/>
                                      <w:marBottom w:val="0"/>
                                      <w:divBdr>
                                        <w:top w:val="none" w:sz="0" w:space="0" w:color="auto"/>
                                        <w:left w:val="none" w:sz="0" w:space="0" w:color="auto"/>
                                        <w:bottom w:val="none" w:sz="0" w:space="0" w:color="auto"/>
                                        <w:right w:val="none" w:sz="0" w:space="0" w:color="auto"/>
                                      </w:divBdr>
                                      <w:divsChild>
                                        <w:div w:id="259528453">
                                          <w:marLeft w:val="0"/>
                                          <w:marRight w:val="0"/>
                                          <w:marTop w:val="0"/>
                                          <w:marBottom w:val="0"/>
                                          <w:divBdr>
                                            <w:top w:val="none" w:sz="0" w:space="0" w:color="auto"/>
                                            <w:left w:val="none" w:sz="0" w:space="0" w:color="auto"/>
                                            <w:bottom w:val="none" w:sz="0" w:space="0" w:color="auto"/>
                                            <w:right w:val="none" w:sz="0" w:space="0" w:color="auto"/>
                                          </w:divBdr>
                                          <w:divsChild>
                                            <w:div w:id="583606994">
                                              <w:marLeft w:val="0"/>
                                              <w:marRight w:val="0"/>
                                              <w:marTop w:val="0"/>
                                              <w:marBottom w:val="0"/>
                                              <w:divBdr>
                                                <w:top w:val="none" w:sz="0" w:space="0" w:color="auto"/>
                                                <w:left w:val="none" w:sz="0" w:space="0" w:color="auto"/>
                                                <w:bottom w:val="none" w:sz="0" w:space="0" w:color="auto"/>
                                                <w:right w:val="none" w:sz="0" w:space="0" w:color="auto"/>
                                              </w:divBdr>
                                            </w:div>
                                            <w:div w:id="224335195">
                                              <w:marLeft w:val="0"/>
                                              <w:marRight w:val="0"/>
                                              <w:marTop w:val="0"/>
                                              <w:marBottom w:val="0"/>
                                              <w:divBdr>
                                                <w:top w:val="none" w:sz="0" w:space="0" w:color="auto"/>
                                                <w:left w:val="none" w:sz="0" w:space="0" w:color="auto"/>
                                                <w:bottom w:val="none" w:sz="0" w:space="0" w:color="auto"/>
                                                <w:right w:val="none" w:sz="0" w:space="0" w:color="auto"/>
                                              </w:divBdr>
                                            </w:div>
                                            <w:div w:id="358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239125">
      <w:bodyDiv w:val="1"/>
      <w:marLeft w:val="0"/>
      <w:marRight w:val="0"/>
      <w:marTop w:val="0"/>
      <w:marBottom w:val="0"/>
      <w:divBdr>
        <w:top w:val="none" w:sz="0" w:space="0" w:color="auto"/>
        <w:left w:val="none" w:sz="0" w:space="0" w:color="auto"/>
        <w:bottom w:val="none" w:sz="0" w:space="0" w:color="auto"/>
        <w:right w:val="none" w:sz="0" w:space="0" w:color="auto"/>
      </w:divBdr>
      <w:divsChild>
        <w:div w:id="2065714294">
          <w:marLeft w:val="0"/>
          <w:marRight w:val="0"/>
          <w:marTop w:val="0"/>
          <w:marBottom w:val="0"/>
          <w:divBdr>
            <w:top w:val="none" w:sz="0" w:space="0" w:color="auto"/>
            <w:left w:val="none" w:sz="0" w:space="0" w:color="auto"/>
            <w:bottom w:val="none" w:sz="0" w:space="0" w:color="auto"/>
            <w:right w:val="none" w:sz="0" w:space="0" w:color="auto"/>
          </w:divBdr>
        </w:div>
        <w:div w:id="1492674592">
          <w:marLeft w:val="0"/>
          <w:marRight w:val="0"/>
          <w:marTop w:val="0"/>
          <w:marBottom w:val="0"/>
          <w:divBdr>
            <w:top w:val="none" w:sz="0" w:space="0" w:color="auto"/>
            <w:left w:val="none" w:sz="0" w:space="0" w:color="auto"/>
            <w:bottom w:val="none" w:sz="0" w:space="0" w:color="auto"/>
            <w:right w:val="none" w:sz="0" w:space="0" w:color="auto"/>
          </w:divBdr>
          <w:divsChild>
            <w:div w:id="1693652419">
              <w:marLeft w:val="0"/>
              <w:marRight w:val="0"/>
              <w:marTop w:val="0"/>
              <w:marBottom w:val="0"/>
              <w:divBdr>
                <w:top w:val="none" w:sz="0" w:space="0" w:color="auto"/>
                <w:left w:val="none" w:sz="0" w:space="0" w:color="auto"/>
                <w:bottom w:val="none" w:sz="0" w:space="0" w:color="auto"/>
                <w:right w:val="none" w:sz="0" w:space="0" w:color="auto"/>
              </w:divBdr>
              <w:divsChild>
                <w:div w:id="1942762409">
                  <w:marLeft w:val="0"/>
                  <w:marRight w:val="0"/>
                  <w:marTop w:val="0"/>
                  <w:marBottom w:val="0"/>
                  <w:divBdr>
                    <w:top w:val="none" w:sz="0" w:space="0" w:color="auto"/>
                    <w:left w:val="none" w:sz="0" w:space="0" w:color="auto"/>
                    <w:bottom w:val="none" w:sz="0" w:space="0" w:color="auto"/>
                    <w:right w:val="none" w:sz="0" w:space="0" w:color="auto"/>
                  </w:divBdr>
                  <w:divsChild>
                    <w:div w:id="811101244">
                      <w:marLeft w:val="0"/>
                      <w:marRight w:val="0"/>
                      <w:marTop w:val="0"/>
                      <w:marBottom w:val="0"/>
                      <w:divBdr>
                        <w:top w:val="none" w:sz="0" w:space="0" w:color="auto"/>
                        <w:left w:val="none" w:sz="0" w:space="0" w:color="auto"/>
                        <w:bottom w:val="none" w:sz="0" w:space="0" w:color="auto"/>
                        <w:right w:val="none" w:sz="0" w:space="0" w:color="auto"/>
                      </w:divBdr>
                      <w:divsChild>
                        <w:div w:id="193663182">
                          <w:marLeft w:val="0"/>
                          <w:marRight w:val="0"/>
                          <w:marTop w:val="0"/>
                          <w:marBottom w:val="0"/>
                          <w:divBdr>
                            <w:top w:val="none" w:sz="0" w:space="0" w:color="auto"/>
                            <w:left w:val="none" w:sz="0" w:space="0" w:color="auto"/>
                            <w:bottom w:val="none" w:sz="0" w:space="0" w:color="auto"/>
                            <w:right w:val="none" w:sz="0" w:space="0" w:color="auto"/>
                          </w:divBdr>
                          <w:divsChild>
                            <w:div w:id="438838411">
                              <w:marLeft w:val="0"/>
                              <w:marRight w:val="0"/>
                              <w:marTop w:val="0"/>
                              <w:marBottom w:val="0"/>
                              <w:divBdr>
                                <w:top w:val="none" w:sz="0" w:space="0" w:color="auto"/>
                                <w:left w:val="none" w:sz="0" w:space="0" w:color="auto"/>
                                <w:bottom w:val="none" w:sz="0" w:space="0" w:color="auto"/>
                                <w:right w:val="none" w:sz="0" w:space="0" w:color="auto"/>
                              </w:divBdr>
                              <w:divsChild>
                                <w:div w:id="684213984">
                                  <w:marLeft w:val="0"/>
                                  <w:marRight w:val="0"/>
                                  <w:marTop w:val="0"/>
                                  <w:marBottom w:val="0"/>
                                  <w:divBdr>
                                    <w:top w:val="none" w:sz="0" w:space="0" w:color="auto"/>
                                    <w:left w:val="none" w:sz="0" w:space="0" w:color="auto"/>
                                    <w:bottom w:val="none" w:sz="0" w:space="0" w:color="auto"/>
                                    <w:right w:val="none" w:sz="0" w:space="0" w:color="auto"/>
                                  </w:divBdr>
                                  <w:divsChild>
                                    <w:div w:id="320431259">
                                      <w:marLeft w:val="0"/>
                                      <w:marRight w:val="0"/>
                                      <w:marTop w:val="0"/>
                                      <w:marBottom w:val="0"/>
                                      <w:divBdr>
                                        <w:top w:val="none" w:sz="0" w:space="0" w:color="auto"/>
                                        <w:left w:val="none" w:sz="0" w:space="0" w:color="auto"/>
                                        <w:bottom w:val="none" w:sz="0" w:space="0" w:color="auto"/>
                                        <w:right w:val="none" w:sz="0" w:space="0" w:color="auto"/>
                                      </w:divBdr>
                                      <w:divsChild>
                                        <w:div w:id="586839792">
                                          <w:marLeft w:val="0"/>
                                          <w:marRight w:val="0"/>
                                          <w:marTop w:val="0"/>
                                          <w:marBottom w:val="0"/>
                                          <w:divBdr>
                                            <w:top w:val="none" w:sz="0" w:space="0" w:color="auto"/>
                                            <w:left w:val="none" w:sz="0" w:space="0" w:color="auto"/>
                                            <w:bottom w:val="none" w:sz="0" w:space="0" w:color="auto"/>
                                            <w:right w:val="none" w:sz="0" w:space="0" w:color="auto"/>
                                          </w:divBdr>
                                          <w:divsChild>
                                            <w:div w:id="1758751759">
                                              <w:marLeft w:val="0"/>
                                              <w:marRight w:val="0"/>
                                              <w:marTop w:val="0"/>
                                              <w:marBottom w:val="0"/>
                                              <w:divBdr>
                                                <w:top w:val="none" w:sz="0" w:space="0" w:color="auto"/>
                                                <w:left w:val="none" w:sz="0" w:space="0" w:color="auto"/>
                                                <w:bottom w:val="none" w:sz="0" w:space="0" w:color="auto"/>
                                                <w:right w:val="none" w:sz="0" w:space="0" w:color="auto"/>
                                              </w:divBdr>
                                            </w:div>
                                            <w:div w:id="214976855">
                                              <w:marLeft w:val="0"/>
                                              <w:marRight w:val="0"/>
                                              <w:marTop w:val="0"/>
                                              <w:marBottom w:val="0"/>
                                              <w:divBdr>
                                                <w:top w:val="none" w:sz="0" w:space="0" w:color="auto"/>
                                                <w:left w:val="none" w:sz="0" w:space="0" w:color="auto"/>
                                                <w:bottom w:val="none" w:sz="0" w:space="0" w:color="auto"/>
                                                <w:right w:val="none" w:sz="0" w:space="0" w:color="auto"/>
                                              </w:divBdr>
                                            </w:div>
                                            <w:div w:id="19612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164447">
      <w:bodyDiv w:val="1"/>
      <w:marLeft w:val="0"/>
      <w:marRight w:val="0"/>
      <w:marTop w:val="0"/>
      <w:marBottom w:val="0"/>
      <w:divBdr>
        <w:top w:val="none" w:sz="0" w:space="0" w:color="auto"/>
        <w:left w:val="none" w:sz="0" w:space="0" w:color="auto"/>
        <w:bottom w:val="none" w:sz="0" w:space="0" w:color="auto"/>
        <w:right w:val="none" w:sz="0" w:space="0" w:color="auto"/>
      </w:divBdr>
      <w:divsChild>
        <w:div w:id="1833984686">
          <w:marLeft w:val="0"/>
          <w:marRight w:val="0"/>
          <w:marTop w:val="0"/>
          <w:marBottom w:val="0"/>
          <w:divBdr>
            <w:top w:val="none" w:sz="0" w:space="0" w:color="auto"/>
            <w:left w:val="none" w:sz="0" w:space="0" w:color="auto"/>
            <w:bottom w:val="none" w:sz="0" w:space="0" w:color="auto"/>
            <w:right w:val="none" w:sz="0" w:space="0" w:color="auto"/>
          </w:divBdr>
        </w:div>
        <w:div w:id="343476223">
          <w:marLeft w:val="0"/>
          <w:marRight w:val="0"/>
          <w:marTop w:val="0"/>
          <w:marBottom w:val="0"/>
          <w:divBdr>
            <w:top w:val="none" w:sz="0" w:space="0" w:color="auto"/>
            <w:left w:val="none" w:sz="0" w:space="0" w:color="auto"/>
            <w:bottom w:val="none" w:sz="0" w:space="0" w:color="auto"/>
            <w:right w:val="none" w:sz="0" w:space="0" w:color="auto"/>
          </w:divBdr>
          <w:divsChild>
            <w:div w:id="1055855044">
              <w:marLeft w:val="0"/>
              <w:marRight w:val="0"/>
              <w:marTop w:val="0"/>
              <w:marBottom w:val="0"/>
              <w:divBdr>
                <w:top w:val="none" w:sz="0" w:space="0" w:color="auto"/>
                <w:left w:val="none" w:sz="0" w:space="0" w:color="auto"/>
                <w:bottom w:val="none" w:sz="0" w:space="0" w:color="auto"/>
                <w:right w:val="none" w:sz="0" w:space="0" w:color="auto"/>
              </w:divBdr>
              <w:divsChild>
                <w:div w:id="323319771">
                  <w:marLeft w:val="0"/>
                  <w:marRight w:val="0"/>
                  <w:marTop w:val="0"/>
                  <w:marBottom w:val="0"/>
                  <w:divBdr>
                    <w:top w:val="none" w:sz="0" w:space="0" w:color="auto"/>
                    <w:left w:val="none" w:sz="0" w:space="0" w:color="auto"/>
                    <w:bottom w:val="none" w:sz="0" w:space="0" w:color="auto"/>
                    <w:right w:val="none" w:sz="0" w:space="0" w:color="auto"/>
                  </w:divBdr>
                  <w:divsChild>
                    <w:div w:id="777598543">
                      <w:marLeft w:val="0"/>
                      <w:marRight w:val="0"/>
                      <w:marTop w:val="0"/>
                      <w:marBottom w:val="0"/>
                      <w:divBdr>
                        <w:top w:val="none" w:sz="0" w:space="0" w:color="auto"/>
                        <w:left w:val="none" w:sz="0" w:space="0" w:color="auto"/>
                        <w:bottom w:val="none" w:sz="0" w:space="0" w:color="auto"/>
                        <w:right w:val="none" w:sz="0" w:space="0" w:color="auto"/>
                      </w:divBdr>
                      <w:divsChild>
                        <w:div w:id="33240479">
                          <w:marLeft w:val="0"/>
                          <w:marRight w:val="0"/>
                          <w:marTop w:val="0"/>
                          <w:marBottom w:val="0"/>
                          <w:divBdr>
                            <w:top w:val="none" w:sz="0" w:space="0" w:color="auto"/>
                            <w:left w:val="none" w:sz="0" w:space="0" w:color="auto"/>
                            <w:bottom w:val="none" w:sz="0" w:space="0" w:color="auto"/>
                            <w:right w:val="none" w:sz="0" w:space="0" w:color="auto"/>
                          </w:divBdr>
                          <w:divsChild>
                            <w:div w:id="192810495">
                              <w:marLeft w:val="0"/>
                              <w:marRight w:val="0"/>
                              <w:marTop w:val="0"/>
                              <w:marBottom w:val="0"/>
                              <w:divBdr>
                                <w:top w:val="none" w:sz="0" w:space="0" w:color="auto"/>
                                <w:left w:val="none" w:sz="0" w:space="0" w:color="auto"/>
                                <w:bottom w:val="none" w:sz="0" w:space="0" w:color="auto"/>
                                <w:right w:val="none" w:sz="0" w:space="0" w:color="auto"/>
                              </w:divBdr>
                              <w:divsChild>
                                <w:div w:id="1117716747">
                                  <w:marLeft w:val="0"/>
                                  <w:marRight w:val="0"/>
                                  <w:marTop w:val="0"/>
                                  <w:marBottom w:val="0"/>
                                  <w:divBdr>
                                    <w:top w:val="none" w:sz="0" w:space="0" w:color="auto"/>
                                    <w:left w:val="none" w:sz="0" w:space="0" w:color="auto"/>
                                    <w:bottom w:val="none" w:sz="0" w:space="0" w:color="auto"/>
                                    <w:right w:val="none" w:sz="0" w:space="0" w:color="auto"/>
                                  </w:divBdr>
                                  <w:divsChild>
                                    <w:div w:id="843475347">
                                      <w:marLeft w:val="0"/>
                                      <w:marRight w:val="0"/>
                                      <w:marTop w:val="0"/>
                                      <w:marBottom w:val="0"/>
                                      <w:divBdr>
                                        <w:top w:val="none" w:sz="0" w:space="0" w:color="auto"/>
                                        <w:left w:val="none" w:sz="0" w:space="0" w:color="auto"/>
                                        <w:bottom w:val="none" w:sz="0" w:space="0" w:color="auto"/>
                                        <w:right w:val="none" w:sz="0" w:space="0" w:color="auto"/>
                                      </w:divBdr>
                                      <w:divsChild>
                                        <w:div w:id="602615889">
                                          <w:marLeft w:val="0"/>
                                          <w:marRight w:val="0"/>
                                          <w:marTop w:val="0"/>
                                          <w:marBottom w:val="0"/>
                                          <w:divBdr>
                                            <w:top w:val="none" w:sz="0" w:space="0" w:color="auto"/>
                                            <w:left w:val="none" w:sz="0" w:space="0" w:color="auto"/>
                                            <w:bottom w:val="none" w:sz="0" w:space="0" w:color="auto"/>
                                            <w:right w:val="none" w:sz="0" w:space="0" w:color="auto"/>
                                          </w:divBdr>
                                          <w:divsChild>
                                            <w:div w:id="1533615783">
                                              <w:marLeft w:val="0"/>
                                              <w:marRight w:val="0"/>
                                              <w:marTop w:val="0"/>
                                              <w:marBottom w:val="0"/>
                                              <w:divBdr>
                                                <w:top w:val="none" w:sz="0" w:space="0" w:color="auto"/>
                                                <w:left w:val="none" w:sz="0" w:space="0" w:color="auto"/>
                                                <w:bottom w:val="none" w:sz="0" w:space="0" w:color="auto"/>
                                                <w:right w:val="none" w:sz="0" w:space="0" w:color="auto"/>
                                              </w:divBdr>
                                            </w:div>
                                            <w:div w:id="1790279493">
                                              <w:marLeft w:val="0"/>
                                              <w:marRight w:val="0"/>
                                              <w:marTop w:val="0"/>
                                              <w:marBottom w:val="0"/>
                                              <w:divBdr>
                                                <w:top w:val="none" w:sz="0" w:space="0" w:color="auto"/>
                                                <w:left w:val="none" w:sz="0" w:space="0" w:color="auto"/>
                                                <w:bottom w:val="none" w:sz="0" w:space="0" w:color="auto"/>
                                                <w:right w:val="none" w:sz="0" w:space="0" w:color="auto"/>
                                              </w:divBdr>
                                            </w:div>
                                            <w:div w:id="572931465">
                                              <w:marLeft w:val="0"/>
                                              <w:marRight w:val="0"/>
                                              <w:marTop w:val="0"/>
                                              <w:marBottom w:val="0"/>
                                              <w:divBdr>
                                                <w:top w:val="none" w:sz="0" w:space="0" w:color="auto"/>
                                                <w:left w:val="none" w:sz="0" w:space="0" w:color="auto"/>
                                                <w:bottom w:val="none" w:sz="0" w:space="0" w:color="auto"/>
                                                <w:right w:val="none" w:sz="0" w:space="0" w:color="auto"/>
                                              </w:divBdr>
                                            </w:div>
                                            <w:div w:id="1382944392">
                                              <w:marLeft w:val="0"/>
                                              <w:marRight w:val="0"/>
                                              <w:marTop w:val="0"/>
                                              <w:marBottom w:val="0"/>
                                              <w:divBdr>
                                                <w:top w:val="none" w:sz="0" w:space="0" w:color="auto"/>
                                                <w:left w:val="none" w:sz="0" w:space="0" w:color="auto"/>
                                                <w:bottom w:val="none" w:sz="0" w:space="0" w:color="auto"/>
                                                <w:right w:val="none" w:sz="0" w:space="0" w:color="auto"/>
                                              </w:divBdr>
                                            </w:div>
                                            <w:div w:id="184680616">
                                              <w:marLeft w:val="0"/>
                                              <w:marRight w:val="0"/>
                                              <w:marTop w:val="0"/>
                                              <w:marBottom w:val="0"/>
                                              <w:divBdr>
                                                <w:top w:val="none" w:sz="0" w:space="0" w:color="auto"/>
                                                <w:left w:val="none" w:sz="0" w:space="0" w:color="auto"/>
                                                <w:bottom w:val="none" w:sz="0" w:space="0" w:color="auto"/>
                                                <w:right w:val="none" w:sz="0" w:space="0" w:color="auto"/>
                                              </w:divBdr>
                                            </w:div>
                                            <w:div w:id="756707535">
                                              <w:marLeft w:val="0"/>
                                              <w:marRight w:val="0"/>
                                              <w:marTop w:val="0"/>
                                              <w:marBottom w:val="0"/>
                                              <w:divBdr>
                                                <w:top w:val="none" w:sz="0" w:space="0" w:color="auto"/>
                                                <w:left w:val="none" w:sz="0" w:space="0" w:color="auto"/>
                                                <w:bottom w:val="none" w:sz="0" w:space="0" w:color="auto"/>
                                                <w:right w:val="none" w:sz="0" w:space="0" w:color="auto"/>
                                              </w:divBdr>
                                            </w:div>
                                            <w:div w:id="1435589208">
                                              <w:marLeft w:val="0"/>
                                              <w:marRight w:val="0"/>
                                              <w:marTop w:val="0"/>
                                              <w:marBottom w:val="0"/>
                                              <w:divBdr>
                                                <w:top w:val="none" w:sz="0" w:space="0" w:color="auto"/>
                                                <w:left w:val="none" w:sz="0" w:space="0" w:color="auto"/>
                                                <w:bottom w:val="none" w:sz="0" w:space="0" w:color="auto"/>
                                                <w:right w:val="none" w:sz="0" w:space="0" w:color="auto"/>
                                              </w:divBdr>
                                            </w:div>
                                            <w:div w:id="262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153729">
      <w:bodyDiv w:val="1"/>
      <w:marLeft w:val="0"/>
      <w:marRight w:val="0"/>
      <w:marTop w:val="0"/>
      <w:marBottom w:val="0"/>
      <w:divBdr>
        <w:top w:val="none" w:sz="0" w:space="0" w:color="auto"/>
        <w:left w:val="none" w:sz="0" w:space="0" w:color="auto"/>
        <w:bottom w:val="none" w:sz="0" w:space="0" w:color="auto"/>
        <w:right w:val="none" w:sz="0" w:space="0" w:color="auto"/>
      </w:divBdr>
    </w:div>
    <w:div w:id="1277525546">
      <w:bodyDiv w:val="1"/>
      <w:marLeft w:val="0"/>
      <w:marRight w:val="0"/>
      <w:marTop w:val="0"/>
      <w:marBottom w:val="0"/>
      <w:divBdr>
        <w:top w:val="none" w:sz="0" w:space="0" w:color="auto"/>
        <w:left w:val="none" w:sz="0" w:space="0" w:color="auto"/>
        <w:bottom w:val="none" w:sz="0" w:space="0" w:color="auto"/>
        <w:right w:val="none" w:sz="0" w:space="0" w:color="auto"/>
      </w:divBdr>
      <w:divsChild>
        <w:div w:id="1032651354">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1285769535">
      <w:bodyDiv w:val="1"/>
      <w:marLeft w:val="0"/>
      <w:marRight w:val="0"/>
      <w:marTop w:val="0"/>
      <w:marBottom w:val="0"/>
      <w:divBdr>
        <w:top w:val="none" w:sz="0" w:space="0" w:color="auto"/>
        <w:left w:val="none" w:sz="0" w:space="0" w:color="auto"/>
        <w:bottom w:val="none" w:sz="0" w:space="0" w:color="auto"/>
        <w:right w:val="none" w:sz="0" w:space="0" w:color="auto"/>
      </w:divBdr>
    </w:div>
    <w:div w:id="1337422351">
      <w:bodyDiv w:val="1"/>
      <w:marLeft w:val="0"/>
      <w:marRight w:val="0"/>
      <w:marTop w:val="0"/>
      <w:marBottom w:val="0"/>
      <w:divBdr>
        <w:top w:val="none" w:sz="0" w:space="0" w:color="auto"/>
        <w:left w:val="none" w:sz="0" w:space="0" w:color="auto"/>
        <w:bottom w:val="none" w:sz="0" w:space="0" w:color="auto"/>
        <w:right w:val="none" w:sz="0" w:space="0" w:color="auto"/>
      </w:divBdr>
    </w:div>
    <w:div w:id="1373916886">
      <w:bodyDiv w:val="1"/>
      <w:marLeft w:val="0"/>
      <w:marRight w:val="0"/>
      <w:marTop w:val="0"/>
      <w:marBottom w:val="0"/>
      <w:divBdr>
        <w:top w:val="none" w:sz="0" w:space="0" w:color="auto"/>
        <w:left w:val="none" w:sz="0" w:space="0" w:color="auto"/>
        <w:bottom w:val="none" w:sz="0" w:space="0" w:color="auto"/>
        <w:right w:val="none" w:sz="0" w:space="0" w:color="auto"/>
      </w:divBdr>
    </w:div>
    <w:div w:id="1387677563">
      <w:bodyDiv w:val="1"/>
      <w:marLeft w:val="0"/>
      <w:marRight w:val="0"/>
      <w:marTop w:val="0"/>
      <w:marBottom w:val="0"/>
      <w:divBdr>
        <w:top w:val="none" w:sz="0" w:space="0" w:color="auto"/>
        <w:left w:val="none" w:sz="0" w:space="0" w:color="auto"/>
        <w:bottom w:val="none" w:sz="0" w:space="0" w:color="auto"/>
        <w:right w:val="none" w:sz="0" w:space="0" w:color="auto"/>
      </w:divBdr>
      <w:divsChild>
        <w:div w:id="802502551">
          <w:marLeft w:val="0"/>
          <w:marRight w:val="0"/>
          <w:marTop w:val="0"/>
          <w:marBottom w:val="0"/>
          <w:divBdr>
            <w:top w:val="none" w:sz="0" w:space="0" w:color="auto"/>
            <w:left w:val="none" w:sz="0" w:space="0" w:color="auto"/>
            <w:bottom w:val="none" w:sz="0" w:space="0" w:color="auto"/>
            <w:right w:val="none" w:sz="0" w:space="0" w:color="auto"/>
          </w:divBdr>
        </w:div>
        <w:div w:id="1524052938">
          <w:marLeft w:val="0"/>
          <w:marRight w:val="0"/>
          <w:marTop w:val="0"/>
          <w:marBottom w:val="0"/>
          <w:divBdr>
            <w:top w:val="none" w:sz="0" w:space="0" w:color="auto"/>
            <w:left w:val="none" w:sz="0" w:space="0" w:color="auto"/>
            <w:bottom w:val="none" w:sz="0" w:space="0" w:color="auto"/>
            <w:right w:val="none" w:sz="0" w:space="0" w:color="auto"/>
          </w:divBdr>
          <w:divsChild>
            <w:div w:id="1940522307">
              <w:marLeft w:val="0"/>
              <w:marRight w:val="0"/>
              <w:marTop w:val="0"/>
              <w:marBottom w:val="0"/>
              <w:divBdr>
                <w:top w:val="none" w:sz="0" w:space="0" w:color="auto"/>
                <w:left w:val="none" w:sz="0" w:space="0" w:color="auto"/>
                <w:bottom w:val="none" w:sz="0" w:space="0" w:color="auto"/>
                <w:right w:val="none" w:sz="0" w:space="0" w:color="auto"/>
              </w:divBdr>
              <w:divsChild>
                <w:div w:id="2130006371">
                  <w:marLeft w:val="0"/>
                  <w:marRight w:val="0"/>
                  <w:marTop w:val="0"/>
                  <w:marBottom w:val="0"/>
                  <w:divBdr>
                    <w:top w:val="none" w:sz="0" w:space="0" w:color="auto"/>
                    <w:left w:val="none" w:sz="0" w:space="0" w:color="auto"/>
                    <w:bottom w:val="none" w:sz="0" w:space="0" w:color="auto"/>
                    <w:right w:val="none" w:sz="0" w:space="0" w:color="auto"/>
                  </w:divBdr>
                  <w:divsChild>
                    <w:div w:id="1138958572">
                      <w:marLeft w:val="0"/>
                      <w:marRight w:val="0"/>
                      <w:marTop w:val="0"/>
                      <w:marBottom w:val="0"/>
                      <w:divBdr>
                        <w:top w:val="none" w:sz="0" w:space="0" w:color="auto"/>
                        <w:left w:val="none" w:sz="0" w:space="0" w:color="auto"/>
                        <w:bottom w:val="none" w:sz="0" w:space="0" w:color="auto"/>
                        <w:right w:val="none" w:sz="0" w:space="0" w:color="auto"/>
                      </w:divBdr>
                      <w:divsChild>
                        <w:div w:id="760679737">
                          <w:marLeft w:val="0"/>
                          <w:marRight w:val="0"/>
                          <w:marTop w:val="0"/>
                          <w:marBottom w:val="0"/>
                          <w:divBdr>
                            <w:top w:val="none" w:sz="0" w:space="0" w:color="auto"/>
                            <w:left w:val="none" w:sz="0" w:space="0" w:color="auto"/>
                            <w:bottom w:val="none" w:sz="0" w:space="0" w:color="auto"/>
                            <w:right w:val="none" w:sz="0" w:space="0" w:color="auto"/>
                          </w:divBdr>
                          <w:divsChild>
                            <w:div w:id="795609627">
                              <w:marLeft w:val="0"/>
                              <w:marRight w:val="0"/>
                              <w:marTop w:val="0"/>
                              <w:marBottom w:val="0"/>
                              <w:divBdr>
                                <w:top w:val="none" w:sz="0" w:space="0" w:color="auto"/>
                                <w:left w:val="none" w:sz="0" w:space="0" w:color="auto"/>
                                <w:bottom w:val="none" w:sz="0" w:space="0" w:color="auto"/>
                                <w:right w:val="none" w:sz="0" w:space="0" w:color="auto"/>
                              </w:divBdr>
                              <w:divsChild>
                                <w:div w:id="2041007467">
                                  <w:marLeft w:val="0"/>
                                  <w:marRight w:val="0"/>
                                  <w:marTop w:val="0"/>
                                  <w:marBottom w:val="0"/>
                                  <w:divBdr>
                                    <w:top w:val="none" w:sz="0" w:space="0" w:color="auto"/>
                                    <w:left w:val="none" w:sz="0" w:space="0" w:color="auto"/>
                                    <w:bottom w:val="none" w:sz="0" w:space="0" w:color="auto"/>
                                    <w:right w:val="none" w:sz="0" w:space="0" w:color="auto"/>
                                  </w:divBdr>
                                  <w:divsChild>
                                    <w:div w:id="650910331">
                                      <w:marLeft w:val="0"/>
                                      <w:marRight w:val="0"/>
                                      <w:marTop w:val="0"/>
                                      <w:marBottom w:val="0"/>
                                      <w:divBdr>
                                        <w:top w:val="none" w:sz="0" w:space="0" w:color="auto"/>
                                        <w:left w:val="none" w:sz="0" w:space="0" w:color="auto"/>
                                        <w:bottom w:val="none" w:sz="0" w:space="0" w:color="auto"/>
                                        <w:right w:val="none" w:sz="0" w:space="0" w:color="auto"/>
                                      </w:divBdr>
                                      <w:divsChild>
                                        <w:div w:id="1148279468">
                                          <w:marLeft w:val="0"/>
                                          <w:marRight w:val="0"/>
                                          <w:marTop w:val="0"/>
                                          <w:marBottom w:val="0"/>
                                          <w:divBdr>
                                            <w:top w:val="none" w:sz="0" w:space="0" w:color="auto"/>
                                            <w:left w:val="none" w:sz="0" w:space="0" w:color="auto"/>
                                            <w:bottom w:val="none" w:sz="0" w:space="0" w:color="auto"/>
                                            <w:right w:val="none" w:sz="0" w:space="0" w:color="auto"/>
                                          </w:divBdr>
                                          <w:divsChild>
                                            <w:div w:id="913664942">
                                              <w:marLeft w:val="0"/>
                                              <w:marRight w:val="0"/>
                                              <w:marTop w:val="0"/>
                                              <w:marBottom w:val="0"/>
                                              <w:divBdr>
                                                <w:top w:val="none" w:sz="0" w:space="0" w:color="auto"/>
                                                <w:left w:val="none" w:sz="0" w:space="0" w:color="auto"/>
                                                <w:bottom w:val="none" w:sz="0" w:space="0" w:color="auto"/>
                                                <w:right w:val="none" w:sz="0" w:space="0" w:color="auto"/>
                                              </w:divBdr>
                                            </w:div>
                                            <w:div w:id="355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515328">
      <w:bodyDiv w:val="1"/>
      <w:marLeft w:val="0"/>
      <w:marRight w:val="0"/>
      <w:marTop w:val="0"/>
      <w:marBottom w:val="0"/>
      <w:divBdr>
        <w:top w:val="none" w:sz="0" w:space="0" w:color="auto"/>
        <w:left w:val="none" w:sz="0" w:space="0" w:color="auto"/>
        <w:bottom w:val="none" w:sz="0" w:space="0" w:color="auto"/>
        <w:right w:val="none" w:sz="0" w:space="0" w:color="auto"/>
      </w:divBdr>
      <w:divsChild>
        <w:div w:id="1913662373">
          <w:marLeft w:val="0"/>
          <w:marRight w:val="0"/>
          <w:marTop w:val="150"/>
          <w:marBottom w:val="150"/>
          <w:divBdr>
            <w:top w:val="dashed" w:sz="18" w:space="4" w:color="008000"/>
            <w:left w:val="dashed" w:sz="18" w:space="4" w:color="008000"/>
            <w:bottom w:val="dashed" w:sz="18" w:space="4" w:color="008000"/>
            <w:right w:val="dashed" w:sz="18" w:space="4" w:color="008000"/>
          </w:divBdr>
        </w:div>
        <w:div w:id="1927959053">
          <w:marLeft w:val="0"/>
          <w:marRight w:val="0"/>
          <w:marTop w:val="0"/>
          <w:marBottom w:val="0"/>
          <w:divBdr>
            <w:top w:val="none" w:sz="0" w:space="0" w:color="auto"/>
            <w:left w:val="none" w:sz="0" w:space="0" w:color="auto"/>
            <w:bottom w:val="none" w:sz="0" w:space="0" w:color="auto"/>
            <w:right w:val="none" w:sz="0" w:space="0" w:color="auto"/>
          </w:divBdr>
        </w:div>
      </w:divsChild>
    </w:div>
    <w:div w:id="1453741340">
      <w:bodyDiv w:val="1"/>
      <w:marLeft w:val="0"/>
      <w:marRight w:val="0"/>
      <w:marTop w:val="0"/>
      <w:marBottom w:val="0"/>
      <w:divBdr>
        <w:top w:val="none" w:sz="0" w:space="0" w:color="auto"/>
        <w:left w:val="none" w:sz="0" w:space="0" w:color="auto"/>
        <w:bottom w:val="none" w:sz="0" w:space="0" w:color="auto"/>
        <w:right w:val="none" w:sz="0" w:space="0" w:color="auto"/>
      </w:divBdr>
      <w:divsChild>
        <w:div w:id="61567332">
          <w:marLeft w:val="0"/>
          <w:marRight w:val="0"/>
          <w:marTop w:val="150"/>
          <w:marBottom w:val="150"/>
          <w:divBdr>
            <w:top w:val="dashed" w:sz="18" w:space="4" w:color="008000"/>
            <w:left w:val="dashed" w:sz="18" w:space="4" w:color="008000"/>
            <w:bottom w:val="dashed" w:sz="18" w:space="4" w:color="008000"/>
            <w:right w:val="dashed" w:sz="18" w:space="4" w:color="008000"/>
          </w:divBdr>
        </w:div>
        <w:div w:id="1227644546">
          <w:marLeft w:val="0"/>
          <w:marRight w:val="0"/>
          <w:marTop w:val="0"/>
          <w:marBottom w:val="0"/>
          <w:divBdr>
            <w:top w:val="none" w:sz="0" w:space="0" w:color="auto"/>
            <w:left w:val="none" w:sz="0" w:space="0" w:color="auto"/>
            <w:bottom w:val="none" w:sz="0" w:space="0" w:color="auto"/>
            <w:right w:val="none" w:sz="0" w:space="0" w:color="auto"/>
          </w:divBdr>
        </w:div>
      </w:divsChild>
    </w:div>
    <w:div w:id="1530559847">
      <w:bodyDiv w:val="1"/>
      <w:marLeft w:val="0"/>
      <w:marRight w:val="0"/>
      <w:marTop w:val="0"/>
      <w:marBottom w:val="0"/>
      <w:divBdr>
        <w:top w:val="none" w:sz="0" w:space="0" w:color="auto"/>
        <w:left w:val="none" w:sz="0" w:space="0" w:color="auto"/>
        <w:bottom w:val="none" w:sz="0" w:space="0" w:color="auto"/>
        <w:right w:val="none" w:sz="0" w:space="0" w:color="auto"/>
      </w:divBdr>
    </w:div>
    <w:div w:id="1605108971">
      <w:bodyDiv w:val="1"/>
      <w:marLeft w:val="0"/>
      <w:marRight w:val="0"/>
      <w:marTop w:val="0"/>
      <w:marBottom w:val="0"/>
      <w:divBdr>
        <w:top w:val="none" w:sz="0" w:space="0" w:color="auto"/>
        <w:left w:val="none" w:sz="0" w:space="0" w:color="auto"/>
        <w:bottom w:val="none" w:sz="0" w:space="0" w:color="auto"/>
        <w:right w:val="none" w:sz="0" w:space="0" w:color="auto"/>
      </w:divBdr>
    </w:div>
    <w:div w:id="1696072535">
      <w:bodyDiv w:val="1"/>
      <w:marLeft w:val="0"/>
      <w:marRight w:val="0"/>
      <w:marTop w:val="0"/>
      <w:marBottom w:val="0"/>
      <w:divBdr>
        <w:top w:val="none" w:sz="0" w:space="0" w:color="auto"/>
        <w:left w:val="none" w:sz="0" w:space="0" w:color="auto"/>
        <w:bottom w:val="none" w:sz="0" w:space="0" w:color="auto"/>
        <w:right w:val="none" w:sz="0" w:space="0" w:color="auto"/>
      </w:divBdr>
      <w:divsChild>
        <w:div w:id="1835873909">
          <w:marLeft w:val="0"/>
          <w:marRight w:val="0"/>
          <w:marTop w:val="0"/>
          <w:marBottom w:val="0"/>
          <w:divBdr>
            <w:top w:val="none" w:sz="0" w:space="0" w:color="auto"/>
            <w:left w:val="none" w:sz="0" w:space="0" w:color="auto"/>
            <w:bottom w:val="none" w:sz="0" w:space="0" w:color="auto"/>
            <w:right w:val="none" w:sz="0" w:space="0" w:color="auto"/>
          </w:divBdr>
        </w:div>
        <w:div w:id="357046073">
          <w:marLeft w:val="0"/>
          <w:marRight w:val="0"/>
          <w:marTop w:val="0"/>
          <w:marBottom w:val="0"/>
          <w:divBdr>
            <w:top w:val="none" w:sz="0" w:space="0" w:color="auto"/>
            <w:left w:val="none" w:sz="0" w:space="0" w:color="auto"/>
            <w:bottom w:val="none" w:sz="0" w:space="0" w:color="auto"/>
            <w:right w:val="none" w:sz="0" w:space="0" w:color="auto"/>
          </w:divBdr>
          <w:divsChild>
            <w:div w:id="1570773148">
              <w:marLeft w:val="0"/>
              <w:marRight w:val="0"/>
              <w:marTop w:val="0"/>
              <w:marBottom w:val="0"/>
              <w:divBdr>
                <w:top w:val="none" w:sz="0" w:space="0" w:color="auto"/>
                <w:left w:val="none" w:sz="0" w:space="0" w:color="auto"/>
                <w:bottom w:val="none" w:sz="0" w:space="0" w:color="auto"/>
                <w:right w:val="none" w:sz="0" w:space="0" w:color="auto"/>
              </w:divBdr>
              <w:divsChild>
                <w:div w:id="2070685991">
                  <w:marLeft w:val="0"/>
                  <w:marRight w:val="0"/>
                  <w:marTop w:val="0"/>
                  <w:marBottom w:val="0"/>
                  <w:divBdr>
                    <w:top w:val="none" w:sz="0" w:space="0" w:color="auto"/>
                    <w:left w:val="none" w:sz="0" w:space="0" w:color="auto"/>
                    <w:bottom w:val="none" w:sz="0" w:space="0" w:color="auto"/>
                    <w:right w:val="none" w:sz="0" w:space="0" w:color="auto"/>
                  </w:divBdr>
                  <w:divsChild>
                    <w:div w:id="1448967163">
                      <w:marLeft w:val="0"/>
                      <w:marRight w:val="0"/>
                      <w:marTop w:val="0"/>
                      <w:marBottom w:val="0"/>
                      <w:divBdr>
                        <w:top w:val="none" w:sz="0" w:space="0" w:color="auto"/>
                        <w:left w:val="none" w:sz="0" w:space="0" w:color="auto"/>
                        <w:bottom w:val="none" w:sz="0" w:space="0" w:color="auto"/>
                        <w:right w:val="none" w:sz="0" w:space="0" w:color="auto"/>
                      </w:divBdr>
                      <w:divsChild>
                        <w:div w:id="1168864250">
                          <w:marLeft w:val="0"/>
                          <w:marRight w:val="0"/>
                          <w:marTop w:val="0"/>
                          <w:marBottom w:val="0"/>
                          <w:divBdr>
                            <w:top w:val="none" w:sz="0" w:space="0" w:color="auto"/>
                            <w:left w:val="none" w:sz="0" w:space="0" w:color="auto"/>
                            <w:bottom w:val="none" w:sz="0" w:space="0" w:color="auto"/>
                            <w:right w:val="none" w:sz="0" w:space="0" w:color="auto"/>
                          </w:divBdr>
                          <w:divsChild>
                            <w:div w:id="996768518">
                              <w:marLeft w:val="0"/>
                              <w:marRight w:val="0"/>
                              <w:marTop w:val="0"/>
                              <w:marBottom w:val="0"/>
                              <w:divBdr>
                                <w:top w:val="none" w:sz="0" w:space="0" w:color="auto"/>
                                <w:left w:val="none" w:sz="0" w:space="0" w:color="auto"/>
                                <w:bottom w:val="none" w:sz="0" w:space="0" w:color="auto"/>
                                <w:right w:val="none" w:sz="0" w:space="0" w:color="auto"/>
                              </w:divBdr>
                              <w:divsChild>
                                <w:div w:id="1199198078">
                                  <w:marLeft w:val="0"/>
                                  <w:marRight w:val="0"/>
                                  <w:marTop w:val="0"/>
                                  <w:marBottom w:val="0"/>
                                  <w:divBdr>
                                    <w:top w:val="none" w:sz="0" w:space="0" w:color="auto"/>
                                    <w:left w:val="none" w:sz="0" w:space="0" w:color="auto"/>
                                    <w:bottom w:val="none" w:sz="0" w:space="0" w:color="auto"/>
                                    <w:right w:val="none" w:sz="0" w:space="0" w:color="auto"/>
                                  </w:divBdr>
                                  <w:divsChild>
                                    <w:div w:id="1581794717">
                                      <w:marLeft w:val="0"/>
                                      <w:marRight w:val="0"/>
                                      <w:marTop w:val="0"/>
                                      <w:marBottom w:val="0"/>
                                      <w:divBdr>
                                        <w:top w:val="none" w:sz="0" w:space="0" w:color="auto"/>
                                        <w:left w:val="none" w:sz="0" w:space="0" w:color="auto"/>
                                        <w:bottom w:val="none" w:sz="0" w:space="0" w:color="auto"/>
                                        <w:right w:val="none" w:sz="0" w:space="0" w:color="auto"/>
                                      </w:divBdr>
                                      <w:divsChild>
                                        <w:div w:id="162164536">
                                          <w:marLeft w:val="0"/>
                                          <w:marRight w:val="0"/>
                                          <w:marTop w:val="0"/>
                                          <w:marBottom w:val="0"/>
                                          <w:divBdr>
                                            <w:top w:val="none" w:sz="0" w:space="0" w:color="auto"/>
                                            <w:left w:val="none" w:sz="0" w:space="0" w:color="auto"/>
                                            <w:bottom w:val="none" w:sz="0" w:space="0" w:color="auto"/>
                                            <w:right w:val="none" w:sz="0" w:space="0" w:color="auto"/>
                                          </w:divBdr>
                                          <w:divsChild>
                                            <w:div w:id="760176173">
                                              <w:marLeft w:val="0"/>
                                              <w:marRight w:val="0"/>
                                              <w:marTop w:val="0"/>
                                              <w:marBottom w:val="0"/>
                                              <w:divBdr>
                                                <w:top w:val="none" w:sz="0" w:space="0" w:color="auto"/>
                                                <w:left w:val="none" w:sz="0" w:space="0" w:color="auto"/>
                                                <w:bottom w:val="none" w:sz="0" w:space="0" w:color="auto"/>
                                                <w:right w:val="none" w:sz="0" w:space="0" w:color="auto"/>
                                              </w:divBdr>
                                            </w:div>
                                            <w:div w:id="358360843">
                                              <w:marLeft w:val="0"/>
                                              <w:marRight w:val="0"/>
                                              <w:marTop w:val="0"/>
                                              <w:marBottom w:val="0"/>
                                              <w:divBdr>
                                                <w:top w:val="none" w:sz="0" w:space="0" w:color="auto"/>
                                                <w:left w:val="none" w:sz="0" w:space="0" w:color="auto"/>
                                                <w:bottom w:val="none" w:sz="0" w:space="0" w:color="auto"/>
                                                <w:right w:val="none" w:sz="0" w:space="0" w:color="auto"/>
                                              </w:divBdr>
                                            </w:div>
                                            <w:div w:id="1366636073">
                                              <w:marLeft w:val="0"/>
                                              <w:marRight w:val="0"/>
                                              <w:marTop w:val="0"/>
                                              <w:marBottom w:val="0"/>
                                              <w:divBdr>
                                                <w:top w:val="none" w:sz="0" w:space="0" w:color="auto"/>
                                                <w:left w:val="none" w:sz="0" w:space="0" w:color="auto"/>
                                                <w:bottom w:val="none" w:sz="0" w:space="0" w:color="auto"/>
                                                <w:right w:val="none" w:sz="0" w:space="0" w:color="auto"/>
                                              </w:divBdr>
                                            </w:div>
                                            <w:div w:id="1750538076">
                                              <w:marLeft w:val="0"/>
                                              <w:marRight w:val="0"/>
                                              <w:marTop w:val="0"/>
                                              <w:marBottom w:val="0"/>
                                              <w:divBdr>
                                                <w:top w:val="none" w:sz="0" w:space="0" w:color="auto"/>
                                                <w:left w:val="none" w:sz="0" w:space="0" w:color="auto"/>
                                                <w:bottom w:val="none" w:sz="0" w:space="0" w:color="auto"/>
                                                <w:right w:val="none" w:sz="0" w:space="0" w:color="auto"/>
                                              </w:divBdr>
                                            </w:div>
                                            <w:div w:id="1108695288">
                                              <w:marLeft w:val="0"/>
                                              <w:marRight w:val="0"/>
                                              <w:marTop w:val="0"/>
                                              <w:marBottom w:val="0"/>
                                              <w:divBdr>
                                                <w:top w:val="none" w:sz="0" w:space="0" w:color="auto"/>
                                                <w:left w:val="none" w:sz="0" w:space="0" w:color="auto"/>
                                                <w:bottom w:val="none" w:sz="0" w:space="0" w:color="auto"/>
                                                <w:right w:val="none" w:sz="0" w:space="0" w:color="auto"/>
                                              </w:divBdr>
                                            </w:div>
                                            <w:div w:id="1209343370">
                                              <w:marLeft w:val="0"/>
                                              <w:marRight w:val="0"/>
                                              <w:marTop w:val="0"/>
                                              <w:marBottom w:val="0"/>
                                              <w:divBdr>
                                                <w:top w:val="none" w:sz="0" w:space="0" w:color="auto"/>
                                                <w:left w:val="none" w:sz="0" w:space="0" w:color="auto"/>
                                                <w:bottom w:val="none" w:sz="0" w:space="0" w:color="auto"/>
                                                <w:right w:val="none" w:sz="0" w:space="0" w:color="auto"/>
                                              </w:divBdr>
                                            </w:div>
                                            <w:div w:id="1506019316">
                                              <w:marLeft w:val="0"/>
                                              <w:marRight w:val="0"/>
                                              <w:marTop w:val="0"/>
                                              <w:marBottom w:val="0"/>
                                              <w:divBdr>
                                                <w:top w:val="none" w:sz="0" w:space="0" w:color="auto"/>
                                                <w:left w:val="none" w:sz="0" w:space="0" w:color="auto"/>
                                                <w:bottom w:val="none" w:sz="0" w:space="0" w:color="auto"/>
                                                <w:right w:val="none" w:sz="0" w:space="0" w:color="auto"/>
                                              </w:divBdr>
                                            </w:div>
                                            <w:div w:id="5346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15978">
      <w:bodyDiv w:val="1"/>
      <w:marLeft w:val="0"/>
      <w:marRight w:val="0"/>
      <w:marTop w:val="0"/>
      <w:marBottom w:val="0"/>
      <w:divBdr>
        <w:top w:val="none" w:sz="0" w:space="0" w:color="auto"/>
        <w:left w:val="none" w:sz="0" w:space="0" w:color="auto"/>
        <w:bottom w:val="none" w:sz="0" w:space="0" w:color="auto"/>
        <w:right w:val="none" w:sz="0" w:space="0" w:color="auto"/>
      </w:divBdr>
      <w:divsChild>
        <w:div w:id="274825168">
          <w:marLeft w:val="0"/>
          <w:marRight w:val="0"/>
          <w:marTop w:val="120"/>
          <w:marBottom w:val="150"/>
          <w:divBdr>
            <w:top w:val="none" w:sz="0" w:space="0" w:color="auto"/>
            <w:left w:val="none" w:sz="0" w:space="0" w:color="auto"/>
            <w:bottom w:val="dashed" w:sz="12" w:space="4" w:color="B8B8BA"/>
            <w:right w:val="none" w:sz="0" w:space="0" w:color="auto"/>
          </w:divBdr>
          <w:divsChild>
            <w:div w:id="813303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7768016">
      <w:bodyDiv w:val="1"/>
      <w:marLeft w:val="0"/>
      <w:marRight w:val="0"/>
      <w:marTop w:val="0"/>
      <w:marBottom w:val="0"/>
      <w:divBdr>
        <w:top w:val="none" w:sz="0" w:space="0" w:color="auto"/>
        <w:left w:val="none" w:sz="0" w:space="0" w:color="auto"/>
        <w:bottom w:val="none" w:sz="0" w:space="0" w:color="auto"/>
        <w:right w:val="none" w:sz="0" w:space="0" w:color="auto"/>
      </w:divBdr>
    </w:div>
    <w:div w:id="1883664585">
      <w:bodyDiv w:val="1"/>
      <w:marLeft w:val="0"/>
      <w:marRight w:val="0"/>
      <w:marTop w:val="0"/>
      <w:marBottom w:val="0"/>
      <w:divBdr>
        <w:top w:val="none" w:sz="0" w:space="0" w:color="auto"/>
        <w:left w:val="none" w:sz="0" w:space="0" w:color="auto"/>
        <w:bottom w:val="none" w:sz="0" w:space="0" w:color="auto"/>
        <w:right w:val="none" w:sz="0" w:space="0" w:color="auto"/>
      </w:divBdr>
    </w:div>
    <w:div w:id="2015763438">
      <w:bodyDiv w:val="1"/>
      <w:marLeft w:val="0"/>
      <w:marRight w:val="0"/>
      <w:marTop w:val="0"/>
      <w:marBottom w:val="0"/>
      <w:divBdr>
        <w:top w:val="none" w:sz="0" w:space="0" w:color="auto"/>
        <w:left w:val="none" w:sz="0" w:space="0" w:color="auto"/>
        <w:bottom w:val="none" w:sz="0" w:space="0" w:color="auto"/>
        <w:right w:val="none" w:sz="0" w:space="0" w:color="auto"/>
      </w:divBdr>
      <w:divsChild>
        <w:div w:id="1226794258">
          <w:marLeft w:val="0"/>
          <w:marRight w:val="0"/>
          <w:marTop w:val="150"/>
          <w:marBottom w:val="150"/>
          <w:divBdr>
            <w:top w:val="dashed" w:sz="18" w:space="0" w:color="008000"/>
            <w:left w:val="dashed" w:sz="18" w:space="0" w:color="008000"/>
            <w:bottom w:val="dashed" w:sz="18" w:space="0" w:color="008000"/>
            <w:right w:val="dashed" w:sz="18" w:space="0" w:color="008000"/>
          </w:divBdr>
        </w:div>
      </w:divsChild>
    </w:div>
    <w:div w:id="2107727079">
      <w:bodyDiv w:val="1"/>
      <w:marLeft w:val="0"/>
      <w:marRight w:val="0"/>
      <w:marTop w:val="0"/>
      <w:marBottom w:val="0"/>
      <w:divBdr>
        <w:top w:val="none" w:sz="0" w:space="0" w:color="auto"/>
        <w:left w:val="none" w:sz="0" w:space="0" w:color="auto"/>
        <w:bottom w:val="none" w:sz="0" w:space="0" w:color="auto"/>
        <w:right w:val="none" w:sz="0" w:space="0" w:color="auto"/>
      </w:divBdr>
      <w:divsChild>
        <w:div w:id="174733639">
          <w:marLeft w:val="0"/>
          <w:marRight w:val="0"/>
          <w:marTop w:val="0"/>
          <w:marBottom w:val="0"/>
          <w:divBdr>
            <w:top w:val="none" w:sz="0" w:space="0" w:color="auto"/>
            <w:left w:val="none" w:sz="0" w:space="0" w:color="auto"/>
            <w:bottom w:val="none" w:sz="0" w:space="0" w:color="auto"/>
            <w:right w:val="none" w:sz="0" w:space="0" w:color="auto"/>
          </w:divBdr>
          <w:divsChild>
            <w:div w:id="165168583">
              <w:marLeft w:val="0"/>
              <w:marRight w:val="0"/>
              <w:marTop w:val="0"/>
              <w:marBottom w:val="0"/>
              <w:divBdr>
                <w:top w:val="none" w:sz="0" w:space="0" w:color="auto"/>
                <w:left w:val="none" w:sz="0" w:space="0" w:color="auto"/>
                <w:bottom w:val="none" w:sz="0" w:space="0" w:color="auto"/>
                <w:right w:val="none" w:sz="0" w:space="0" w:color="auto"/>
              </w:divBdr>
              <w:divsChild>
                <w:div w:id="897521210">
                  <w:marLeft w:val="0"/>
                  <w:marRight w:val="0"/>
                  <w:marTop w:val="0"/>
                  <w:marBottom w:val="0"/>
                  <w:divBdr>
                    <w:top w:val="none" w:sz="0" w:space="0" w:color="auto"/>
                    <w:left w:val="none" w:sz="0" w:space="0" w:color="auto"/>
                    <w:bottom w:val="none" w:sz="0" w:space="0" w:color="auto"/>
                    <w:right w:val="none" w:sz="0" w:space="0" w:color="auto"/>
                  </w:divBdr>
                </w:div>
                <w:div w:id="261760746">
                  <w:marLeft w:val="0"/>
                  <w:marRight w:val="0"/>
                  <w:marTop w:val="0"/>
                  <w:marBottom w:val="0"/>
                  <w:divBdr>
                    <w:top w:val="none" w:sz="0" w:space="0" w:color="auto"/>
                    <w:left w:val="none" w:sz="0" w:space="0" w:color="auto"/>
                    <w:bottom w:val="none" w:sz="0" w:space="0" w:color="auto"/>
                    <w:right w:val="none" w:sz="0" w:space="0" w:color="auto"/>
                  </w:divBdr>
                  <w:divsChild>
                    <w:div w:id="1436635662">
                      <w:marLeft w:val="0"/>
                      <w:marRight w:val="0"/>
                      <w:marTop w:val="0"/>
                      <w:marBottom w:val="0"/>
                      <w:divBdr>
                        <w:top w:val="none" w:sz="0" w:space="0" w:color="auto"/>
                        <w:left w:val="none" w:sz="0" w:space="0" w:color="auto"/>
                        <w:bottom w:val="none" w:sz="0" w:space="0" w:color="auto"/>
                        <w:right w:val="none" w:sz="0" w:space="0" w:color="auto"/>
                      </w:divBdr>
                    </w:div>
                    <w:div w:id="215315287">
                      <w:marLeft w:val="0"/>
                      <w:marRight w:val="0"/>
                      <w:marTop w:val="0"/>
                      <w:marBottom w:val="0"/>
                      <w:divBdr>
                        <w:top w:val="none" w:sz="0" w:space="0" w:color="auto"/>
                        <w:left w:val="none" w:sz="0" w:space="0" w:color="auto"/>
                        <w:bottom w:val="none" w:sz="0" w:space="0" w:color="auto"/>
                        <w:right w:val="none" w:sz="0" w:space="0" w:color="auto"/>
                      </w:divBdr>
                    </w:div>
                    <w:div w:id="2068453525">
                      <w:marLeft w:val="0"/>
                      <w:marRight w:val="0"/>
                      <w:marTop w:val="0"/>
                      <w:marBottom w:val="0"/>
                      <w:divBdr>
                        <w:top w:val="none" w:sz="0" w:space="0" w:color="auto"/>
                        <w:left w:val="none" w:sz="0" w:space="0" w:color="auto"/>
                        <w:bottom w:val="none" w:sz="0" w:space="0" w:color="auto"/>
                        <w:right w:val="none" w:sz="0" w:space="0" w:color="auto"/>
                      </w:divBdr>
                    </w:div>
                    <w:div w:id="770705703">
                      <w:marLeft w:val="0"/>
                      <w:marRight w:val="0"/>
                      <w:marTop w:val="0"/>
                      <w:marBottom w:val="0"/>
                      <w:divBdr>
                        <w:top w:val="none" w:sz="0" w:space="0" w:color="auto"/>
                        <w:left w:val="none" w:sz="0" w:space="0" w:color="auto"/>
                        <w:bottom w:val="none" w:sz="0" w:space="0" w:color="auto"/>
                        <w:right w:val="none" w:sz="0" w:space="0" w:color="auto"/>
                      </w:divBdr>
                    </w:div>
                  </w:divsChild>
                </w:div>
                <w:div w:id="1177039176">
                  <w:marLeft w:val="0"/>
                  <w:marRight w:val="0"/>
                  <w:marTop w:val="0"/>
                  <w:marBottom w:val="0"/>
                  <w:divBdr>
                    <w:top w:val="none" w:sz="0" w:space="0" w:color="auto"/>
                    <w:left w:val="none" w:sz="0" w:space="0" w:color="auto"/>
                    <w:bottom w:val="none" w:sz="0" w:space="0" w:color="auto"/>
                    <w:right w:val="none" w:sz="0" w:space="0" w:color="auto"/>
                  </w:divBdr>
                  <w:divsChild>
                    <w:div w:id="2045904151">
                      <w:marLeft w:val="0"/>
                      <w:marRight w:val="0"/>
                      <w:marTop w:val="0"/>
                      <w:marBottom w:val="0"/>
                      <w:divBdr>
                        <w:top w:val="none" w:sz="0" w:space="0" w:color="auto"/>
                        <w:left w:val="none" w:sz="0" w:space="0" w:color="auto"/>
                        <w:bottom w:val="none" w:sz="0" w:space="0" w:color="auto"/>
                        <w:right w:val="none" w:sz="0" w:space="0" w:color="auto"/>
                      </w:divBdr>
                    </w:div>
                  </w:divsChild>
                </w:div>
                <w:div w:id="5937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3897">
      <w:bodyDiv w:val="1"/>
      <w:marLeft w:val="0"/>
      <w:marRight w:val="0"/>
      <w:marTop w:val="0"/>
      <w:marBottom w:val="0"/>
      <w:divBdr>
        <w:top w:val="none" w:sz="0" w:space="0" w:color="auto"/>
        <w:left w:val="none" w:sz="0" w:space="0" w:color="auto"/>
        <w:bottom w:val="none" w:sz="0" w:space="0" w:color="auto"/>
        <w:right w:val="none" w:sz="0" w:space="0" w:color="auto"/>
      </w:divBdr>
    </w:div>
    <w:div w:id="2136439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ecunia.com/products/consumer/psi/sys_req/" TargetMode="External"/><Relationship Id="rId20" Type="http://schemas.openxmlformats.org/officeDocument/2006/relationships/hyperlink" Target="https://securityinabox.org/chapter-4" TargetMode="External"/><Relationship Id="rId21" Type="http://schemas.openxmlformats.org/officeDocument/2006/relationships/hyperlink" Target="http://www.dban.org/" TargetMode="External"/><Relationship Id="rId22" Type="http://schemas.openxmlformats.org/officeDocument/2006/relationships/hyperlink" Target="https://ssd.eff.org/en/module/how-delete-your-data-securely" TargetMode="External"/><Relationship Id="rId23" Type="http://schemas.openxmlformats.org/officeDocument/2006/relationships/hyperlink" Target="https://securityinabox.org/chapter-6" TargetMode="External"/><Relationship Id="rId24" Type="http://schemas.openxmlformats.org/officeDocument/2006/relationships/hyperlink" Target="https://securityinabox.org/chapter-6"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sd.eff.org/en/module/how-do-i-protect-myself-against-malware" TargetMode="External"/><Relationship Id="rId11" Type="http://schemas.openxmlformats.org/officeDocument/2006/relationships/hyperlink" Target="https://securityinabox.org/chapter-1" TargetMode="External"/><Relationship Id="rId12" Type="http://schemas.openxmlformats.org/officeDocument/2006/relationships/hyperlink" Target="https://www.virustotal.com/" TargetMode="External"/><Relationship Id="rId13" Type="http://schemas.openxmlformats.org/officeDocument/2006/relationships/hyperlink" Target="https://securityinabox.org/comodofirewall_main" TargetMode="External"/><Relationship Id="rId14" Type="http://schemas.openxmlformats.org/officeDocument/2006/relationships/hyperlink" Target="https://ssd.eff.org/en/module/how-do-i-protect-myself-against-malware" TargetMode="External"/><Relationship Id="rId15" Type="http://schemas.openxmlformats.org/officeDocument/2006/relationships/hyperlink" Target="https://securityinabox.org/chapter-1" TargetMode="External"/><Relationship Id="rId16" Type="http://schemas.openxmlformats.org/officeDocument/2006/relationships/hyperlink" Target="https://passfault.appspot.com/password_strength.html" TargetMode="External"/><Relationship Id="rId17" Type="http://schemas.openxmlformats.org/officeDocument/2006/relationships/hyperlink" Target="https://ssd.eff.org/en/module/creating-strong-passwords" TargetMode="External"/><Relationship Id="rId18" Type="http://schemas.openxmlformats.org/officeDocument/2006/relationships/hyperlink" Target="https://securityinabox.org/chapter-3" TargetMode="External"/><Relationship Id="rId19" Type="http://schemas.openxmlformats.org/officeDocument/2006/relationships/hyperlink" Target="https://ssd.eff.org/en/module/what-encryp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sd.eff.org/en/module/introduction-threat-modeling" TargetMode="External"/><Relationship Id="rId8" Type="http://schemas.openxmlformats.org/officeDocument/2006/relationships/hyperlink" Target="https://www.malwareby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D00CA-3721-1D4B-ACF5-98F7DC0E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9398</Words>
  <Characters>53570</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8</cp:revision>
  <dcterms:created xsi:type="dcterms:W3CDTF">2015-07-14T17:08:00Z</dcterms:created>
  <dcterms:modified xsi:type="dcterms:W3CDTF">2015-11-27T00:01:00Z</dcterms:modified>
</cp:coreProperties>
</file>